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E6A" w:rsidRDefault="006C7E6A">
      <w:pPr>
        <w:pStyle w:val="Header"/>
        <w:tabs>
          <w:tab w:val="clear" w:pos="4153"/>
          <w:tab w:val="clear" w:pos="8306"/>
        </w:tabs>
      </w:pPr>
      <w:r>
        <w:t xml:space="preserve"> </w:t>
      </w:r>
    </w:p>
    <w:p w:rsidR="006C7E6A" w:rsidRDefault="006C7E6A"/>
    <w:p w:rsidR="006C7E6A" w:rsidRDefault="006C7E6A"/>
    <w:p w:rsidR="006C7E6A" w:rsidRDefault="006C7E6A"/>
    <w:p w:rsidR="006C7E6A" w:rsidRDefault="006C7E6A"/>
    <w:p w:rsidR="006C7E6A" w:rsidRDefault="006C7E6A"/>
    <w:p w:rsidR="006C7E6A" w:rsidRDefault="003F47EF">
      <w:pPr>
        <w:jc w:val="center"/>
      </w:pPr>
      <w:r>
        <w:object w:dxaOrig="6858" w:dyaOrig="13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1pt;height:68.25pt" o:ole="">
            <v:imagedata r:id="rId12" o:title=""/>
          </v:shape>
          <o:OLEObject Type="Embed" ProgID="Photoshop.Image.7" ShapeID="_x0000_i1025" DrawAspect="Content" ObjectID="_1457271285" r:id="rId13">
            <o:FieldCodes>\s</o:FieldCodes>
          </o:OLEObject>
        </w:object>
      </w:r>
    </w:p>
    <w:p w:rsidR="006C7E6A" w:rsidRDefault="006C7E6A"/>
    <w:p w:rsidR="006C7E6A" w:rsidRDefault="006C7E6A"/>
    <w:p w:rsidR="006C7E6A" w:rsidRDefault="006C7E6A"/>
    <w:p w:rsidR="006C7E6A" w:rsidRDefault="006C7E6A"/>
    <w:p w:rsidR="006C7E6A" w:rsidRDefault="006C7E6A"/>
    <w:p w:rsidR="006C7E6A" w:rsidRDefault="006C7E6A" w:rsidP="00630FC9">
      <w:pPr>
        <w:jc w:val="center"/>
        <w:rPr>
          <w:rFonts w:ascii="Arial" w:hAnsi="Arial" w:cs="Arial"/>
          <w:b/>
          <w:bCs/>
          <w:sz w:val="40"/>
        </w:rPr>
      </w:pPr>
      <w:r>
        <w:rPr>
          <w:rFonts w:ascii="Arial" w:hAnsi="Arial" w:cs="Arial"/>
          <w:b/>
          <w:bCs/>
          <w:sz w:val="40"/>
        </w:rPr>
        <w:t>Stage: Acceptance</w:t>
      </w:r>
    </w:p>
    <w:p w:rsidR="006C7E6A" w:rsidRDefault="006C7E6A">
      <w:pPr>
        <w:rPr>
          <w:sz w:val="40"/>
        </w:rPr>
      </w:pPr>
    </w:p>
    <w:p w:rsidR="006C7E6A" w:rsidRDefault="006C7E6A">
      <w:pPr>
        <w:jc w:val="center"/>
        <w:rPr>
          <w:rFonts w:ascii="Arial" w:hAnsi="Arial" w:cs="Arial"/>
          <w:b/>
          <w:bCs/>
          <w:sz w:val="40"/>
        </w:rPr>
      </w:pPr>
      <w:r>
        <w:rPr>
          <w:rFonts w:ascii="Arial" w:hAnsi="Arial" w:cs="Arial"/>
          <w:b/>
          <w:bCs/>
          <w:sz w:val="40"/>
        </w:rPr>
        <w:t>User Acceptance Test (UAT) Plan</w:t>
      </w:r>
    </w:p>
    <w:p w:rsidR="006C7E6A" w:rsidRDefault="006C7E6A">
      <w:pPr>
        <w:jc w:val="center"/>
        <w:rPr>
          <w:rFonts w:ascii="Arial" w:hAnsi="Arial" w:cs="Arial"/>
          <w:b/>
          <w:bCs/>
          <w:sz w:val="40"/>
        </w:rPr>
      </w:pPr>
    </w:p>
    <w:p w:rsidR="006C7E6A" w:rsidRDefault="006C7E6A">
      <w:pPr>
        <w:jc w:val="center"/>
        <w:rPr>
          <w:rFonts w:ascii="Arial" w:hAnsi="Arial" w:cs="Arial"/>
          <w:b/>
          <w:bCs/>
          <w:sz w:val="40"/>
        </w:rPr>
      </w:pPr>
    </w:p>
    <w:p w:rsidR="00E229B6" w:rsidRDefault="0008243B" w:rsidP="00E229B6">
      <w:pPr>
        <w:jc w:val="center"/>
        <w:rPr>
          <w:rFonts w:ascii="Arial" w:hAnsi="Arial" w:cs="Arial"/>
          <w:b/>
          <w:bCs/>
          <w:sz w:val="40"/>
        </w:rPr>
      </w:pPr>
      <w:r>
        <w:rPr>
          <w:rFonts w:ascii="Arial" w:hAnsi="Arial" w:cs="Arial"/>
          <w:b/>
          <w:bCs/>
          <w:sz w:val="40"/>
        </w:rPr>
        <w:t>Exchange Provisioner Upgrade</w:t>
      </w:r>
    </w:p>
    <w:p w:rsidR="00E229B6" w:rsidRDefault="00E229B6" w:rsidP="00E229B6">
      <w:pPr>
        <w:jc w:val="center"/>
        <w:rPr>
          <w:rFonts w:ascii="Arial" w:hAnsi="Arial" w:cs="Arial"/>
          <w:b/>
          <w:bCs/>
        </w:rPr>
      </w:pPr>
    </w:p>
    <w:p w:rsidR="00E229B6" w:rsidRDefault="00E229B6" w:rsidP="00E229B6">
      <w:pPr>
        <w:jc w:val="center"/>
        <w:rPr>
          <w:rFonts w:ascii="Arial" w:hAnsi="Arial" w:cs="Arial"/>
          <w:b/>
          <w:bCs/>
        </w:rPr>
      </w:pPr>
    </w:p>
    <w:p w:rsidR="00E229B6" w:rsidRDefault="00E229B6" w:rsidP="00E229B6">
      <w:pPr>
        <w:jc w:val="center"/>
        <w:rPr>
          <w:rFonts w:ascii="Arial" w:hAnsi="Arial" w:cs="Arial"/>
          <w:b/>
          <w:bCs/>
        </w:rPr>
      </w:pPr>
    </w:p>
    <w:p w:rsidR="00E229B6" w:rsidRDefault="00E229B6" w:rsidP="00E229B6">
      <w:pPr>
        <w:jc w:val="center"/>
        <w:rPr>
          <w:rFonts w:ascii="Arial" w:hAnsi="Arial" w:cs="Arial"/>
          <w:b/>
          <w:bCs/>
        </w:rPr>
      </w:pPr>
      <w:r>
        <w:rPr>
          <w:rFonts w:ascii="Arial" w:hAnsi="Arial" w:cs="Arial"/>
          <w:b/>
          <w:bCs/>
        </w:rPr>
        <w:t>COMMUNICATION</w:t>
      </w:r>
    </w:p>
    <w:p w:rsidR="00E229B6" w:rsidRPr="00434C51" w:rsidRDefault="00434C51" w:rsidP="00E229B6">
      <w:pPr>
        <w:jc w:val="center"/>
        <w:rPr>
          <w:rFonts w:ascii="Arial" w:hAnsi="Arial" w:cs="Arial"/>
          <w:b/>
          <w:bCs/>
        </w:rPr>
      </w:pPr>
      <w:r>
        <w:rPr>
          <w:rFonts w:ascii="Arial" w:hAnsi="Arial" w:cs="Arial"/>
          <w:b/>
          <w:bCs/>
        </w:rPr>
        <w:softHyphen/>
      </w:r>
      <w:r>
        <w:rPr>
          <w:rFonts w:ascii="Arial" w:hAnsi="Arial" w:cs="Arial"/>
          <w:b/>
          <w:bCs/>
        </w:rPr>
        <w:softHyphen/>
      </w:r>
    </w:p>
    <w:p w:rsidR="006C7E6A" w:rsidRDefault="004B5B0F">
      <w:pPr>
        <w:jc w:val="center"/>
        <w:rPr>
          <w:rFonts w:ascii="Arial" w:hAnsi="Arial" w:cs="Arial"/>
          <w:b/>
          <w:bCs/>
        </w:rPr>
      </w:pPr>
      <w:r>
        <w:rPr>
          <w:rFonts w:ascii="Arial" w:hAnsi="Arial" w:cs="Arial"/>
          <w:b/>
          <w:bCs/>
        </w:rPr>
        <w:t>COM008</w:t>
      </w:r>
    </w:p>
    <w:p w:rsidR="006C7E6A" w:rsidRDefault="006C7E6A">
      <w:pPr>
        <w:jc w:val="center"/>
        <w:rPr>
          <w:rFonts w:ascii="Arial" w:hAnsi="Arial" w:cs="Arial"/>
          <w:b/>
          <w:bCs/>
          <w:sz w:val="40"/>
        </w:rPr>
      </w:pPr>
    </w:p>
    <w:p w:rsidR="006C7E6A" w:rsidRDefault="006C7E6A">
      <w:pPr>
        <w:jc w:val="center"/>
        <w:rPr>
          <w:rFonts w:ascii="Arial" w:hAnsi="Arial" w:cs="Arial"/>
          <w:b/>
          <w:bCs/>
          <w:sz w:val="40"/>
        </w:rPr>
      </w:pPr>
    </w:p>
    <w:p w:rsidR="006C7E6A" w:rsidRDefault="006C7E6A" w:rsidP="00321EBB">
      <w:pPr>
        <w:rPr>
          <w:rFonts w:ascii="Arial" w:hAnsi="Arial" w:cs="Arial"/>
          <w:b/>
          <w:bCs/>
          <w:sz w:val="40"/>
        </w:rPr>
      </w:pPr>
    </w:p>
    <w:p w:rsidR="006C7E6A" w:rsidRDefault="006C7E6A">
      <w:pPr>
        <w:jc w:val="center"/>
        <w:rPr>
          <w:rFonts w:ascii="Arial" w:hAnsi="Arial" w:cs="Arial"/>
          <w:b/>
          <w:bCs/>
          <w:sz w:val="40"/>
        </w:rPr>
      </w:pPr>
    </w:p>
    <w:p w:rsidR="006C7E6A" w:rsidRDefault="006C7E6A">
      <w:pPr>
        <w:jc w:val="center"/>
        <w:rPr>
          <w:rFonts w:ascii="Arial" w:hAnsi="Arial" w:cs="Arial"/>
          <w:b/>
          <w:bCs/>
          <w:sz w:val="40"/>
        </w:rPr>
      </w:pPr>
      <w:r>
        <w:rPr>
          <w:rFonts w:ascii="Arial" w:hAnsi="Arial" w:cs="Arial"/>
          <w:b/>
          <w:bCs/>
          <w:sz w:val="40"/>
        </w:rPr>
        <w:t xml:space="preserve">Document Version: </w:t>
      </w:r>
      <w:r w:rsidR="00D0054E">
        <w:rPr>
          <w:rFonts w:ascii="Arial" w:hAnsi="Arial" w:cs="Arial"/>
          <w:b/>
          <w:bCs/>
          <w:sz w:val="40"/>
        </w:rPr>
        <w:t>1.</w:t>
      </w:r>
      <w:ins w:id="0" w:author="Author">
        <w:r w:rsidR="001456B8">
          <w:rPr>
            <w:rFonts w:ascii="Arial" w:hAnsi="Arial" w:cs="Arial"/>
            <w:b/>
            <w:bCs/>
            <w:sz w:val="40"/>
          </w:rPr>
          <w:t>5</w:t>
        </w:r>
        <w:del w:id="1" w:author="Author">
          <w:r w:rsidR="00EA63AA" w:rsidDel="001456B8">
            <w:rPr>
              <w:rFonts w:ascii="Arial" w:hAnsi="Arial" w:cs="Arial"/>
              <w:b/>
              <w:bCs/>
              <w:sz w:val="40"/>
            </w:rPr>
            <w:delText>4</w:delText>
          </w:r>
        </w:del>
      </w:ins>
      <w:del w:id="2" w:author="Author">
        <w:r w:rsidR="00434C51" w:rsidDel="00EA63AA">
          <w:rPr>
            <w:rFonts w:ascii="Arial" w:hAnsi="Arial" w:cs="Arial"/>
            <w:b/>
            <w:bCs/>
            <w:sz w:val="40"/>
          </w:rPr>
          <w:delText>3</w:delText>
        </w:r>
      </w:del>
      <w:ins w:id="3" w:author="Author">
        <w:r w:rsidR="00367E1E">
          <w:rPr>
            <w:rFonts w:ascii="Arial" w:hAnsi="Arial" w:cs="Arial"/>
            <w:b/>
            <w:bCs/>
            <w:sz w:val="40"/>
          </w:rPr>
          <w:t>.</w:t>
        </w:r>
        <w:r w:rsidR="00EA63AA">
          <w:rPr>
            <w:rFonts w:ascii="Arial" w:hAnsi="Arial" w:cs="Arial"/>
            <w:b/>
            <w:bCs/>
            <w:sz w:val="40"/>
          </w:rPr>
          <w:t>0</w:t>
        </w:r>
        <w:del w:id="4" w:author="Author">
          <w:r w:rsidR="00367E1E" w:rsidDel="00EA63AA">
            <w:rPr>
              <w:rFonts w:ascii="Arial" w:hAnsi="Arial" w:cs="Arial"/>
              <w:b/>
              <w:bCs/>
              <w:sz w:val="40"/>
            </w:rPr>
            <w:delText>1</w:delText>
          </w:r>
        </w:del>
      </w:ins>
    </w:p>
    <w:p w:rsidR="006C7E6A" w:rsidRDefault="006C7E6A">
      <w:pPr>
        <w:jc w:val="center"/>
        <w:rPr>
          <w:rFonts w:ascii="Arial" w:hAnsi="Arial" w:cs="Arial"/>
          <w:b/>
          <w:bCs/>
          <w:sz w:val="40"/>
        </w:rPr>
      </w:pPr>
    </w:p>
    <w:p w:rsidR="006C7E6A" w:rsidRDefault="006C7E6A">
      <w:pPr>
        <w:jc w:val="center"/>
        <w:rPr>
          <w:rFonts w:ascii="Arial" w:hAnsi="Arial" w:cs="Arial"/>
          <w:b/>
          <w:bCs/>
          <w:sz w:val="40"/>
        </w:rPr>
      </w:pPr>
      <w:r>
        <w:rPr>
          <w:rFonts w:ascii="Arial" w:hAnsi="Arial" w:cs="Arial"/>
          <w:b/>
          <w:bCs/>
          <w:sz w:val="40"/>
        </w:rPr>
        <w:t xml:space="preserve">Date: </w:t>
      </w:r>
      <w:del w:id="5" w:author="Author">
        <w:r w:rsidR="00EF1D12" w:rsidDel="00367E1E">
          <w:rPr>
            <w:rFonts w:ascii="Arial" w:hAnsi="Arial" w:cs="Arial"/>
            <w:b/>
            <w:bCs/>
            <w:sz w:val="40"/>
          </w:rPr>
          <w:delText>20</w:delText>
        </w:r>
        <w:r w:rsidR="0008243B" w:rsidDel="00367E1E">
          <w:rPr>
            <w:rFonts w:ascii="Arial" w:hAnsi="Arial" w:cs="Arial"/>
            <w:b/>
            <w:bCs/>
            <w:sz w:val="40"/>
          </w:rPr>
          <w:delText xml:space="preserve"> February</w:delText>
        </w:r>
      </w:del>
      <w:ins w:id="6" w:author="Author">
        <w:r w:rsidR="001456B8">
          <w:rPr>
            <w:rFonts w:ascii="Arial" w:hAnsi="Arial" w:cs="Arial"/>
            <w:b/>
            <w:bCs/>
            <w:sz w:val="40"/>
          </w:rPr>
          <w:t>25th</w:t>
        </w:r>
        <w:del w:id="7" w:author="Author">
          <w:r w:rsidR="00367E1E" w:rsidDel="001456B8">
            <w:rPr>
              <w:rFonts w:ascii="Arial" w:hAnsi="Arial" w:cs="Arial"/>
              <w:b/>
              <w:bCs/>
              <w:sz w:val="40"/>
            </w:rPr>
            <w:delText>4</w:delText>
          </w:r>
        </w:del>
        <w:r w:rsidR="00367E1E">
          <w:rPr>
            <w:rFonts w:ascii="Arial" w:hAnsi="Arial" w:cs="Arial"/>
            <w:b/>
            <w:bCs/>
            <w:sz w:val="40"/>
          </w:rPr>
          <w:t xml:space="preserve"> </w:t>
        </w:r>
        <w:del w:id="8" w:author="Author">
          <w:r w:rsidR="00367E1E" w:rsidDel="001456B8">
            <w:rPr>
              <w:rFonts w:ascii="Arial" w:hAnsi="Arial" w:cs="Arial"/>
              <w:b/>
              <w:bCs/>
              <w:sz w:val="40"/>
            </w:rPr>
            <w:delText>March</w:delText>
          </w:r>
        </w:del>
        <w:r w:rsidR="001456B8">
          <w:rPr>
            <w:rFonts w:ascii="Arial" w:hAnsi="Arial" w:cs="Arial"/>
            <w:b/>
            <w:bCs/>
            <w:sz w:val="40"/>
          </w:rPr>
          <w:t>March</w:t>
        </w:r>
      </w:ins>
      <w:r w:rsidR="0008243B">
        <w:rPr>
          <w:rFonts w:ascii="Arial" w:hAnsi="Arial" w:cs="Arial"/>
          <w:b/>
          <w:bCs/>
          <w:sz w:val="40"/>
        </w:rPr>
        <w:t xml:space="preserve"> 2014</w:t>
      </w:r>
    </w:p>
    <w:p w:rsidR="006C7E6A" w:rsidRDefault="006C7E6A">
      <w:pPr>
        <w:jc w:val="center"/>
        <w:rPr>
          <w:rFonts w:ascii="Arial" w:hAnsi="Arial" w:cs="Arial"/>
          <w:b/>
          <w:bCs/>
          <w:sz w:val="40"/>
        </w:rPr>
      </w:pPr>
    </w:p>
    <w:p w:rsidR="006C7E6A" w:rsidRDefault="006C7E6A">
      <w:pPr>
        <w:rPr>
          <w:sz w:val="40"/>
        </w:rPr>
        <w:sectPr w:rsidR="006C7E6A">
          <w:headerReference w:type="default" r:id="rId14"/>
          <w:footerReference w:type="default" r:id="rId15"/>
          <w:pgSz w:w="11906" w:h="16838" w:code="9"/>
          <w:pgMar w:top="1440" w:right="1797" w:bottom="1440" w:left="1797" w:header="709" w:footer="709" w:gutter="0"/>
          <w:cols w:space="708"/>
          <w:docGrid w:linePitch="360"/>
        </w:sectPr>
      </w:pPr>
    </w:p>
    <w:p w:rsidR="006C7E6A" w:rsidRDefault="006C7E6A">
      <w:pPr>
        <w:rPr>
          <w:sz w:val="40"/>
        </w:rPr>
      </w:pPr>
    </w:p>
    <w:p w:rsidR="006C7E6A" w:rsidRDefault="006C7E6A">
      <w:pPr>
        <w:rPr>
          <w:rFonts w:ascii="Arial" w:hAnsi="Arial" w:cs="Arial"/>
          <w:b/>
          <w:bCs/>
          <w:sz w:val="40"/>
        </w:rPr>
      </w:pPr>
      <w:r>
        <w:rPr>
          <w:rFonts w:ascii="Arial" w:hAnsi="Arial" w:cs="Arial"/>
          <w:b/>
          <w:bCs/>
          <w:sz w:val="40"/>
        </w:rPr>
        <w:t>Contents</w:t>
      </w:r>
    </w:p>
    <w:p w:rsidR="00EF1D12" w:rsidRDefault="006C7E6A">
      <w:pPr>
        <w:pStyle w:val="TOC1"/>
        <w:tabs>
          <w:tab w:val="left" w:pos="480"/>
          <w:tab w:val="right" w:leader="dot" w:pos="8296"/>
        </w:tabs>
        <w:rPr>
          <w:rFonts w:asciiTheme="minorHAnsi" w:eastAsiaTheme="minorEastAsia" w:hAnsiTheme="minorHAnsi" w:cstheme="minorBidi"/>
          <w:b w:val="0"/>
          <w:bCs w:val="0"/>
          <w:caps w:val="0"/>
          <w:noProof/>
          <w:sz w:val="22"/>
          <w:szCs w:val="22"/>
          <w:lang w:eastAsia="en-GB"/>
        </w:rPr>
      </w:pPr>
      <w:r w:rsidRPr="00630FC9">
        <w:rPr>
          <w:rFonts w:cs="Arial"/>
          <w:b w:val="0"/>
          <w:bCs w:val="0"/>
          <w:caps w:val="0"/>
          <w:sz w:val="19"/>
        </w:rPr>
        <w:fldChar w:fldCharType="begin"/>
      </w:r>
      <w:r w:rsidRPr="00630FC9">
        <w:rPr>
          <w:rFonts w:cs="Arial"/>
          <w:b w:val="0"/>
          <w:bCs w:val="0"/>
          <w:caps w:val="0"/>
          <w:sz w:val="19"/>
        </w:rPr>
        <w:instrText xml:space="preserve"> TOC \o "1-3" \h \z \u </w:instrText>
      </w:r>
      <w:r w:rsidRPr="00630FC9">
        <w:rPr>
          <w:rFonts w:cs="Arial"/>
          <w:b w:val="0"/>
          <w:bCs w:val="0"/>
          <w:caps w:val="0"/>
          <w:sz w:val="19"/>
        </w:rPr>
        <w:fldChar w:fldCharType="separate"/>
      </w:r>
      <w:hyperlink w:anchor="_Toc380662562" w:history="1">
        <w:r w:rsidR="00EF1D12" w:rsidRPr="00FE20D6">
          <w:rPr>
            <w:rStyle w:val="Hyperlink"/>
            <w:noProof/>
          </w:rPr>
          <w:t>1</w:t>
        </w:r>
        <w:r w:rsidR="00EF1D12">
          <w:rPr>
            <w:rFonts w:asciiTheme="minorHAnsi" w:eastAsiaTheme="minorEastAsia" w:hAnsiTheme="minorHAnsi" w:cstheme="minorBidi"/>
            <w:b w:val="0"/>
            <w:bCs w:val="0"/>
            <w:caps w:val="0"/>
            <w:noProof/>
            <w:sz w:val="22"/>
            <w:szCs w:val="22"/>
            <w:lang w:eastAsia="en-GB"/>
          </w:rPr>
          <w:tab/>
        </w:r>
        <w:r w:rsidR="00EF1D12" w:rsidRPr="00FE20D6">
          <w:rPr>
            <w:rStyle w:val="Hyperlink"/>
            <w:noProof/>
          </w:rPr>
          <w:t>Exchange Provisioner</w:t>
        </w:r>
        <w:r w:rsidR="00EF1D12">
          <w:rPr>
            <w:noProof/>
            <w:webHidden/>
          </w:rPr>
          <w:tab/>
        </w:r>
        <w:r w:rsidR="00EF1D12">
          <w:rPr>
            <w:noProof/>
            <w:webHidden/>
          </w:rPr>
          <w:fldChar w:fldCharType="begin"/>
        </w:r>
        <w:r w:rsidR="00EF1D12">
          <w:rPr>
            <w:noProof/>
            <w:webHidden/>
          </w:rPr>
          <w:instrText xml:space="preserve"> PAGEREF _Toc380662562 \h </w:instrText>
        </w:r>
        <w:r w:rsidR="00EF1D12">
          <w:rPr>
            <w:noProof/>
            <w:webHidden/>
          </w:rPr>
        </w:r>
        <w:r w:rsidR="00EF1D12">
          <w:rPr>
            <w:noProof/>
            <w:webHidden/>
          </w:rPr>
          <w:fldChar w:fldCharType="separate"/>
        </w:r>
        <w:r w:rsidR="00AB0B81">
          <w:rPr>
            <w:noProof/>
            <w:webHidden/>
          </w:rPr>
          <w:t>3</w:t>
        </w:r>
        <w:r w:rsidR="00EF1D12">
          <w:rPr>
            <w:noProof/>
            <w:webHidden/>
          </w:rPr>
          <w:fldChar w:fldCharType="end"/>
        </w:r>
      </w:hyperlink>
    </w:p>
    <w:p w:rsidR="00EF1D12" w:rsidRDefault="001456B8">
      <w:pPr>
        <w:pStyle w:val="TOC2"/>
        <w:rPr>
          <w:rFonts w:asciiTheme="minorHAnsi" w:eastAsiaTheme="minorEastAsia" w:hAnsiTheme="minorHAnsi" w:cstheme="minorBidi"/>
          <w:b w:val="0"/>
          <w:bCs w:val="0"/>
          <w:sz w:val="22"/>
          <w:szCs w:val="22"/>
          <w:lang w:eastAsia="en-GB"/>
        </w:rPr>
      </w:pPr>
      <w:hyperlink w:anchor="_Toc380662563" w:history="1">
        <w:r w:rsidR="00EF1D12" w:rsidRPr="00FE20D6">
          <w:rPr>
            <w:rStyle w:val="Hyperlink"/>
          </w:rPr>
          <w:t>1.1</w:t>
        </w:r>
        <w:r w:rsidR="00EF1D12">
          <w:rPr>
            <w:rFonts w:asciiTheme="minorHAnsi" w:eastAsiaTheme="minorEastAsia" w:hAnsiTheme="minorHAnsi" w:cstheme="minorBidi"/>
            <w:b w:val="0"/>
            <w:bCs w:val="0"/>
            <w:sz w:val="22"/>
            <w:szCs w:val="22"/>
            <w:lang w:eastAsia="en-GB"/>
          </w:rPr>
          <w:tab/>
        </w:r>
        <w:r w:rsidR="00EF1D12" w:rsidRPr="00FE20D6">
          <w:rPr>
            <w:rStyle w:val="Hyperlink"/>
          </w:rPr>
          <w:t>Contributors</w:t>
        </w:r>
        <w:r w:rsidR="00EF1D12">
          <w:rPr>
            <w:webHidden/>
          </w:rPr>
          <w:tab/>
        </w:r>
        <w:r w:rsidR="00EF1D12">
          <w:rPr>
            <w:webHidden/>
          </w:rPr>
          <w:fldChar w:fldCharType="begin"/>
        </w:r>
        <w:r w:rsidR="00EF1D12">
          <w:rPr>
            <w:webHidden/>
          </w:rPr>
          <w:instrText xml:space="preserve"> PAGEREF _Toc380662563 \h </w:instrText>
        </w:r>
        <w:r w:rsidR="00EF1D12">
          <w:rPr>
            <w:webHidden/>
          </w:rPr>
        </w:r>
        <w:r w:rsidR="00EF1D12">
          <w:rPr>
            <w:webHidden/>
          </w:rPr>
          <w:fldChar w:fldCharType="separate"/>
        </w:r>
        <w:r w:rsidR="00AB0B81">
          <w:rPr>
            <w:webHidden/>
          </w:rPr>
          <w:t>3</w:t>
        </w:r>
        <w:r w:rsidR="00EF1D12">
          <w:rPr>
            <w:webHidden/>
          </w:rPr>
          <w:fldChar w:fldCharType="end"/>
        </w:r>
      </w:hyperlink>
    </w:p>
    <w:p w:rsidR="00EF1D12" w:rsidRDefault="001456B8">
      <w:pPr>
        <w:pStyle w:val="TOC2"/>
        <w:rPr>
          <w:rFonts w:asciiTheme="minorHAnsi" w:eastAsiaTheme="minorEastAsia" w:hAnsiTheme="minorHAnsi" w:cstheme="minorBidi"/>
          <w:b w:val="0"/>
          <w:bCs w:val="0"/>
          <w:sz w:val="22"/>
          <w:szCs w:val="22"/>
          <w:lang w:eastAsia="en-GB"/>
        </w:rPr>
      </w:pPr>
      <w:hyperlink w:anchor="_Toc380662564" w:history="1">
        <w:r w:rsidR="00EF1D12" w:rsidRPr="00FE20D6">
          <w:rPr>
            <w:rStyle w:val="Hyperlink"/>
          </w:rPr>
          <w:t>1.2</w:t>
        </w:r>
        <w:r w:rsidR="00EF1D12">
          <w:rPr>
            <w:rFonts w:asciiTheme="minorHAnsi" w:eastAsiaTheme="minorEastAsia" w:hAnsiTheme="minorHAnsi" w:cstheme="minorBidi"/>
            <w:b w:val="0"/>
            <w:bCs w:val="0"/>
            <w:sz w:val="22"/>
            <w:szCs w:val="22"/>
            <w:lang w:eastAsia="en-GB"/>
          </w:rPr>
          <w:tab/>
        </w:r>
        <w:r w:rsidR="00EF1D12" w:rsidRPr="00FE20D6">
          <w:rPr>
            <w:rStyle w:val="Hyperlink"/>
          </w:rPr>
          <w:t>Version Control</w:t>
        </w:r>
        <w:r w:rsidR="00EF1D12">
          <w:rPr>
            <w:webHidden/>
          </w:rPr>
          <w:tab/>
        </w:r>
        <w:r w:rsidR="00EF1D12">
          <w:rPr>
            <w:webHidden/>
          </w:rPr>
          <w:fldChar w:fldCharType="begin"/>
        </w:r>
        <w:r w:rsidR="00EF1D12">
          <w:rPr>
            <w:webHidden/>
          </w:rPr>
          <w:instrText xml:space="preserve"> PAGEREF _Toc380662564 \h </w:instrText>
        </w:r>
        <w:r w:rsidR="00EF1D12">
          <w:rPr>
            <w:webHidden/>
          </w:rPr>
        </w:r>
        <w:r w:rsidR="00EF1D12">
          <w:rPr>
            <w:webHidden/>
          </w:rPr>
          <w:fldChar w:fldCharType="separate"/>
        </w:r>
        <w:r w:rsidR="00AB0B81">
          <w:rPr>
            <w:webHidden/>
          </w:rPr>
          <w:t>3</w:t>
        </w:r>
        <w:r w:rsidR="00EF1D12">
          <w:rPr>
            <w:webHidden/>
          </w:rPr>
          <w:fldChar w:fldCharType="end"/>
        </w:r>
      </w:hyperlink>
    </w:p>
    <w:p w:rsidR="00EF1D12" w:rsidRDefault="001456B8">
      <w:pPr>
        <w:pStyle w:val="TOC1"/>
        <w:tabs>
          <w:tab w:val="left" w:pos="480"/>
          <w:tab w:val="right" w:leader="dot" w:pos="8296"/>
        </w:tabs>
        <w:rPr>
          <w:rFonts w:asciiTheme="minorHAnsi" w:eastAsiaTheme="minorEastAsia" w:hAnsiTheme="minorHAnsi" w:cstheme="minorBidi"/>
          <w:b w:val="0"/>
          <w:bCs w:val="0"/>
          <w:caps w:val="0"/>
          <w:noProof/>
          <w:sz w:val="22"/>
          <w:szCs w:val="22"/>
          <w:lang w:eastAsia="en-GB"/>
        </w:rPr>
      </w:pPr>
      <w:r>
        <w:fldChar w:fldCharType="begin"/>
      </w:r>
      <w:r>
        <w:instrText xml:space="preserve"> HYPERLINK \l "_Toc380662565" </w:instrText>
      </w:r>
      <w:r>
        <w:fldChar w:fldCharType="separate"/>
      </w:r>
      <w:r w:rsidR="00EF1D12" w:rsidRPr="00FE20D6">
        <w:rPr>
          <w:rStyle w:val="Hyperlink"/>
          <w:noProof/>
        </w:rPr>
        <w:t>2</w:t>
      </w:r>
      <w:r w:rsidR="00EF1D12">
        <w:rPr>
          <w:rFonts w:asciiTheme="minorHAnsi" w:eastAsiaTheme="minorEastAsia" w:hAnsiTheme="minorHAnsi" w:cstheme="minorBidi"/>
          <w:b w:val="0"/>
          <w:bCs w:val="0"/>
          <w:caps w:val="0"/>
          <w:noProof/>
          <w:sz w:val="22"/>
          <w:szCs w:val="22"/>
          <w:lang w:eastAsia="en-GB"/>
        </w:rPr>
        <w:tab/>
      </w:r>
      <w:r w:rsidR="00EF1D12" w:rsidRPr="00FE20D6">
        <w:rPr>
          <w:rStyle w:val="Hyperlink"/>
          <w:noProof/>
        </w:rPr>
        <w:t>User Acceptance Test</w:t>
      </w:r>
      <w:r w:rsidR="00EF1D12">
        <w:rPr>
          <w:noProof/>
          <w:webHidden/>
        </w:rPr>
        <w:tab/>
      </w:r>
      <w:r w:rsidR="00EF1D12">
        <w:rPr>
          <w:noProof/>
          <w:webHidden/>
        </w:rPr>
        <w:fldChar w:fldCharType="begin"/>
      </w:r>
      <w:r w:rsidR="00EF1D12">
        <w:rPr>
          <w:noProof/>
          <w:webHidden/>
        </w:rPr>
        <w:instrText xml:space="preserve"> PAGEREF _Toc380662565 \h </w:instrText>
      </w:r>
      <w:r w:rsidR="00EF1D12">
        <w:rPr>
          <w:noProof/>
          <w:webHidden/>
        </w:rPr>
      </w:r>
      <w:r w:rsidR="00EF1D12">
        <w:rPr>
          <w:noProof/>
          <w:webHidden/>
        </w:rPr>
        <w:fldChar w:fldCharType="separate"/>
      </w:r>
      <w:ins w:id="9" w:author="Author">
        <w:r w:rsidR="00AB0B81">
          <w:rPr>
            <w:noProof/>
            <w:webHidden/>
          </w:rPr>
          <w:t>5</w:t>
        </w:r>
      </w:ins>
      <w:del w:id="10" w:author="Author">
        <w:r w:rsidR="00997421" w:rsidDel="00AB0B81">
          <w:rPr>
            <w:noProof/>
            <w:webHidden/>
          </w:rPr>
          <w:delText>4</w:delText>
        </w:r>
      </w:del>
      <w:r w:rsidR="00EF1D12">
        <w:rPr>
          <w:noProof/>
          <w:webHidden/>
        </w:rPr>
        <w:fldChar w:fldCharType="end"/>
      </w:r>
      <w:r>
        <w:rPr>
          <w:noProof/>
        </w:rPr>
        <w:fldChar w:fldCharType="end"/>
      </w:r>
    </w:p>
    <w:p w:rsidR="00EF1D12" w:rsidRDefault="001456B8">
      <w:pPr>
        <w:pStyle w:val="TOC2"/>
        <w:rPr>
          <w:rFonts w:asciiTheme="minorHAnsi" w:eastAsiaTheme="minorEastAsia" w:hAnsiTheme="minorHAnsi" w:cstheme="minorBidi"/>
          <w:b w:val="0"/>
          <w:bCs w:val="0"/>
          <w:sz w:val="22"/>
          <w:szCs w:val="22"/>
          <w:lang w:eastAsia="en-GB"/>
        </w:rPr>
      </w:pPr>
      <w:r>
        <w:fldChar w:fldCharType="begin"/>
      </w:r>
      <w:r>
        <w:instrText xml:space="preserve"> HYPERLINK \l "_Toc380662566" </w:instrText>
      </w:r>
      <w:r>
        <w:fldChar w:fldCharType="separate"/>
      </w:r>
      <w:r w:rsidR="00EF1D12" w:rsidRPr="00FE20D6">
        <w:rPr>
          <w:rStyle w:val="Hyperlink"/>
        </w:rPr>
        <w:t>2.1</w:t>
      </w:r>
      <w:r w:rsidR="00EF1D12">
        <w:rPr>
          <w:rFonts w:asciiTheme="minorHAnsi" w:eastAsiaTheme="minorEastAsia" w:hAnsiTheme="minorHAnsi" w:cstheme="minorBidi"/>
          <w:b w:val="0"/>
          <w:bCs w:val="0"/>
          <w:sz w:val="22"/>
          <w:szCs w:val="22"/>
          <w:lang w:eastAsia="en-GB"/>
        </w:rPr>
        <w:tab/>
      </w:r>
      <w:r w:rsidR="00EF1D12" w:rsidRPr="00FE20D6">
        <w:rPr>
          <w:rStyle w:val="Hyperlink"/>
        </w:rPr>
        <w:t>Definition</w:t>
      </w:r>
      <w:r w:rsidR="00EF1D12">
        <w:rPr>
          <w:webHidden/>
        </w:rPr>
        <w:tab/>
      </w:r>
      <w:r w:rsidR="00EF1D12">
        <w:rPr>
          <w:webHidden/>
        </w:rPr>
        <w:fldChar w:fldCharType="begin"/>
      </w:r>
      <w:r w:rsidR="00EF1D12">
        <w:rPr>
          <w:webHidden/>
        </w:rPr>
        <w:instrText xml:space="preserve"> PAGEREF _Toc380662566 \h </w:instrText>
      </w:r>
      <w:r w:rsidR="00EF1D12">
        <w:rPr>
          <w:webHidden/>
        </w:rPr>
      </w:r>
      <w:r w:rsidR="00EF1D12">
        <w:rPr>
          <w:webHidden/>
        </w:rPr>
        <w:fldChar w:fldCharType="separate"/>
      </w:r>
      <w:ins w:id="11" w:author="Author">
        <w:r w:rsidR="00AB0B81">
          <w:rPr>
            <w:webHidden/>
          </w:rPr>
          <w:t>5</w:t>
        </w:r>
      </w:ins>
      <w:del w:id="12" w:author="Author">
        <w:r w:rsidR="00997421" w:rsidDel="00AB0B81">
          <w:rPr>
            <w:webHidden/>
          </w:rPr>
          <w:delText>4</w:delText>
        </w:r>
      </w:del>
      <w:r w:rsidR="00EF1D12">
        <w:rPr>
          <w:webHidden/>
        </w:rPr>
        <w:fldChar w:fldCharType="end"/>
      </w:r>
      <w:r>
        <w:fldChar w:fldCharType="end"/>
      </w:r>
    </w:p>
    <w:p w:rsidR="00EF1D12" w:rsidRDefault="001456B8">
      <w:pPr>
        <w:pStyle w:val="TOC2"/>
        <w:rPr>
          <w:rFonts w:asciiTheme="minorHAnsi" w:eastAsiaTheme="minorEastAsia" w:hAnsiTheme="minorHAnsi" w:cstheme="minorBidi"/>
          <w:b w:val="0"/>
          <w:bCs w:val="0"/>
          <w:sz w:val="22"/>
          <w:szCs w:val="22"/>
          <w:lang w:eastAsia="en-GB"/>
        </w:rPr>
      </w:pPr>
      <w:r>
        <w:fldChar w:fldCharType="begin"/>
      </w:r>
      <w:r>
        <w:instrText xml:space="preserve"> HYPERLINK \l "_Toc380662567" </w:instrText>
      </w:r>
      <w:r>
        <w:fldChar w:fldCharType="separate"/>
      </w:r>
      <w:r w:rsidR="00EF1D12" w:rsidRPr="00FE20D6">
        <w:rPr>
          <w:rStyle w:val="Hyperlink"/>
        </w:rPr>
        <w:t>2.2</w:t>
      </w:r>
      <w:r w:rsidR="00EF1D12">
        <w:rPr>
          <w:rFonts w:asciiTheme="minorHAnsi" w:eastAsiaTheme="minorEastAsia" w:hAnsiTheme="minorHAnsi" w:cstheme="minorBidi"/>
          <w:b w:val="0"/>
          <w:bCs w:val="0"/>
          <w:sz w:val="22"/>
          <w:szCs w:val="22"/>
          <w:lang w:eastAsia="en-GB"/>
        </w:rPr>
        <w:tab/>
      </w:r>
      <w:r w:rsidR="00EF1D12" w:rsidRPr="00FE20D6">
        <w:rPr>
          <w:rStyle w:val="Hyperlink"/>
        </w:rPr>
        <w:t>Roles and Responsibilities</w:t>
      </w:r>
      <w:r w:rsidR="00EF1D12">
        <w:rPr>
          <w:webHidden/>
        </w:rPr>
        <w:tab/>
      </w:r>
      <w:r w:rsidR="00EF1D12">
        <w:rPr>
          <w:webHidden/>
        </w:rPr>
        <w:fldChar w:fldCharType="begin"/>
      </w:r>
      <w:r w:rsidR="00EF1D12">
        <w:rPr>
          <w:webHidden/>
        </w:rPr>
        <w:instrText xml:space="preserve"> PAGEREF _Toc380662567 \h </w:instrText>
      </w:r>
      <w:r w:rsidR="00EF1D12">
        <w:rPr>
          <w:webHidden/>
        </w:rPr>
      </w:r>
      <w:r w:rsidR="00EF1D12">
        <w:rPr>
          <w:webHidden/>
        </w:rPr>
        <w:fldChar w:fldCharType="separate"/>
      </w:r>
      <w:ins w:id="13" w:author="Author">
        <w:r w:rsidR="00AB0B81">
          <w:rPr>
            <w:webHidden/>
          </w:rPr>
          <w:t>5</w:t>
        </w:r>
      </w:ins>
      <w:del w:id="14" w:author="Author">
        <w:r w:rsidR="00997421" w:rsidDel="00AB0B81">
          <w:rPr>
            <w:webHidden/>
          </w:rPr>
          <w:delText>4</w:delText>
        </w:r>
      </w:del>
      <w:r w:rsidR="00EF1D12">
        <w:rPr>
          <w:webHidden/>
        </w:rPr>
        <w:fldChar w:fldCharType="end"/>
      </w:r>
      <w:r>
        <w:fldChar w:fldCharType="end"/>
      </w:r>
    </w:p>
    <w:p w:rsidR="00EF1D12" w:rsidRDefault="001456B8">
      <w:pPr>
        <w:pStyle w:val="TOC2"/>
        <w:rPr>
          <w:rFonts w:asciiTheme="minorHAnsi" w:eastAsiaTheme="minorEastAsia" w:hAnsiTheme="minorHAnsi" w:cstheme="minorBidi"/>
          <w:b w:val="0"/>
          <w:bCs w:val="0"/>
          <w:sz w:val="22"/>
          <w:szCs w:val="22"/>
          <w:lang w:eastAsia="en-GB"/>
        </w:rPr>
      </w:pPr>
      <w:r>
        <w:fldChar w:fldCharType="begin"/>
      </w:r>
      <w:r>
        <w:instrText xml:space="preserve"> HYPERLINK \l "_Toc380662568" </w:instrText>
      </w:r>
      <w:r>
        <w:fldChar w:fldCharType="separate"/>
      </w:r>
      <w:r w:rsidR="00EF1D12" w:rsidRPr="00FE20D6">
        <w:rPr>
          <w:rStyle w:val="Hyperlink"/>
        </w:rPr>
        <w:t>Test Requirements</w:t>
      </w:r>
      <w:r w:rsidR="00EF1D12">
        <w:rPr>
          <w:webHidden/>
        </w:rPr>
        <w:tab/>
      </w:r>
      <w:r w:rsidR="00EF1D12">
        <w:rPr>
          <w:webHidden/>
        </w:rPr>
        <w:fldChar w:fldCharType="begin"/>
      </w:r>
      <w:r w:rsidR="00EF1D12">
        <w:rPr>
          <w:webHidden/>
        </w:rPr>
        <w:instrText xml:space="preserve"> PAGEREF _Toc380662568 \h </w:instrText>
      </w:r>
      <w:r w:rsidR="00EF1D12">
        <w:rPr>
          <w:webHidden/>
        </w:rPr>
      </w:r>
      <w:r w:rsidR="00EF1D12">
        <w:rPr>
          <w:webHidden/>
        </w:rPr>
        <w:fldChar w:fldCharType="separate"/>
      </w:r>
      <w:ins w:id="15" w:author="Author">
        <w:r w:rsidR="00AB0B81">
          <w:rPr>
            <w:webHidden/>
          </w:rPr>
          <w:t>6</w:t>
        </w:r>
      </w:ins>
      <w:del w:id="16" w:author="Author">
        <w:r w:rsidR="00997421" w:rsidDel="00AB0B81">
          <w:rPr>
            <w:webHidden/>
          </w:rPr>
          <w:delText>5</w:delText>
        </w:r>
      </w:del>
      <w:r w:rsidR="00EF1D12">
        <w:rPr>
          <w:webHidden/>
        </w:rPr>
        <w:fldChar w:fldCharType="end"/>
      </w:r>
      <w:r>
        <w:fldChar w:fldCharType="end"/>
      </w:r>
    </w:p>
    <w:p w:rsidR="00EF1D12" w:rsidRDefault="001456B8">
      <w:pPr>
        <w:pStyle w:val="TOC2"/>
        <w:rPr>
          <w:rFonts w:asciiTheme="minorHAnsi" w:eastAsiaTheme="minorEastAsia" w:hAnsiTheme="minorHAnsi" w:cstheme="minorBidi"/>
          <w:b w:val="0"/>
          <w:bCs w:val="0"/>
          <w:sz w:val="22"/>
          <w:szCs w:val="22"/>
          <w:lang w:eastAsia="en-GB"/>
        </w:rPr>
      </w:pPr>
      <w:r>
        <w:fldChar w:fldCharType="begin"/>
      </w:r>
      <w:r>
        <w:instrText xml:space="preserve"> HYPERLINK \l "_Toc380662569" </w:instrText>
      </w:r>
      <w:r>
        <w:fldChar w:fldCharType="separate"/>
      </w:r>
      <w:r w:rsidR="00EF1D12" w:rsidRPr="00FE20D6">
        <w:rPr>
          <w:rStyle w:val="Hyperlink"/>
        </w:rPr>
        <w:t>2.3</w:t>
      </w:r>
      <w:r w:rsidR="00EF1D12">
        <w:rPr>
          <w:rFonts w:asciiTheme="minorHAnsi" w:eastAsiaTheme="minorEastAsia" w:hAnsiTheme="minorHAnsi" w:cstheme="minorBidi"/>
          <w:b w:val="0"/>
          <w:bCs w:val="0"/>
          <w:sz w:val="22"/>
          <w:szCs w:val="22"/>
          <w:lang w:eastAsia="en-GB"/>
        </w:rPr>
        <w:tab/>
      </w:r>
      <w:r w:rsidR="00EF1D12" w:rsidRPr="00FE20D6">
        <w:rPr>
          <w:rStyle w:val="Hyperlink"/>
        </w:rPr>
        <w:t>Test Process</w:t>
      </w:r>
      <w:r w:rsidR="00EF1D12">
        <w:rPr>
          <w:webHidden/>
        </w:rPr>
        <w:tab/>
      </w:r>
      <w:r w:rsidR="00EF1D12">
        <w:rPr>
          <w:webHidden/>
        </w:rPr>
        <w:fldChar w:fldCharType="begin"/>
      </w:r>
      <w:r w:rsidR="00EF1D12">
        <w:rPr>
          <w:webHidden/>
        </w:rPr>
        <w:instrText xml:space="preserve"> PAGEREF _Toc380662569 \h </w:instrText>
      </w:r>
      <w:r w:rsidR="00EF1D12">
        <w:rPr>
          <w:webHidden/>
        </w:rPr>
      </w:r>
      <w:r w:rsidR="00EF1D12">
        <w:rPr>
          <w:webHidden/>
        </w:rPr>
        <w:fldChar w:fldCharType="separate"/>
      </w:r>
      <w:ins w:id="17" w:author="Author">
        <w:r w:rsidR="00AB0B81">
          <w:rPr>
            <w:webHidden/>
          </w:rPr>
          <w:t>6</w:t>
        </w:r>
      </w:ins>
      <w:del w:id="18" w:author="Author">
        <w:r w:rsidR="00997421" w:rsidDel="00AB0B81">
          <w:rPr>
            <w:webHidden/>
          </w:rPr>
          <w:delText>5</w:delText>
        </w:r>
      </w:del>
      <w:r w:rsidR="00EF1D12">
        <w:rPr>
          <w:webHidden/>
        </w:rPr>
        <w:fldChar w:fldCharType="end"/>
      </w:r>
      <w:r>
        <w:fldChar w:fldCharType="end"/>
      </w:r>
    </w:p>
    <w:p w:rsidR="00EF1D12" w:rsidRDefault="001456B8">
      <w:pPr>
        <w:pStyle w:val="TOC2"/>
        <w:rPr>
          <w:rFonts w:asciiTheme="minorHAnsi" w:eastAsiaTheme="minorEastAsia" w:hAnsiTheme="minorHAnsi" w:cstheme="minorBidi"/>
          <w:b w:val="0"/>
          <w:bCs w:val="0"/>
          <w:sz w:val="22"/>
          <w:szCs w:val="22"/>
          <w:lang w:eastAsia="en-GB"/>
        </w:rPr>
      </w:pPr>
      <w:r>
        <w:fldChar w:fldCharType="begin"/>
      </w:r>
      <w:r>
        <w:instrText xml:space="preserve"> HYPERLINK \l "_Toc380662570" </w:instrText>
      </w:r>
      <w:r>
        <w:fldChar w:fldCharType="separate"/>
      </w:r>
      <w:r w:rsidR="00EF1D12" w:rsidRPr="00FE20D6">
        <w:rPr>
          <w:rStyle w:val="Hyperlink"/>
        </w:rPr>
        <w:t>2.4</w:t>
      </w:r>
      <w:r w:rsidR="00EF1D12">
        <w:rPr>
          <w:rFonts w:asciiTheme="minorHAnsi" w:eastAsiaTheme="minorEastAsia" w:hAnsiTheme="minorHAnsi" w:cstheme="minorBidi"/>
          <w:b w:val="0"/>
          <w:bCs w:val="0"/>
          <w:sz w:val="22"/>
          <w:szCs w:val="22"/>
          <w:lang w:eastAsia="en-GB"/>
        </w:rPr>
        <w:tab/>
      </w:r>
      <w:r w:rsidR="00EF1D12" w:rsidRPr="00FE20D6">
        <w:rPr>
          <w:rStyle w:val="Hyperlink"/>
        </w:rPr>
        <w:t>Test Participants</w:t>
      </w:r>
      <w:r w:rsidR="00EF1D12">
        <w:rPr>
          <w:webHidden/>
        </w:rPr>
        <w:tab/>
      </w:r>
      <w:r w:rsidR="00EF1D12">
        <w:rPr>
          <w:webHidden/>
        </w:rPr>
        <w:fldChar w:fldCharType="begin"/>
      </w:r>
      <w:r w:rsidR="00EF1D12">
        <w:rPr>
          <w:webHidden/>
        </w:rPr>
        <w:instrText xml:space="preserve"> PAGEREF _Toc380662570 \h </w:instrText>
      </w:r>
      <w:r w:rsidR="00EF1D12">
        <w:rPr>
          <w:webHidden/>
        </w:rPr>
      </w:r>
      <w:r w:rsidR="00EF1D12">
        <w:rPr>
          <w:webHidden/>
        </w:rPr>
        <w:fldChar w:fldCharType="separate"/>
      </w:r>
      <w:ins w:id="19" w:author="Author">
        <w:r w:rsidR="00AB0B81">
          <w:rPr>
            <w:webHidden/>
          </w:rPr>
          <w:t>6</w:t>
        </w:r>
      </w:ins>
      <w:del w:id="20" w:author="Author">
        <w:r w:rsidR="00997421" w:rsidDel="00AB0B81">
          <w:rPr>
            <w:webHidden/>
          </w:rPr>
          <w:delText>5</w:delText>
        </w:r>
      </w:del>
      <w:r w:rsidR="00EF1D12">
        <w:rPr>
          <w:webHidden/>
        </w:rPr>
        <w:fldChar w:fldCharType="end"/>
      </w:r>
      <w:r>
        <w:fldChar w:fldCharType="end"/>
      </w:r>
    </w:p>
    <w:p w:rsidR="00EF1D12" w:rsidRDefault="001456B8">
      <w:pPr>
        <w:pStyle w:val="TOC2"/>
        <w:rPr>
          <w:rFonts w:asciiTheme="minorHAnsi" w:eastAsiaTheme="minorEastAsia" w:hAnsiTheme="minorHAnsi" w:cstheme="minorBidi"/>
          <w:b w:val="0"/>
          <w:bCs w:val="0"/>
          <w:sz w:val="22"/>
          <w:szCs w:val="22"/>
          <w:lang w:eastAsia="en-GB"/>
        </w:rPr>
      </w:pPr>
      <w:r>
        <w:fldChar w:fldCharType="begin"/>
      </w:r>
      <w:r>
        <w:instrText xml:space="preserve"> HYPERLINK \l "_Toc380662571" </w:instrText>
      </w:r>
      <w:r>
        <w:fldChar w:fldCharType="separate"/>
      </w:r>
      <w:r w:rsidR="00EF1D12" w:rsidRPr="00FE20D6">
        <w:rPr>
          <w:rStyle w:val="Hyperlink"/>
        </w:rPr>
        <w:t>2.5</w:t>
      </w:r>
      <w:r w:rsidR="00EF1D12">
        <w:rPr>
          <w:rFonts w:asciiTheme="minorHAnsi" w:eastAsiaTheme="minorEastAsia" w:hAnsiTheme="minorHAnsi" w:cstheme="minorBidi"/>
          <w:b w:val="0"/>
          <w:bCs w:val="0"/>
          <w:sz w:val="22"/>
          <w:szCs w:val="22"/>
          <w:lang w:eastAsia="en-GB"/>
        </w:rPr>
        <w:tab/>
      </w:r>
      <w:r w:rsidR="00EF1D12" w:rsidRPr="00FE20D6">
        <w:rPr>
          <w:rStyle w:val="Hyperlink"/>
        </w:rPr>
        <w:t>Test Schedule</w:t>
      </w:r>
      <w:r w:rsidR="00EF1D12">
        <w:rPr>
          <w:webHidden/>
        </w:rPr>
        <w:tab/>
      </w:r>
      <w:r w:rsidR="00EF1D12">
        <w:rPr>
          <w:webHidden/>
        </w:rPr>
        <w:fldChar w:fldCharType="begin"/>
      </w:r>
      <w:r w:rsidR="00EF1D12">
        <w:rPr>
          <w:webHidden/>
        </w:rPr>
        <w:instrText xml:space="preserve"> PAGEREF _Toc380662571 \h </w:instrText>
      </w:r>
      <w:r w:rsidR="00EF1D12">
        <w:rPr>
          <w:webHidden/>
        </w:rPr>
      </w:r>
      <w:r w:rsidR="00EF1D12">
        <w:rPr>
          <w:webHidden/>
        </w:rPr>
        <w:fldChar w:fldCharType="separate"/>
      </w:r>
      <w:ins w:id="21" w:author="Author">
        <w:r w:rsidR="00AB0B81">
          <w:rPr>
            <w:webHidden/>
          </w:rPr>
          <w:t>7</w:t>
        </w:r>
      </w:ins>
      <w:del w:id="22" w:author="Author">
        <w:r w:rsidR="00997421" w:rsidDel="00AB0B81">
          <w:rPr>
            <w:webHidden/>
          </w:rPr>
          <w:delText>6</w:delText>
        </w:r>
      </w:del>
      <w:r w:rsidR="00EF1D12">
        <w:rPr>
          <w:webHidden/>
        </w:rPr>
        <w:fldChar w:fldCharType="end"/>
      </w:r>
      <w:r>
        <w:fldChar w:fldCharType="end"/>
      </w:r>
    </w:p>
    <w:p w:rsidR="00EF1D12" w:rsidRDefault="001456B8">
      <w:pPr>
        <w:pStyle w:val="TOC2"/>
        <w:rPr>
          <w:rFonts w:asciiTheme="minorHAnsi" w:eastAsiaTheme="minorEastAsia" w:hAnsiTheme="minorHAnsi" w:cstheme="minorBidi"/>
          <w:b w:val="0"/>
          <w:bCs w:val="0"/>
          <w:sz w:val="22"/>
          <w:szCs w:val="22"/>
          <w:lang w:eastAsia="en-GB"/>
        </w:rPr>
      </w:pPr>
      <w:r>
        <w:fldChar w:fldCharType="begin"/>
      </w:r>
      <w:r>
        <w:instrText xml:space="preserve"> HYPERLINK \l "_Toc380662572" </w:instrText>
      </w:r>
      <w:r>
        <w:fldChar w:fldCharType="separate"/>
      </w:r>
      <w:r w:rsidR="00EF1D12" w:rsidRPr="00FE20D6">
        <w:rPr>
          <w:rStyle w:val="Hyperlink"/>
        </w:rPr>
        <w:t>2.6</w:t>
      </w:r>
      <w:r w:rsidR="00EF1D12">
        <w:rPr>
          <w:rFonts w:asciiTheme="minorHAnsi" w:eastAsiaTheme="minorEastAsia" w:hAnsiTheme="minorHAnsi" w:cstheme="minorBidi"/>
          <w:b w:val="0"/>
          <w:bCs w:val="0"/>
          <w:sz w:val="22"/>
          <w:szCs w:val="22"/>
          <w:lang w:eastAsia="en-GB"/>
        </w:rPr>
        <w:tab/>
      </w:r>
      <w:r w:rsidR="00EF1D12" w:rsidRPr="00FE20D6">
        <w:rPr>
          <w:rStyle w:val="Hyperlink"/>
        </w:rPr>
        <w:t>Assumptions</w:t>
      </w:r>
      <w:r w:rsidR="00EF1D12">
        <w:rPr>
          <w:webHidden/>
        </w:rPr>
        <w:tab/>
      </w:r>
      <w:r w:rsidR="00EF1D12">
        <w:rPr>
          <w:webHidden/>
        </w:rPr>
        <w:fldChar w:fldCharType="begin"/>
      </w:r>
      <w:r w:rsidR="00EF1D12">
        <w:rPr>
          <w:webHidden/>
        </w:rPr>
        <w:instrText xml:space="preserve"> PAGEREF _Toc380662572 \h </w:instrText>
      </w:r>
      <w:r w:rsidR="00EF1D12">
        <w:rPr>
          <w:webHidden/>
        </w:rPr>
      </w:r>
      <w:r w:rsidR="00EF1D12">
        <w:rPr>
          <w:webHidden/>
        </w:rPr>
        <w:fldChar w:fldCharType="separate"/>
      </w:r>
      <w:ins w:id="23" w:author="Author">
        <w:r w:rsidR="00AB0B81">
          <w:rPr>
            <w:webHidden/>
          </w:rPr>
          <w:t>7</w:t>
        </w:r>
      </w:ins>
      <w:del w:id="24" w:author="Author">
        <w:r w:rsidR="00997421" w:rsidDel="00AB0B81">
          <w:rPr>
            <w:webHidden/>
          </w:rPr>
          <w:delText>6</w:delText>
        </w:r>
      </w:del>
      <w:r w:rsidR="00EF1D12">
        <w:rPr>
          <w:webHidden/>
        </w:rPr>
        <w:fldChar w:fldCharType="end"/>
      </w:r>
      <w:r>
        <w:fldChar w:fldCharType="end"/>
      </w:r>
    </w:p>
    <w:p w:rsidR="00EF1D12" w:rsidRDefault="001456B8">
      <w:pPr>
        <w:pStyle w:val="TOC1"/>
        <w:tabs>
          <w:tab w:val="left" w:pos="480"/>
          <w:tab w:val="right" w:leader="dot" w:pos="8296"/>
        </w:tabs>
        <w:rPr>
          <w:rFonts w:asciiTheme="minorHAnsi" w:eastAsiaTheme="minorEastAsia" w:hAnsiTheme="minorHAnsi" w:cstheme="minorBidi"/>
          <w:b w:val="0"/>
          <w:bCs w:val="0"/>
          <w:caps w:val="0"/>
          <w:noProof/>
          <w:sz w:val="22"/>
          <w:szCs w:val="22"/>
          <w:lang w:eastAsia="en-GB"/>
        </w:rPr>
      </w:pPr>
      <w:r>
        <w:fldChar w:fldCharType="begin"/>
      </w:r>
      <w:r>
        <w:instrText xml:space="preserve"> HYPERLINK \l "_Toc380662573" </w:instrText>
      </w:r>
      <w:r>
        <w:fldChar w:fldCharType="separate"/>
      </w:r>
      <w:r w:rsidR="00EF1D12" w:rsidRPr="00FE20D6">
        <w:rPr>
          <w:rStyle w:val="Hyperlink"/>
          <w:noProof/>
        </w:rPr>
        <w:t>3</w:t>
      </w:r>
      <w:r w:rsidR="00EF1D12">
        <w:rPr>
          <w:rFonts w:asciiTheme="minorHAnsi" w:eastAsiaTheme="minorEastAsia" w:hAnsiTheme="minorHAnsi" w:cstheme="minorBidi"/>
          <w:b w:val="0"/>
          <w:bCs w:val="0"/>
          <w:caps w:val="0"/>
          <w:noProof/>
          <w:sz w:val="22"/>
          <w:szCs w:val="22"/>
          <w:lang w:eastAsia="en-GB"/>
        </w:rPr>
        <w:tab/>
      </w:r>
      <w:r w:rsidR="00EF1D12" w:rsidRPr="00FE20D6">
        <w:rPr>
          <w:rStyle w:val="Hyperlink"/>
          <w:noProof/>
        </w:rPr>
        <w:t>Acceptance Test Log</w:t>
      </w:r>
      <w:r w:rsidR="00EF1D12">
        <w:rPr>
          <w:noProof/>
          <w:webHidden/>
        </w:rPr>
        <w:tab/>
      </w:r>
      <w:r w:rsidR="00EF1D12">
        <w:rPr>
          <w:noProof/>
          <w:webHidden/>
        </w:rPr>
        <w:fldChar w:fldCharType="begin"/>
      </w:r>
      <w:r w:rsidR="00EF1D12">
        <w:rPr>
          <w:noProof/>
          <w:webHidden/>
        </w:rPr>
        <w:instrText xml:space="preserve"> PAGEREF _Toc380662573 \h </w:instrText>
      </w:r>
      <w:r w:rsidR="00EF1D12">
        <w:rPr>
          <w:noProof/>
          <w:webHidden/>
        </w:rPr>
      </w:r>
      <w:r w:rsidR="00EF1D12">
        <w:rPr>
          <w:noProof/>
          <w:webHidden/>
        </w:rPr>
        <w:fldChar w:fldCharType="separate"/>
      </w:r>
      <w:ins w:id="25" w:author="Author">
        <w:r w:rsidR="00AB0B81">
          <w:rPr>
            <w:noProof/>
            <w:webHidden/>
          </w:rPr>
          <w:t>8</w:t>
        </w:r>
      </w:ins>
      <w:del w:id="26" w:author="Author">
        <w:r w:rsidR="00997421" w:rsidDel="00AB0B81">
          <w:rPr>
            <w:noProof/>
            <w:webHidden/>
          </w:rPr>
          <w:delText>7</w:delText>
        </w:r>
      </w:del>
      <w:r w:rsidR="00EF1D12">
        <w:rPr>
          <w:noProof/>
          <w:webHidden/>
        </w:rPr>
        <w:fldChar w:fldCharType="end"/>
      </w:r>
      <w:r>
        <w:rPr>
          <w:noProof/>
        </w:rPr>
        <w:fldChar w:fldCharType="end"/>
      </w:r>
    </w:p>
    <w:p w:rsidR="00EF1D12" w:rsidRDefault="001456B8">
      <w:pPr>
        <w:pStyle w:val="TOC2"/>
        <w:rPr>
          <w:rFonts w:asciiTheme="minorHAnsi" w:eastAsiaTheme="minorEastAsia" w:hAnsiTheme="minorHAnsi" w:cstheme="minorBidi"/>
          <w:b w:val="0"/>
          <w:bCs w:val="0"/>
          <w:sz w:val="22"/>
          <w:szCs w:val="22"/>
          <w:lang w:eastAsia="en-GB"/>
        </w:rPr>
      </w:pPr>
      <w:r>
        <w:fldChar w:fldCharType="begin"/>
      </w:r>
      <w:r>
        <w:instrText xml:space="preserve"> HYPERLINK \l "_Toc380662574" </w:instrText>
      </w:r>
      <w:r>
        <w:fldChar w:fldCharType="separate"/>
      </w:r>
      <w:r w:rsidR="00EF1D12" w:rsidRPr="00FE20D6">
        <w:rPr>
          <w:rStyle w:val="Hyperlink"/>
        </w:rPr>
        <w:t>3.1</w:t>
      </w:r>
      <w:r w:rsidR="00EF1D12">
        <w:rPr>
          <w:rFonts w:asciiTheme="minorHAnsi" w:eastAsiaTheme="minorEastAsia" w:hAnsiTheme="minorHAnsi" w:cstheme="minorBidi"/>
          <w:b w:val="0"/>
          <w:bCs w:val="0"/>
          <w:sz w:val="22"/>
          <w:szCs w:val="22"/>
          <w:lang w:eastAsia="en-GB"/>
        </w:rPr>
        <w:tab/>
      </w:r>
      <w:r w:rsidR="00EF1D12" w:rsidRPr="00FE20D6">
        <w:rPr>
          <w:rStyle w:val="Hyperlink"/>
        </w:rPr>
        <w:t>Functional Testing</w:t>
      </w:r>
      <w:r w:rsidR="00EF1D12">
        <w:rPr>
          <w:webHidden/>
        </w:rPr>
        <w:tab/>
      </w:r>
      <w:r w:rsidR="00EF1D12">
        <w:rPr>
          <w:webHidden/>
        </w:rPr>
        <w:fldChar w:fldCharType="begin"/>
      </w:r>
      <w:r w:rsidR="00EF1D12">
        <w:rPr>
          <w:webHidden/>
        </w:rPr>
        <w:instrText xml:space="preserve"> PAGEREF _Toc380662574 \h </w:instrText>
      </w:r>
      <w:r w:rsidR="00EF1D12">
        <w:rPr>
          <w:webHidden/>
        </w:rPr>
      </w:r>
      <w:r w:rsidR="00EF1D12">
        <w:rPr>
          <w:webHidden/>
        </w:rPr>
        <w:fldChar w:fldCharType="separate"/>
      </w:r>
      <w:ins w:id="27" w:author="Author">
        <w:r w:rsidR="00AB0B81">
          <w:rPr>
            <w:webHidden/>
          </w:rPr>
          <w:t>8</w:t>
        </w:r>
      </w:ins>
      <w:del w:id="28" w:author="Author">
        <w:r w:rsidR="00997421" w:rsidDel="00AB0B81">
          <w:rPr>
            <w:webHidden/>
          </w:rPr>
          <w:delText>7</w:delText>
        </w:r>
      </w:del>
      <w:r w:rsidR="00EF1D12">
        <w:rPr>
          <w:webHidden/>
        </w:rPr>
        <w:fldChar w:fldCharType="end"/>
      </w:r>
      <w:r>
        <w:fldChar w:fldCharType="end"/>
      </w:r>
    </w:p>
    <w:p w:rsidR="00EF1D12" w:rsidRDefault="001456B8">
      <w:pPr>
        <w:pStyle w:val="TOC1"/>
        <w:tabs>
          <w:tab w:val="left" w:pos="480"/>
          <w:tab w:val="right" w:leader="dot" w:pos="8296"/>
        </w:tabs>
        <w:rPr>
          <w:rFonts w:asciiTheme="minorHAnsi" w:eastAsiaTheme="minorEastAsia" w:hAnsiTheme="minorHAnsi" w:cstheme="minorBidi"/>
          <w:b w:val="0"/>
          <w:bCs w:val="0"/>
          <w:caps w:val="0"/>
          <w:noProof/>
          <w:sz w:val="22"/>
          <w:szCs w:val="22"/>
          <w:lang w:eastAsia="en-GB"/>
        </w:rPr>
      </w:pPr>
      <w:r>
        <w:fldChar w:fldCharType="begin"/>
      </w:r>
      <w:r>
        <w:instrText xml:space="preserve"> HYPERLINK \l "_Toc380662575" </w:instrText>
      </w:r>
      <w:r>
        <w:fldChar w:fldCharType="separate"/>
      </w:r>
      <w:r w:rsidR="00EF1D12" w:rsidRPr="00FE20D6">
        <w:rPr>
          <w:rStyle w:val="Hyperlink"/>
          <w:noProof/>
        </w:rPr>
        <w:t>4</w:t>
      </w:r>
      <w:r w:rsidR="00EF1D12">
        <w:rPr>
          <w:rFonts w:asciiTheme="minorHAnsi" w:eastAsiaTheme="minorEastAsia" w:hAnsiTheme="minorHAnsi" w:cstheme="minorBidi"/>
          <w:b w:val="0"/>
          <w:bCs w:val="0"/>
          <w:caps w:val="0"/>
          <w:noProof/>
          <w:sz w:val="22"/>
          <w:szCs w:val="22"/>
          <w:lang w:eastAsia="en-GB"/>
        </w:rPr>
        <w:tab/>
      </w:r>
      <w:r w:rsidR="00EF1D12" w:rsidRPr="00FE20D6">
        <w:rPr>
          <w:rStyle w:val="Hyperlink"/>
          <w:noProof/>
        </w:rPr>
        <w:t>Acceptance Test Results</w:t>
      </w:r>
      <w:r w:rsidR="00EF1D12">
        <w:rPr>
          <w:noProof/>
          <w:webHidden/>
        </w:rPr>
        <w:tab/>
      </w:r>
      <w:r w:rsidR="00EF1D12">
        <w:rPr>
          <w:noProof/>
          <w:webHidden/>
        </w:rPr>
        <w:fldChar w:fldCharType="begin"/>
      </w:r>
      <w:r w:rsidR="00EF1D12">
        <w:rPr>
          <w:noProof/>
          <w:webHidden/>
        </w:rPr>
        <w:instrText xml:space="preserve"> PAGEREF _Toc380662575 \h </w:instrText>
      </w:r>
      <w:r w:rsidR="00EF1D12">
        <w:rPr>
          <w:noProof/>
          <w:webHidden/>
        </w:rPr>
      </w:r>
      <w:r w:rsidR="00EF1D12">
        <w:rPr>
          <w:noProof/>
          <w:webHidden/>
        </w:rPr>
        <w:fldChar w:fldCharType="separate"/>
      </w:r>
      <w:ins w:id="29" w:author="Author">
        <w:r w:rsidR="00AB0B81">
          <w:rPr>
            <w:noProof/>
            <w:webHidden/>
          </w:rPr>
          <w:t>25</w:t>
        </w:r>
      </w:ins>
      <w:del w:id="30" w:author="Author">
        <w:r w:rsidR="00997421" w:rsidDel="00AB0B81">
          <w:rPr>
            <w:noProof/>
            <w:webHidden/>
          </w:rPr>
          <w:delText>23</w:delText>
        </w:r>
      </w:del>
      <w:r w:rsidR="00EF1D12">
        <w:rPr>
          <w:noProof/>
          <w:webHidden/>
        </w:rPr>
        <w:fldChar w:fldCharType="end"/>
      </w:r>
      <w:r>
        <w:rPr>
          <w:noProof/>
        </w:rPr>
        <w:fldChar w:fldCharType="end"/>
      </w:r>
    </w:p>
    <w:p w:rsidR="00EF1D12" w:rsidRDefault="001456B8">
      <w:pPr>
        <w:pStyle w:val="TOC2"/>
        <w:rPr>
          <w:rFonts w:asciiTheme="minorHAnsi" w:eastAsiaTheme="minorEastAsia" w:hAnsiTheme="minorHAnsi" w:cstheme="minorBidi"/>
          <w:b w:val="0"/>
          <w:bCs w:val="0"/>
          <w:sz w:val="22"/>
          <w:szCs w:val="22"/>
          <w:lang w:eastAsia="en-GB"/>
        </w:rPr>
      </w:pPr>
      <w:r>
        <w:fldChar w:fldCharType="begin"/>
      </w:r>
      <w:r>
        <w:instrText xml:space="preserve"> HYPERLINK \l "_Toc380662576" </w:instrText>
      </w:r>
      <w:r>
        <w:fldChar w:fldCharType="separate"/>
      </w:r>
      <w:r w:rsidR="00EF1D12" w:rsidRPr="00FE20D6">
        <w:rPr>
          <w:rStyle w:val="Hyperlink"/>
        </w:rPr>
        <w:t>4.1</w:t>
      </w:r>
      <w:r w:rsidR="00EF1D12">
        <w:rPr>
          <w:rFonts w:asciiTheme="minorHAnsi" w:eastAsiaTheme="minorEastAsia" w:hAnsiTheme="minorHAnsi" w:cstheme="minorBidi"/>
          <w:b w:val="0"/>
          <w:bCs w:val="0"/>
          <w:sz w:val="22"/>
          <w:szCs w:val="22"/>
          <w:lang w:eastAsia="en-GB"/>
        </w:rPr>
        <w:tab/>
      </w:r>
      <w:r w:rsidR="00EF1D12" w:rsidRPr="00FE20D6">
        <w:rPr>
          <w:rStyle w:val="Hyperlink"/>
        </w:rPr>
        <w:t>Open Issues</w:t>
      </w:r>
      <w:r w:rsidR="00EF1D12">
        <w:rPr>
          <w:webHidden/>
        </w:rPr>
        <w:tab/>
      </w:r>
      <w:r w:rsidR="00EF1D12">
        <w:rPr>
          <w:webHidden/>
        </w:rPr>
        <w:fldChar w:fldCharType="begin"/>
      </w:r>
      <w:r w:rsidR="00EF1D12">
        <w:rPr>
          <w:webHidden/>
        </w:rPr>
        <w:instrText xml:space="preserve"> PAGEREF _Toc380662576 \h </w:instrText>
      </w:r>
      <w:r w:rsidR="00EF1D12">
        <w:rPr>
          <w:webHidden/>
        </w:rPr>
      </w:r>
      <w:r w:rsidR="00EF1D12">
        <w:rPr>
          <w:webHidden/>
        </w:rPr>
        <w:fldChar w:fldCharType="separate"/>
      </w:r>
      <w:ins w:id="31" w:author="Author">
        <w:r w:rsidR="00AB0B81">
          <w:rPr>
            <w:webHidden/>
          </w:rPr>
          <w:t>25</w:t>
        </w:r>
      </w:ins>
      <w:del w:id="32" w:author="Author">
        <w:r w:rsidR="00997421" w:rsidDel="00AB0B81">
          <w:rPr>
            <w:webHidden/>
          </w:rPr>
          <w:delText>23</w:delText>
        </w:r>
      </w:del>
      <w:r w:rsidR="00EF1D12">
        <w:rPr>
          <w:webHidden/>
        </w:rPr>
        <w:fldChar w:fldCharType="end"/>
      </w:r>
      <w:r>
        <w:fldChar w:fldCharType="end"/>
      </w:r>
    </w:p>
    <w:p w:rsidR="00EF1D12" w:rsidRDefault="001456B8">
      <w:pPr>
        <w:pStyle w:val="TOC2"/>
        <w:rPr>
          <w:rFonts w:asciiTheme="minorHAnsi" w:eastAsiaTheme="minorEastAsia" w:hAnsiTheme="minorHAnsi" w:cstheme="minorBidi"/>
          <w:b w:val="0"/>
          <w:bCs w:val="0"/>
          <w:sz w:val="22"/>
          <w:szCs w:val="22"/>
          <w:lang w:eastAsia="en-GB"/>
        </w:rPr>
      </w:pPr>
      <w:r>
        <w:fldChar w:fldCharType="begin"/>
      </w:r>
      <w:r>
        <w:instrText xml:space="preserve"> HYPERLINK \l "_Toc380662577" </w:instrText>
      </w:r>
      <w:r>
        <w:fldChar w:fldCharType="separate"/>
      </w:r>
      <w:r w:rsidR="00EF1D12" w:rsidRPr="00FE20D6">
        <w:rPr>
          <w:rStyle w:val="Hyperlink"/>
        </w:rPr>
        <w:t>4.2</w:t>
      </w:r>
      <w:r w:rsidR="00EF1D12">
        <w:rPr>
          <w:rFonts w:asciiTheme="minorHAnsi" w:eastAsiaTheme="minorEastAsia" w:hAnsiTheme="minorHAnsi" w:cstheme="minorBidi"/>
          <w:b w:val="0"/>
          <w:bCs w:val="0"/>
          <w:sz w:val="22"/>
          <w:szCs w:val="22"/>
          <w:lang w:eastAsia="en-GB"/>
        </w:rPr>
        <w:tab/>
      </w:r>
      <w:r w:rsidR="00EF1D12" w:rsidRPr="00FE20D6">
        <w:rPr>
          <w:rStyle w:val="Hyperlink"/>
        </w:rPr>
        <w:t>Document Sign Off</w:t>
      </w:r>
      <w:r w:rsidR="00EF1D12">
        <w:rPr>
          <w:webHidden/>
        </w:rPr>
        <w:tab/>
      </w:r>
      <w:r w:rsidR="00EF1D12">
        <w:rPr>
          <w:webHidden/>
        </w:rPr>
        <w:fldChar w:fldCharType="begin"/>
      </w:r>
      <w:r w:rsidR="00EF1D12">
        <w:rPr>
          <w:webHidden/>
        </w:rPr>
        <w:instrText xml:space="preserve"> PAGEREF _Toc380662577 \h </w:instrText>
      </w:r>
      <w:r w:rsidR="00EF1D12">
        <w:rPr>
          <w:webHidden/>
        </w:rPr>
      </w:r>
      <w:r w:rsidR="00EF1D12">
        <w:rPr>
          <w:webHidden/>
        </w:rPr>
        <w:fldChar w:fldCharType="separate"/>
      </w:r>
      <w:ins w:id="33" w:author="Author">
        <w:r w:rsidR="00AB0B81">
          <w:rPr>
            <w:webHidden/>
          </w:rPr>
          <w:t>25</w:t>
        </w:r>
      </w:ins>
      <w:del w:id="34" w:author="Author">
        <w:r w:rsidR="00997421" w:rsidDel="00AB0B81">
          <w:rPr>
            <w:webHidden/>
          </w:rPr>
          <w:delText>23</w:delText>
        </w:r>
      </w:del>
      <w:r w:rsidR="00EF1D12">
        <w:rPr>
          <w:webHidden/>
        </w:rPr>
        <w:fldChar w:fldCharType="end"/>
      </w:r>
      <w:r>
        <w:fldChar w:fldCharType="end"/>
      </w:r>
    </w:p>
    <w:p w:rsidR="00EF1D12" w:rsidRDefault="001456B8">
      <w:pPr>
        <w:pStyle w:val="TOC1"/>
        <w:tabs>
          <w:tab w:val="left" w:pos="1767"/>
          <w:tab w:val="right" w:leader="dot" w:pos="8296"/>
        </w:tabs>
        <w:rPr>
          <w:rFonts w:asciiTheme="minorHAnsi" w:eastAsiaTheme="minorEastAsia" w:hAnsiTheme="minorHAnsi" w:cstheme="minorBidi"/>
          <w:b w:val="0"/>
          <w:bCs w:val="0"/>
          <w:caps w:val="0"/>
          <w:noProof/>
          <w:sz w:val="22"/>
          <w:szCs w:val="22"/>
          <w:lang w:eastAsia="en-GB"/>
        </w:rPr>
      </w:pPr>
      <w:r>
        <w:fldChar w:fldCharType="begin"/>
      </w:r>
      <w:r>
        <w:instrText xml:space="preserve"> HYPERLINK \l "_Toc380662578" </w:instrText>
      </w:r>
      <w:r>
        <w:fldChar w:fldCharType="separate"/>
      </w:r>
      <w:r w:rsidR="00EF1D12" w:rsidRPr="00FE20D6">
        <w:rPr>
          <w:rStyle w:val="Hyperlink"/>
          <w:noProof/>
        </w:rPr>
        <w:t>Appendix A:</w:t>
      </w:r>
      <w:r w:rsidR="00EF1D12">
        <w:rPr>
          <w:rFonts w:asciiTheme="minorHAnsi" w:eastAsiaTheme="minorEastAsia" w:hAnsiTheme="minorHAnsi" w:cstheme="minorBidi"/>
          <w:b w:val="0"/>
          <w:bCs w:val="0"/>
          <w:caps w:val="0"/>
          <w:noProof/>
          <w:sz w:val="22"/>
          <w:szCs w:val="22"/>
          <w:lang w:eastAsia="en-GB"/>
        </w:rPr>
        <w:tab/>
      </w:r>
      <w:r w:rsidR="00EF1D12" w:rsidRPr="00FE20D6">
        <w:rPr>
          <w:rStyle w:val="Hyperlink"/>
          <w:noProof/>
        </w:rPr>
        <w:t>SQL Script</w:t>
      </w:r>
      <w:r w:rsidR="00EF1D12">
        <w:rPr>
          <w:noProof/>
          <w:webHidden/>
        </w:rPr>
        <w:tab/>
      </w:r>
      <w:r w:rsidR="00EF1D12">
        <w:rPr>
          <w:noProof/>
          <w:webHidden/>
        </w:rPr>
        <w:fldChar w:fldCharType="begin"/>
      </w:r>
      <w:r w:rsidR="00EF1D12">
        <w:rPr>
          <w:noProof/>
          <w:webHidden/>
        </w:rPr>
        <w:instrText xml:space="preserve"> PAGEREF _Toc380662578 \h </w:instrText>
      </w:r>
      <w:r w:rsidR="00EF1D12">
        <w:rPr>
          <w:noProof/>
          <w:webHidden/>
        </w:rPr>
      </w:r>
      <w:r w:rsidR="00EF1D12">
        <w:rPr>
          <w:noProof/>
          <w:webHidden/>
        </w:rPr>
        <w:fldChar w:fldCharType="separate"/>
      </w:r>
      <w:ins w:id="35" w:author="Author">
        <w:r w:rsidR="00AB0B81">
          <w:rPr>
            <w:noProof/>
            <w:webHidden/>
          </w:rPr>
          <w:t>26</w:t>
        </w:r>
      </w:ins>
      <w:del w:id="36" w:author="Author">
        <w:r w:rsidR="00997421" w:rsidDel="00AB0B81">
          <w:rPr>
            <w:noProof/>
            <w:webHidden/>
          </w:rPr>
          <w:delText>24</w:delText>
        </w:r>
      </w:del>
      <w:r w:rsidR="00EF1D12">
        <w:rPr>
          <w:noProof/>
          <w:webHidden/>
        </w:rPr>
        <w:fldChar w:fldCharType="end"/>
      </w:r>
      <w:r>
        <w:rPr>
          <w:noProof/>
        </w:rPr>
        <w:fldChar w:fldCharType="end"/>
      </w:r>
    </w:p>
    <w:p w:rsidR="006C7E6A" w:rsidRDefault="006C7E6A">
      <w:pPr>
        <w:spacing w:line="120" w:lineRule="exact"/>
      </w:pPr>
      <w:r w:rsidRPr="00630FC9">
        <w:rPr>
          <w:rFonts w:ascii="Arial" w:hAnsi="Arial" w:cs="Arial"/>
          <w:b/>
          <w:bCs/>
          <w:caps/>
          <w:sz w:val="19"/>
          <w:szCs w:val="28"/>
        </w:rPr>
        <w:fldChar w:fldCharType="end"/>
      </w:r>
    </w:p>
    <w:p w:rsidR="006C7E6A" w:rsidRPr="001F2758" w:rsidRDefault="006C7E6A">
      <w:pPr>
        <w:pStyle w:val="Heading1"/>
        <w:rPr>
          <w:sz w:val="32"/>
          <w:szCs w:val="32"/>
        </w:rPr>
      </w:pPr>
      <w:r>
        <w:br w:type="page"/>
      </w:r>
      <w:bookmarkStart w:id="37" w:name="_Toc380662562"/>
      <w:r w:rsidR="0008243B">
        <w:lastRenderedPageBreak/>
        <w:t>Exchange Provisioner</w:t>
      </w:r>
      <w:bookmarkEnd w:id="37"/>
    </w:p>
    <w:p w:rsidR="006C7E6A" w:rsidRDefault="006C7E6A">
      <w:pPr>
        <w:pStyle w:val="Header"/>
        <w:tabs>
          <w:tab w:val="clear" w:pos="4153"/>
          <w:tab w:val="clear" w:pos="8306"/>
        </w:tabs>
        <w:rPr>
          <w:rFonts w:ascii="Arial" w:hAnsi="Arial" w:cs="Arial"/>
          <w:sz w:val="22"/>
        </w:rPr>
      </w:pPr>
    </w:p>
    <w:p w:rsidR="006C7E6A" w:rsidRDefault="006C7E6A">
      <w:pPr>
        <w:pStyle w:val="Header"/>
        <w:tabs>
          <w:tab w:val="clear" w:pos="4153"/>
          <w:tab w:val="clear" w:pos="8306"/>
        </w:tabs>
        <w:rPr>
          <w:rFonts w:ascii="Arial" w:hAnsi="Arial" w:cs="Arial"/>
          <w:sz w:val="22"/>
        </w:rPr>
      </w:pPr>
    </w:p>
    <w:p w:rsidR="006C7E6A" w:rsidRPr="001F2758" w:rsidRDefault="006C7E6A">
      <w:pPr>
        <w:pStyle w:val="Heading2"/>
        <w:rPr>
          <w:i w:val="0"/>
          <w:iCs w:val="0"/>
        </w:rPr>
      </w:pPr>
      <w:bookmarkStart w:id="38" w:name="_Toc89073559"/>
      <w:bookmarkStart w:id="39" w:name="_Toc93139338"/>
      <w:bookmarkStart w:id="40" w:name="_Toc380662563"/>
      <w:r w:rsidRPr="001F2758">
        <w:rPr>
          <w:i w:val="0"/>
          <w:iCs w:val="0"/>
        </w:rPr>
        <w:t>Contributors</w:t>
      </w:r>
      <w:bookmarkEnd w:id="38"/>
      <w:bookmarkEnd w:id="39"/>
      <w:bookmarkEnd w:id="40"/>
    </w:p>
    <w:p w:rsidR="006C7E6A" w:rsidRDefault="006C7E6A">
      <w:pPr>
        <w:pStyle w:val="BodyText"/>
      </w:pPr>
    </w:p>
    <w:p w:rsidR="006C7E6A" w:rsidRPr="001F2758" w:rsidRDefault="006C7E6A">
      <w:pPr>
        <w:pStyle w:val="BodyText"/>
        <w:rPr>
          <w:rFonts w:ascii="Arial" w:hAnsi="Arial" w:cs="Arial"/>
          <w:sz w:val="22"/>
          <w:szCs w:val="22"/>
        </w:rPr>
      </w:pPr>
      <w:r w:rsidRPr="001F2758">
        <w:rPr>
          <w:rFonts w:ascii="Arial" w:hAnsi="Arial" w:cs="Arial"/>
          <w:sz w:val="22"/>
          <w:szCs w:val="22"/>
        </w:rPr>
        <w:t>Please provide details of all contributors to this document.</w:t>
      </w:r>
    </w:p>
    <w:p w:rsidR="00C44268" w:rsidRDefault="00C44268">
      <w:pPr>
        <w:pStyle w:val="BodyText"/>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2160"/>
        <w:gridCol w:w="4320"/>
      </w:tblGrid>
      <w:tr w:rsidR="00116622" w:rsidTr="00116622">
        <w:tc>
          <w:tcPr>
            <w:tcW w:w="2088" w:type="dxa"/>
            <w:tcBorders>
              <w:top w:val="single" w:sz="4" w:space="0" w:color="auto"/>
              <w:left w:val="single" w:sz="4" w:space="0" w:color="auto"/>
              <w:bottom w:val="single" w:sz="4" w:space="0" w:color="auto"/>
              <w:right w:val="single" w:sz="4" w:space="0" w:color="auto"/>
            </w:tcBorders>
            <w:shd w:val="pct12" w:color="auto" w:fill="FFFFFF"/>
          </w:tcPr>
          <w:p w:rsidR="00116622" w:rsidRDefault="00116622">
            <w:pPr>
              <w:rPr>
                <w:rFonts w:ascii="Arial" w:hAnsi="Arial" w:cs="Arial"/>
                <w:b/>
                <w:bCs/>
                <w:sz w:val="22"/>
                <w:szCs w:val="22"/>
              </w:rPr>
            </w:pPr>
            <w:r>
              <w:rPr>
                <w:rFonts w:ascii="Arial" w:hAnsi="Arial" w:cs="Arial"/>
                <w:b/>
                <w:bCs/>
                <w:sz w:val="22"/>
                <w:szCs w:val="22"/>
              </w:rPr>
              <w:t>Role</w:t>
            </w:r>
          </w:p>
        </w:tc>
        <w:tc>
          <w:tcPr>
            <w:tcW w:w="2160" w:type="dxa"/>
            <w:tcBorders>
              <w:top w:val="single" w:sz="4" w:space="0" w:color="auto"/>
              <w:left w:val="single" w:sz="4" w:space="0" w:color="auto"/>
              <w:bottom w:val="single" w:sz="4" w:space="0" w:color="auto"/>
              <w:right w:val="single" w:sz="4" w:space="0" w:color="auto"/>
            </w:tcBorders>
            <w:shd w:val="pct12" w:color="auto" w:fill="FFFFFF"/>
          </w:tcPr>
          <w:p w:rsidR="00116622" w:rsidRDefault="00116622">
            <w:pPr>
              <w:pStyle w:val="Header"/>
              <w:tabs>
                <w:tab w:val="left" w:pos="720"/>
              </w:tabs>
              <w:rPr>
                <w:rFonts w:ascii="Arial" w:hAnsi="Arial" w:cs="Arial"/>
                <w:b/>
                <w:bCs/>
                <w:sz w:val="22"/>
                <w:szCs w:val="22"/>
              </w:rPr>
            </w:pPr>
            <w:r>
              <w:rPr>
                <w:rFonts w:ascii="Arial" w:hAnsi="Arial" w:cs="Arial"/>
                <w:b/>
                <w:bCs/>
                <w:sz w:val="22"/>
                <w:szCs w:val="22"/>
              </w:rPr>
              <w:t>Unit</w:t>
            </w:r>
          </w:p>
        </w:tc>
        <w:tc>
          <w:tcPr>
            <w:tcW w:w="4320" w:type="dxa"/>
            <w:tcBorders>
              <w:top w:val="single" w:sz="4" w:space="0" w:color="auto"/>
              <w:left w:val="single" w:sz="4" w:space="0" w:color="auto"/>
              <w:bottom w:val="single" w:sz="4" w:space="0" w:color="auto"/>
              <w:right w:val="single" w:sz="4" w:space="0" w:color="auto"/>
            </w:tcBorders>
            <w:shd w:val="pct12" w:color="auto" w:fill="FFFFFF"/>
          </w:tcPr>
          <w:p w:rsidR="00116622" w:rsidRDefault="00116622">
            <w:pPr>
              <w:rPr>
                <w:rFonts w:ascii="Arial" w:hAnsi="Arial" w:cs="Arial"/>
                <w:b/>
                <w:bCs/>
                <w:sz w:val="22"/>
                <w:szCs w:val="22"/>
              </w:rPr>
            </w:pPr>
            <w:r>
              <w:rPr>
                <w:rFonts w:ascii="Arial" w:hAnsi="Arial" w:cs="Arial"/>
                <w:b/>
                <w:bCs/>
                <w:sz w:val="22"/>
                <w:szCs w:val="22"/>
              </w:rPr>
              <w:t>Name</w:t>
            </w:r>
          </w:p>
        </w:tc>
      </w:tr>
      <w:tr w:rsidR="00116622" w:rsidTr="00116622">
        <w:tc>
          <w:tcPr>
            <w:tcW w:w="2088" w:type="dxa"/>
            <w:tcBorders>
              <w:top w:val="single" w:sz="4" w:space="0" w:color="auto"/>
              <w:left w:val="single" w:sz="4" w:space="0" w:color="auto"/>
              <w:bottom w:val="single" w:sz="4" w:space="0" w:color="auto"/>
              <w:right w:val="single" w:sz="4" w:space="0" w:color="auto"/>
            </w:tcBorders>
            <w:shd w:val="clear" w:color="auto" w:fill="FFFFFF"/>
          </w:tcPr>
          <w:p w:rsidR="00116622" w:rsidRDefault="00116622">
            <w:pPr>
              <w:rPr>
                <w:rFonts w:ascii="Arial" w:hAnsi="Arial" w:cs="Arial"/>
                <w:sz w:val="22"/>
                <w:szCs w:val="22"/>
              </w:rPr>
            </w:pPr>
            <w:r>
              <w:rPr>
                <w:rFonts w:ascii="Arial" w:hAnsi="Arial" w:cs="Arial"/>
                <w:sz w:val="22"/>
                <w:szCs w:val="22"/>
              </w:rPr>
              <w:t>Business Analyst (Owner)</w:t>
            </w:r>
          </w:p>
        </w:tc>
        <w:tc>
          <w:tcPr>
            <w:tcW w:w="2160" w:type="dxa"/>
            <w:tcBorders>
              <w:top w:val="single" w:sz="4" w:space="0" w:color="auto"/>
              <w:left w:val="single" w:sz="4" w:space="0" w:color="auto"/>
              <w:bottom w:val="single" w:sz="4" w:space="0" w:color="auto"/>
              <w:right w:val="single" w:sz="4" w:space="0" w:color="auto"/>
            </w:tcBorders>
            <w:shd w:val="clear" w:color="auto" w:fill="FFFFFF"/>
          </w:tcPr>
          <w:p w:rsidR="00116622" w:rsidRDefault="000A7E01">
            <w:pPr>
              <w:rPr>
                <w:rFonts w:ascii="Arial" w:hAnsi="Arial" w:cs="Arial"/>
                <w:sz w:val="22"/>
                <w:szCs w:val="22"/>
              </w:rPr>
            </w:pPr>
            <w:r>
              <w:rPr>
                <w:rFonts w:ascii="Arial" w:hAnsi="Arial" w:cs="Arial"/>
                <w:sz w:val="22"/>
                <w:szCs w:val="22"/>
              </w:rPr>
              <w:t>IS Applications</w:t>
            </w:r>
          </w:p>
        </w:tc>
        <w:tc>
          <w:tcPr>
            <w:tcW w:w="4320" w:type="dxa"/>
            <w:tcBorders>
              <w:top w:val="single" w:sz="4" w:space="0" w:color="auto"/>
              <w:left w:val="single" w:sz="4" w:space="0" w:color="auto"/>
              <w:bottom w:val="single" w:sz="4" w:space="0" w:color="auto"/>
              <w:right w:val="single" w:sz="4" w:space="0" w:color="auto"/>
            </w:tcBorders>
            <w:shd w:val="clear" w:color="auto" w:fill="FFFFFF"/>
          </w:tcPr>
          <w:p w:rsidR="00116622" w:rsidRDefault="0008243B">
            <w:pPr>
              <w:rPr>
                <w:rFonts w:ascii="Arial" w:hAnsi="Arial" w:cs="Arial"/>
                <w:sz w:val="22"/>
                <w:szCs w:val="22"/>
              </w:rPr>
            </w:pPr>
            <w:r>
              <w:rPr>
                <w:rFonts w:ascii="Arial" w:hAnsi="Arial" w:cs="Arial"/>
                <w:sz w:val="22"/>
                <w:szCs w:val="22"/>
              </w:rPr>
              <w:t>Alex Carter</w:t>
            </w:r>
          </w:p>
        </w:tc>
      </w:tr>
      <w:tr w:rsidR="00116622" w:rsidTr="00116622">
        <w:tc>
          <w:tcPr>
            <w:tcW w:w="2088" w:type="dxa"/>
            <w:tcBorders>
              <w:top w:val="single" w:sz="4" w:space="0" w:color="auto"/>
              <w:left w:val="single" w:sz="4" w:space="0" w:color="auto"/>
              <w:bottom w:val="single" w:sz="4" w:space="0" w:color="auto"/>
              <w:right w:val="single" w:sz="4" w:space="0" w:color="auto"/>
            </w:tcBorders>
            <w:shd w:val="clear" w:color="auto" w:fill="FFFFFF"/>
          </w:tcPr>
          <w:p w:rsidR="00116622" w:rsidRDefault="00116622">
            <w:pPr>
              <w:rPr>
                <w:rFonts w:ascii="Arial" w:hAnsi="Arial" w:cs="Arial"/>
                <w:sz w:val="22"/>
                <w:szCs w:val="22"/>
              </w:rPr>
            </w:pPr>
            <w:r>
              <w:rPr>
                <w:rFonts w:ascii="Arial" w:hAnsi="Arial" w:cs="Arial"/>
                <w:sz w:val="22"/>
                <w:szCs w:val="22"/>
              </w:rPr>
              <w:t xml:space="preserve">Project Manager </w:t>
            </w:r>
          </w:p>
        </w:tc>
        <w:tc>
          <w:tcPr>
            <w:tcW w:w="2160" w:type="dxa"/>
            <w:tcBorders>
              <w:top w:val="single" w:sz="4" w:space="0" w:color="auto"/>
              <w:left w:val="single" w:sz="4" w:space="0" w:color="auto"/>
              <w:bottom w:val="single" w:sz="4" w:space="0" w:color="auto"/>
              <w:right w:val="single" w:sz="4" w:space="0" w:color="auto"/>
            </w:tcBorders>
            <w:shd w:val="clear" w:color="auto" w:fill="FFFFFF"/>
          </w:tcPr>
          <w:p w:rsidR="00116622" w:rsidRDefault="00116622">
            <w:pPr>
              <w:rPr>
                <w:rFonts w:ascii="Arial" w:hAnsi="Arial" w:cs="Arial"/>
                <w:sz w:val="22"/>
                <w:szCs w:val="22"/>
              </w:rPr>
            </w:pPr>
          </w:p>
        </w:tc>
        <w:tc>
          <w:tcPr>
            <w:tcW w:w="4320" w:type="dxa"/>
            <w:tcBorders>
              <w:top w:val="single" w:sz="4" w:space="0" w:color="auto"/>
              <w:left w:val="single" w:sz="4" w:space="0" w:color="auto"/>
              <w:bottom w:val="single" w:sz="4" w:space="0" w:color="auto"/>
              <w:right w:val="single" w:sz="4" w:space="0" w:color="auto"/>
            </w:tcBorders>
            <w:shd w:val="clear" w:color="auto" w:fill="FFFFFF"/>
          </w:tcPr>
          <w:p w:rsidR="00116622" w:rsidRDefault="00116622">
            <w:pPr>
              <w:rPr>
                <w:rFonts w:ascii="Arial" w:hAnsi="Arial" w:cs="Arial"/>
                <w:sz w:val="22"/>
                <w:szCs w:val="22"/>
              </w:rPr>
            </w:pPr>
          </w:p>
        </w:tc>
      </w:tr>
      <w:tr w:rsidR="00116622" w:rsidTr="00116622">
        <w:tc>
          <w:tcPr>
            <w:tcW w:w="2088" w:type="dxa"/>
            <w:tcBorders>
              <w:top w:val="single" w:sz="4" w:space="0" w:color="auto"/>
              <w:left w:val="single" w:sz="4" w:space="0" w:color="auto"/>
              <w:bottom w:val="single" w:sz="4" w:space="0" w:color="auto"/>
              <w:right w:val="single" w:sz="4" w:space="0" w:color="auto"/>
            </w:tcBorders>
            <w:shd w:val="clear" w:color="auto" w:fill="FFFFFF"/>
          </w:tcPr>
          <w:p w:rsidR="00116622" w:rsidRDefault="00116622">
            <w:pPr>
              <w:rPr>
                <w:rFonts w:ascii="Arial" w:hAnsi="Arial" w:cs="Arial"/>
                <w:sz w:val="22"/>
                <w:szCs w:val="22"/>
              </w:rPr>
            </w:pPr>
            <w:r>
              <w:rPr>
                <w:rFonts w:ascii="Arial" w:hAnsi="Arial" w:cs="Arial"/>
                <w:sz w:val="22"/>
                <w:szCs w:val="22"/>
              </w:rPr>
              <w:t xml:space="preserve">Systems Analyst Designer </w:t>
            </w:r>
          </w:p>
        </w:tc>
        <w:tc>
          <w:tcPr>
            <w:tcW w:w="2160" w:type="dxa"/>
            <w:tcBorders>
              <w:top w:val="single" w:sz="4" w:space="0" w:color="auto"/>
              <w:left w:val="single" w:sz="4" w:space="0" w:color="auto"/>
              <w:bottom w:val="single" w:sz="4" w:space="0" w:color="auto"/>
              <w:right w:val="single" w:sz="4" w:space="0" w:color="auto"/>
            </w:tcBorders>
            <w:shd w:val="clear" w:color="auto" w:fill="FFFFFF"/>
          </w:tcPr>
          <w:p w:rsidR="00116622" w:rsidRDefault="00EC7140">
            <w:pPr>
              <w:rPr>
                <w:rFonts w:ascii="Arial" w:hAnsi="Arial" w:cs="Arial"/>
                <w:sz w:val="22"/>
                <w:szCs w:val="22"/>
              </w:rPr>
            </w:pPr>
            <w:r>
              <w:rPr>
                <w:rFonts w:ascii="Arial" w:hAnsi="Arial" w:cs="Arial"/>
                <w:sz w:val="22"/>
                <w:szCs w:val="22"/>
              </w:rPr>
              <w:t>IS Applications</w:t>
            </w:r>
          </w:p>
        </w:tc>
        <w:tc>
          <w:tcPr>
            <w:tcW w:w="4320" w:type="dxa"/>
            <w:tcBorders>
              <w:top w:val="single" w:sz="4" w:space="0" w:color="auto"/>
              <w:left w:val="single" w:sz="4" w:space="0" w:color="auto"/>
              <w:bottom w:val="single" w:sz="4" w:space="0" w:color="auto"/>
              <w:right w:val="single" w:sz="4" w:space="0" w:color="auto"/>
            </w:tcBorders>
            <w:shd w:val="clear" w:color="auto" w:fill="FFFFFF"/>
          </w:tcPr>
          <w:p w:rsidR="00116622" w:rsidRDefault="00EC7140">
            <w:pPr>
              <w:rPr>
                <w:rFonts w:ascii="Arial" w:hAnsi="Arial" w:cs="Arial"/>
                <w:sz w:val="22"/>
                <w:szCs w:val="22"/>
              </w:rPr>
            </w:pPr>
            <w:r>
              <w:rPr>
                <w:rFonts w:ascii="Arial" w:hAnsi="Arial" w:cs="Arial"/>
                <w:sz w:val="22"/>
                <w:szCs w:val="22"/>
              </w:rPr>
              <w:t xml:space="preserve">Ross </w:t>
            </w:r>
            <w:proofErr w:type="spellStart"/>
            <w:r>
              <w:rPr>
                <w:rFonts w:ascii="Arial" w:hAnsi="Arial" w:cs="Arial"/>
                <w:sz w:val="22"/>
                <w:szCs w:val="22"/>
              </w:rPr>
              <w:t>Nicoll</w:t>
            </w:r>
            <w:proofErr w:type="spellEnd"/>
          </w:p>
        </w:tc>
      </w:tr>
      <w:tr w:rsidR="00434C51" w:rsidTr="00116622">
        <w:tc>
          <w:tcPr>
            <w:tcW w:w="2088" w:type="dxa"/>
            <w:tcBorders>
              <w:top w:val="single" w:sz="4" w:space="0" w:color="auto"/>
              <w:left w:val="single" w:sz="4" w:space="0" w:color="auto"/>
              <w:bottom w:val="single" w:sz="4" w:space="0" w:color="auto"/>
              <w:right w:val="single" w:sz="4" w:space="0" w:color="auto"/>
            </w:tcBorders>
            <w:shd w:val="clear" w:color="auto" w:fill="FFFFFF"/>
          </w:tcPr>
          <w:p w:rsidR="00434C51" w:rsidRDefault="00434C51">
            <w:pPr>
              <w:rPr>
                <w:rFonts w:ascii="Arial" w:hAnsi="Arial" w:cs="Arial"/>
                <w:sz w:val="22"/>
                <w:szCs w:val="22"/>
              </w:rPr>
            </w:pPr>
            <w:r>
              <w:rPr>
                <w:rFonts w:ascii="Arial" w:hAnsi="Arial" w:cs="Arial"/>
                <w:sz w:val="22"/>
                <w:szCs w:val="22"/>
              </w:rPr>
              <w:t>Applications Management Analyst</w:t>
            </w:r>
          </w:p>
        </w:tc>
        <w:tc>
          <w:tcPr>
            <w:tcW w:w="2160" w:type="dxa"/>
            <w:tcBorders>
              <w:top w:val="single" w:sz="4" w:space="0" w:color="auto"/>
              <w:left w:val="single" w:sz="4" w:space="0" w:color="auto"/>
              <w:bottom w:val="single" w:sz="4" w:space="0" w:color="auto"/>
              <w:right w:val="single" w:sz="4" w:space="0" w:color="auto"/>
            </w:tcBorders>
            <w:shd w:val="clear" w:color="auto" w:fill="FFFFFF"/>
          </w:tcPr>
          <w:p w:rsidR="00434C51" w:rsidRDefault="00434C51">
            <w:pPr>
              <w:rPr>
                <w:rFonts w:ascii="Arial" w:hAnsi="Arial" w:cs="Arial"/>
                <w:sz w:val="22"/>
                <w:szCs w:val="22"/>
              </w:rPr>
            </w:pPr>
            <w:r>
              <w:rPr>
                <w:rFonts w:ascii="Arial" w:hAnsi="Arial" w:cs="Arial"/>
                <w:sz w:val="22"/>
                <w:szCs w:val="22"/>
              </w:rPr>
              <w:t>IS Applications</w:t>
            </w:r>
          </w:p>
        </w:tc>
        <w:tc>
          <w:tcPr>
            <w:tcW w:w="4320" w:type="dxa"/>
            <w:tcBorders>
              <w:top w:val="single" w:sz="4" w:space="0" w:color="auto"/>
              <w:left w:val="single" w:sz="4" w:space="0" w:color="auto"/>
              <w:bottom w:val="single" w:sz="4" w:space="0" w:color="auto"/>
              <w:right w:val="single" w:sz="4" w:space="0" w:color="auto"/>
            </w:tcBorders>
            <w:shd w:val="clear" w:color="auto" w:fill="FFFFFF"/>
          </w:tcPr>
          <w:p w:rsidR="00434C51" w:rsidRDefault="00434C51">
            <w:pPr>
              <w:rPr>
                <w:rFonts w:ascii="Arial" w:hAnsi="Arial" w:cs="Arial"/>
                <w:sz w:val="22"/>
                <w:szCs w:val="22"/>
              </w:rPr>
            </w:pPr>
            <w:r>
              <w:rPr>
                <w:rFonts w:ascii="Arial" w:hAnsi="Arial" w:cs="Arial"/>
                <w:sz w:val="22"/>
                <w:szCs w:val="22"/>
              </w:rPr>
              <w:t xml:space="preserve">Adam </w:t>
            </w:r>
            <w:proofErr w:type="spellStart"/>
            <w:r>
              <w:rPr>
                <w:rFonts w:ascii="Arial" w:hAnsi="Arial" w:cs="Arial"/>
                <w:sz w:val="22"/>
                <w:szCs w:val="22"/>
              </w:rPr>
              <w:t>Wheavil</w:t>
            </w:r>
            <w:proofErr w:type="spellEnd"/>
          </w:p>
        </w:tc>
      </w:tr>
      <w:tr w:rsidR="00116622" w:rsidTr="00116622">
        <w:tc>
          <w:tcPr>
            <w:tcW w:w="2088" w:type="dxa"/>
            <w:tcBorders>
              <w:top w:val="single" w:sz="4" w:space="0" w:color="auto"/>
              <w:left w:val="single" w:sz="4" w:space="0" w:color="auto"/>
              <w:bottom w:val="single" w:sz="4" w:space="0" w:color="auto"/>
              <w:right w:val="single" w:sz="4" w:space="0" w:color="auto"/>
            </w:tcBorders>
            <w:shd w:val="clear" w:color="auto" w:fill="FFFFFF"/>
          </w:tcPr>
          <w:p w:rsidR="00116622" w:rsidRDefault="00116622">
            <w:pPr>
              <w:rPr>
                <w:rFonts w:ascii="Arial" w:hAnsi="Arial" w:cs="Arial"/>
                <w:sz w:val="22"/>
                <w:szCs w:val="22"/>
              </w:rPr>
            </w:pPr>
            <w:r>
              <w:rPr>
                <w:rFonts w:ascii="Arial" w:hAnsi="Arial" w:cs="Arial"/>
                <w:sz w:val="22"/>
                <w:szCs w:val="22"/>
              </w:rPr>
              <w:t xml:space="preserve">Technical Architect </w:t>
            </w:r>
          </w:p>
        </w:tc>
        <w:tc>
          <w:tcPr>
            <w:tcW w:w="2160" w:type="dxa"/>
            <w:tcBorders>
              <w:top w:val="single" w:sz="4" w:space="0" w:color="auto"/>
              <w:left w:val="single" w:sz="4" w:space="0" w:color="auto"/>
              <w:bottom w:val="single" w:sz="4" w:space="0" w:color="auto"/>
              <w:right w:val="single" w:sz="4" w:space="0" w:color="auto"/>
            </w:tcBorders>
            <w:shd w:val="clear" w:color="auto" w:fill="FFFFFF"/>
          </w:tcPr>
          <w:p w:rsidR="00116622" w:rsidRDefault="00116622">
            <w:pPr>
              <w:rPr>
                <w:rFonts w:ascii="Arial" w:hAnsi="Arial" w:cs="Arial"/>
                <w:sz w:val="22"/>
                <w:szCs w:val="22"/>
              </w:rPr>
            </w:pPr>
          </w:p>
        </w:tc>
        <w:tc>
          <w:tcPr>
            <w:tcW w:w="4320" w:type="dxa"/>
            <w:tcBorders>
              <w:top w:val="single" w:sz="4" w:space="0" w:color="auto"/>
              <w:left w:val="single" w:sz="4" w:space="0" w:color="auto"/>
              <w:bottom w:val="single" w:sz="4" w:space="0" w:color="auto"/>
              <w:right w:val="single" w:sz="4" w:space="0" w:color="auto"/>
            </w:tcBorders>
            <w:shd w:val="clear" w:color="auto" w:fill="FFFFFF"/>
          </w:tcPr>
          <w:p w:rsidR="00116622" w:rsidRDefault="00116622">
            <w:pPr>
              <w:rPr>
                <w:rFonts w:ascii="Arial" w:hAnsi="Arial" w:cs="Arial"/>
                <w:sz w:val="22"/>
                <w:szCs w:val="22"/>
              </w:rPr>
            </w:pPr>
          </w:p>
        </w:tc>
      </w:tr>
      <w:tr w:rsidR="00116622" w:rsidTr="00116622">
        <w:tc>
          <w:tcPr>
            <w:tcW w:w="2088" w:type="dxa"/>
            <w:tcBorders>
              <w:top w:val="single" w:sz="4" w:space="0" w:color="auto"/>
              <w:left w:val="single" w:sz="4" w:space="0" w:color="auto"/>
              <w:bottom w:val="single" w:sz="4" w:space="0" w:color="auto"/>
              <w:right w:val="single" w:sz="4" w:space="0" w:color="auto"/>
            </w:tcBorders>
            <w:shd w:val="clear" w:color="auto" w:fill="FFFFFF"/>
          </w:tcPr>
          <w:p w:rsidR="00116622" w:rsidRDefault="00116622">
            <w:pPr>
              <w:rPr>
                <w:rFonts w:ascii="Arial" w:hAnsi="Arial" w:cs="Arial"/>
                <w:sz w:val="22"/>
                <w:szCs w:val="22"/>
              </w:rPr>
            </w:pPr>
            <w:r>
              <w:rPr>
                <w:rFonts w:ascii="Arial" w:hAnsi="Arial" w:cs="Arial"/>
                <w:sz w:val="22"/>
                <w:szCs w:val="22"/>
              </w:rPr>
              <w:t xml:space="preserve">Business Area Manager </w:t>
            </w:r>
          </w:p>
        </w:tc>
        <w:tc>
          <w:tcPr>
            <w:tcW w:w="2160" w:type="dxa"/>
            <w:tcBorders>
              <w:top w:val="single" w:sz="4" w:space="0" w:color="auto"/>
              <w:left w:val="single" w:sz="4" w:space="0" w:color="auto"/>
              <w:bottom w:val="single" w:sz="4" w:space="0" w:color="auto"/>
              <w:right w:val="single" w:sz="4" w:space="0" w:color="auto"/>
            </w:tcBorders>
            <w:shd w:val="clear" w:color="auto" w:fill="FFFFFF"/>
          </w:tcPr>
          <w:p w:rsidR="00116622" w:rsidRDefault="00116622">
            <w:pPr>
              <w:rPr>
                <w:rFonts w:ascii="Arial" w:hAnsi="Arial" w:cs="Arial"/>
                <w:sz w:val="22"/>
                <w:szCs w:val="22"/>
              </w:rPr>
            </w:pPr>
          </w:p>
        </w:tc>
        <w:tc>
          <w:tcPr>
            <w:tcW w:w="4320" w:type="dxa"/>
            <w:tcBorders>
              <w:top w:val="single" w:sz="4" w:space="0" w:color="auto"/>
              <w:left w:val="single" w:sz="4" w:space="0" w:color="auto"/>
              <w:bottom w:val="single" w:sz="4" w:space="0" w:color="auto"/>
              <w:right w:val="single" w:sz="4" w:space="0" w:color="auto"/>
            </w:tcBorders>
            <w:shd w:val="clear" w:color="auto" w:fill="FFFFFF"/>
          </w:tcPr>
          <w:p w:rsidR="00116622" w:rsidRDefault="00116622">
            <w:pPr>
              <w:rPr>
                <w:rFonts w:ascii="Arial" w:hAnsi="Arial" w:cs="Arial"/>
                <w:sz w:val="22"/>
                <w:szCs w:val="22"/>
              </w:rPr>
            </w:pPr>
          </w:p>
        </w:tc>
      </w:tr>
      <w:tr w:rsidR="00116622" w:rsidTr="00116622">
        <w:tc>
          <w:tcPr>
            <w:tcW w:w="2088" w:type="dxa"/>
            <w:tcBorders>
              <w:top w:val="single" w:sz="4" w:space="0" w:color="auto"/>
              <w:left w:val="single" w:sz="4" w:space="0" w:color="auto"/>
              <w:bottom w:val="single" w:sz="4" w:space="0" w:color="auto"/>
              <w:right w:val="single" w:sz="4" w:space="0" w:color="auto"/>
            </w:tcBorders>
          </w:tcPr>
          <w:p w:rsidR="00116622" w:rsidRPr="006F688D" w:rsidRDefault="006F688D">
            <w:pPr>
              <w:rPr>
                <w:rFonts w:ascii="Arial" w:hAnsi="Arial" w:cs="Arial"/>
                <w:sz w:val="22"/>
                <w:szCs w:val="22"/>
              </w:rPr>
            </w:pPr>
            <w:r w:rsidRPr="006F688D">
              <w:rPr>
                <w:rFonts w:ascii="Arial" w:hAnsi="Arial" w:cs="Arial"/>
                <w:sz w:val="22"/>
                <w:szCs w:val="22"/>
              </w:rPr>
              <w:t>IDM Service Manager</w:t>
            </w:r>
            <w:r w:rsidR="00116622" w:rsidRPr="006F688D">
              <w:rPr>
                <w:rFonts w:ascii="Arial" w:hAnsi="Arial" w:cs="Arial"/>
                <w:sz w:val="22"/>
                <w:szCs w:val="22"/>
              </w:rPr>
              <w:t xml:space="preserve"> </w:t>
            </w:r>
          </w:p>
        </w:tc>
        <w:tc>
          <w:tcPr>
            <w:tcW w:w="2160" w:type="dxa"/>
            <w:tcBorders>
              <w:top w:val="single" w:sz="4" w:space="0" w:color="auto"/>
              <w:left w:val="single" w:sz="4" w:space="0" w:color="auto"/>
              <w:bottom w:val="single" w:sz="4" w:space="0" w:color="auto"/>
              <w:right w:val="single" w:sz="4" w:space="0" w:color="auto"/>
            </w:tcBorders>
          </w:tcPr>
          <w:p w:rsidR="00116622" w:rsidRDefault="006F688D">
            <w:pPr>
              <w:rPr>
                <w:rFonts w:ascii="Arial" w:hAnsi="Arial" w:cs="Arial"/>
                <w:sz w:val="22"/>
                <w:szCs w:val="22"/>
              </w:rPr>
            </w:pPr>
            <w:r>
              <w:rPr>
                <w:rFonts w:ascii="Arial" w:hAnsi="Arial" w:cs="Arial"/>
                <w:sz w:val="22"/>
                <w:szCs w:val="22"/>
              </w:rPr>
              <w:t>IS Applications</w:t>
            </w:r>
          </w:p>
        </w:tc>
        <w:tc>
          <w:tcPr>
            <w:tcW w:w="4320" w:type="dxa"/>
            <w:tcBorders>
              <w:top w:val="single" w:sz="4" w:space="0" w:color="auto"/>
              <w:left w:val="single" w:sz="4" w:space="0" w:color="auto"/>
              <w:bottom w:val="single" w:sz="4" w:space="0" w:color="auto"/>
              <w:right w:val="single" w:sz="4" w:space="0" w:color="auto"/>
            </w:tcBorders>
          </w:tcPr>
          <w:p w:rsidR="00116622" w:rsidRDefault="006F688D">
            <w:pPr>
              <w:rPr>
                <w:rFonts w:ascii="Arial" w:hAnsi="Arial" w:cs="Arial"/>
                <w:sz w:val="22"/>
                <w:szCs w:val="22"/>
              </w:rPr>
            </w:pPr>
            <w:r>
              <w:rPr>
                <w:rFonts w:ascii="Arial" w:hAnsi="Arial" w:cs="Arial"/>
                <w:sz w:val="22"/>
                <w:szCs w:val="22"/>
              </w:rPr>
              <w:t>Chris McKay</w:t>
            </w:r>
          </w:p>
        </w:tc>
      </w:tr>
      <w:tr w:rsidR="006F688D" w:rsidTr="00116622">
        <w:tc>
          <w:tcPr>
            <w:tcW w:w="2088" w:type="dxa"/>
            <w:tcBorders>
              <w:top w:val="single" w:sz="4" w:space="0" w:color="auto"/>
              <w:left w:val="single" w:sz="4" w:space="0" w:color="auto"/>
              <w:bottom w:val="single" w:sz="4" w:space="0" w:color="auto"/>
              <w:right w:val="single" w:sz="4" w:space="0" w:color="auto"/>
            </w:tcBorders>
          </w:tcPr>
          <w:p w:rsidR="006F688D" w:rsidRPr="006F688D" w:rsidRDefault="006F688D" w:rsidP="002E338C">
            <w:pPr>
              <w:rPr>
                <w:rFonts w:ascii="Arial" w:hAnsi="Arial" w:cs="Arial"/>
                <w:sz w:val="22"/>
                <w:szCs w:val="22"/>
              </w:rPr>
            </w:pPr>
            <w:r w:rsidRPr="006F688D">
              <w:rPr>
                <w:rFonts w:ascii="Arial" w:hAnsi="Arial" w:cs="Arial"/>
                <w:sz w:val="22"/>
                <w:szCs w:val="22"/>
              </w:rPr>
              <w:t>Excha</w:t>
            </w:r>
            <w:r w:rsidR="002E338C">
              <w:rPr>
                <w:rFonts w:ascii="Arial" w:hAnsi="Arial" w:cs="Arial"/>
                <w:sz w:val="22"/>
                <w:szCs w:val="22"/>
              </w:rPr>
              <w:t>n</w:t>
            </w:r>
            <w:r w:rsidRPr="006F688D">
              <w:rPr>
                <w:rFonts w:ascii="Arial" w:hAnsi="Arial" w:cs="Arial"/>
                <w:sz w:val="22"/>
                <w:szCs w:val="22"/>
              </w:rPr>
              <w:t>ge/Office 365 Service Manager</w:t>
            </w:r>
          </w:p>
        </w:tc>
        <w:tc>
          <w:tcPr>
            <w:tcW w:w="2160" w:type="dxa"/>
            <w:tcBorders>
              <w:top w:val="single" w:sz="4" w:space="0" w:color="auto"/>
              <w:left w:val="single" w:sz="4" w:space="0" w:color="auto"/>
              <w:bottom w:val="single" w:sz="4" w:space="0" w:color="auto"/>
              <w:right w:val="single" w:sz="4" w:space="0" w:color="auto"/>
            </w:tcBorders>
          </w:tcPr>
          <w:p w:rsidR="006F688D" w:rsidRDefault="006F688D">
            <w:pPr>
              <w:rPr>
                <w:rFonts w:ascii="Arial" w:hAnsi="Arial" w:cs="Arial"/>
                <w:sz w:val="22"/>
                <w:szCs w:val="22"/>
              </w:rPr>
            </w:pPr>
            <w:r>
              <w:rPr>
                <w:rFonts w:ascii="Arial" w:hAnsi="Arial" w:cs="Arial"/>
                <w:sz w:val="22"/>
                <w:szCs w:val="22"/>
              </w:rPr>
              <w:t>IS Applications</w:t>
            </w:r>
          </w:p>
        </w:tc>
        <w:tc>
          <w:tcPr>
            <w:tcW w:w="4320" w:type="dxa"/>
            <w:tcBorders>
              <w:top w:val="single" w:sz="4" w:space="0" w:color="auto"/>
              <w:left w:val="single" w:sz="4" w:space="0" w:color="auto"/>
              <w:bottom w:val="single" w:sz="4" w:space="0" w:color="auto"/>
              <w:right w:val="single" w:sz="4" w:space="0" w:color="auto"/>
            </w:tcBorders>
          </w:tcPr>
          <w:p w:rsidR="006F688D" w:rsidRDefault="006F688D">
            <w:pPr>
              <w:rPr>
                <w:rFonts w:ascii="Arial" w:hAnsi="Arial" w:cs="Arial"/>
                <w:sz w:val="22"/>
                <w:szCs w:val="22"/>
              </w:rPr>
            </w:pPr>
            <w:r>
              <w:rPr>
                <w:rFonts w:ascii="Arial" w:hAnsi="Arial" w:cs="Arial"/>
                <w:sz w:val="22"/>
                <w:szCs w:val="22"/>
              </w:rPr>
              <w:t>Ste</w:t>
            </w:r>
            <w:r w:rsidR="00434C51">
              <w:rPr>
                <w:rFonts w:ascii="Arial" w:hAnsi="Arial" w:cs="Arial"/>
                <w:sz w:val="22"/>
                <w:szCs w:val="22"/>
              </w:rPr>
              <w:t>p</w:t>
            </w:r>
            <w:r>
              <w:rPr>
                <w:rFonts w:ascii="Arial" w:hAnsi="Arial" w:cs="Arial"/>
                <w:sz w:val="22"/>
                <w:szCs w:val="22"/>
              </w:rPr>
              <w:t>hen Smith</w:t>
            </w:r>
          </w:p>
        </w:tc>
      </w:tr>
    </w:tbl>
    <w:p w:rsidR="00116622" w:rsidRDefault="00116622"/>
    <w:p w:rsidR="006C7E6A" w:rsidRPr="001F2758" w:rsidRDefault="006C7E6A">
      <w:pPr>
        <w:pStyle w:val="Heading2"/>
        <w:rPr>
          <w:i w:val="0"/>
          <w:iCs w:val="0"/>
        </w:rPr>
      </w:pPr>
      <w:bookmarkStart w:id="41" w:name="_Toc380662564"/>
      <w:bookmarkStart w:id="42" w:name="_Toc93139339"/>
      <w:r w:rsidRPr="001F2758">
        <w:rPr>
          <w:i w:val="0"/>
          <w:iCs w:val="0"/>
        </w:rPr>
        <w:t>Version Contro</w:t>
      </w:r>
      <w:r w:rsidR="00936A5B">
        <w:rPr>
          <w:i w:val="0"/>
          <w:iCs w:val="0"/>
        </w:rPr>
        <w:t>l</w:t>
      </w:r>
      <w:bookmarkEnd w:id="41"/>
      <w:bookmarkEnd w:id="42"/>
    </w:p>
    <w:p w:rsidR="006C7E6A" w:rsidRDefault="006C7E6A">
      <w:pPr>
        <w:pStyle w:val="BodyText"/>
      </w:pPr>
    </w:p>
    <w:p w:rsidR="006C7E6A" w:rsidRPr="001F2758" w:rsidRDefault="006C7E6A">
      <w:pPr>
        <w:pStyle w:val="BodyText"/>
        <w:rPr>
          <w:rFonts w:ascii="Arial" w:hAnsi="Arial" w:cs="Arial"/>
          <w:sz w:val="22"/>
          <w:szCs w:val="22"/>
        </w:rPr>
      </w:pPr>
      <w:r w:rsidRPr="001F2758">
        <w:rPr>
          <w:rFonts w:ascii="Arial" w:hAnsi="Arial" w:cs="Arial"/>
          <w:sz w:val="22"/>
          <w:szCs w:val="22"/>
        </w:rPr>
        <w:t>Please document all changes made to this document since initial distribution.</w:t>
      </w:r>
    </w:p>
    <w:p w:rsidR="006C7E6A" w:rsidRPr="001F2758" w:rsidRDefault="006C7E6A">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134"/>
        <w:gridCol w:w="1134"/>
        <w:gridCol w:w="1134"/>
        <w:gridCol w:w="4019"/>
      </w:tblGrid>
      <w:tr w:rsidR="006C7E6A" w:rsidRPr="001F2758" w:rsidTr="000A7E01">
        <w:tc>
          <w:tcPr>
            <w:tcW w:w="1101" w:type="dxa"/>
            <w:shd w:val="pct12" w:color="auto" w:fill="auto"/>
          </w:tcPr>
          <w:p w:rsidR="006C7E6A" w:rsidRPr="001F2758" w:rsidRDefault="006C7E6A">
            <w:pPr>
              <w:rPr>
                <w:rFonts w:ascii="Arial" w:hAnsi="Arial" w:cs="Arial"/>
                <w:b/>
                <w:bCs/>
                <w:sz w:val="22"/>
                <w:szCs w:val="22"/>
              </w:rPr>
            </w:pPr>
            <w:r w:rsidRPr="001F2758">
              <w:rPr>
                <w:rFonts w:ascii="Arial" w:hAnsi="Arial" w:cs="Arial"/>
                <w:b/>
                <w:bCs/>
                <w:sz w:val="22"/>
                <w:szCs w:val="22"/>
              </w:rPr>
              <w:t>Date</w:t>
            </w:r>
          </w:p>
        </w:tc>
        <w:tc>
          <w:tcPr>
            <w:tcW w:w="1134" w:type="dxa"/>
            <w:shd w:val="pct12" w:color="auto" w:fill="auto"/>
          </w:tcPr>
          <w:p w:rsidR="006C7E6A" w:rsidRPr="001F2758" w:rsidRDefault="006C7E6A">
            <w:pPr>
              <w:rPr>
                <w:rFonts w:ascii="Arial" w:hAnsi="Arial" w:cs="Arial"/>
                <w:b/>
                <w:bCs/>
                <w:sz w:val="22"/>
                <w:szCs w:val="22"/>
              </w:rPr>
            </w:pPr>
            <w:r w:rsidRPr="001F2758">
              <w:rPr>
                <w:rFonts w:ascii="Arial" w:hAnsi="Arial" w:cs="Arial"/>
                <w:b/>
                <w:bCs/>
                <w:sz w:val="22"/>
                <w:szCs w:val="22"/>
              </w:rPr>
              <w:t>Version</w:t>
            </w:r>
          </w:p>
        </w:tc>
        <w:tc>
          <w:tcPr>
            <w:tcW w:w="1134" w:type="dxa"/>
            <w:shd w:val="pct12" w:color="auto" w:fill="auto"/>
          </w:tcPr>
          <w:p w:rsidR="006C7E6A" w:rsidRPr="001F2758" w:rsidRDefault="006C7E6A">
            <w:pPr>
              <w:rPr>
                <w:rFonts w:ascii="Arial" w:hAnsi="Arial" w:cs="Arial"/>
                <w:sz w:val="22"/>
                <w:szCs w:val="22"/>
              </w:rPr>
            </w:pPr>
            <w:r w:rsidRPr="001F2758">
              <w:rPr>
                <w:rFonts w:ascii="Arial" w:hAnsi="Arial" w:cs="Arial"/>
                <w:b/>
                <w:bCs/>
                <w:sz w:val="22"/>
                <w:szCs w:val="22"/>
              </w:rPr>
              <w:t>Author</w:t>
            </w:r>
          </w:p>
        </w:tc>
        <w:tc>
          <w:tcPr>
            <w:tcW w:w="1134" w:type="dxa"/>
            <w:shd w:val="pct12" w:color="auto" w:fill="auto"/>
          </w:tcPr>
          <w:p w:rsidR="006C7E6A" w:rsidRPr="001F2758" w:rsidRDefault="006C7E6A">
            <w:pPr>
              <w:rPr>
                <w:rFonts w:ascii="Arial" w:hAnsi="Arial" w:cs="Arial"/>
                <w:b/>
                <w:bCs/>
                <w:sz w:val="22"/>
                <w:szCs w:val="22"/>
              </w:rPr>
            </w:pPr>
            <w:r w:rsidRPr="001F2758">
              <w:rPr>
                <w:rFonts w:ascii="Arial" w:hAnsi="Arial" w:cs="Arial"/>
                <w:b/>
                <w:bCs/>
                <w:sz w:val="22"/>
                <w:szCs w:val="22"/>
              </w:rPr>
              <w:t>Section</w:t>
            </w:r>
          </w:p>
        </w:tc>
        <w:tc>
          <w:tcPr>
            <w:tcW w:w="4019" w:type="dxa"/>
            <w:shd w:val="pct12" w:color="auto" w:fill="auto"/>
          </w:tcPr>
          <w:p w:rsidR="006C7E6A" w:rsidRPr="001F2758" w:rsidRDefault="006C7E6A">
            <w:pPr>
              <w:rPr>
                <w:rFonts w:ascii="Arial" w:hAnsi="Arial" w:cs="Arial"/>
                <w:b/>
                <w:bCs/>
                <w:sz w:val="22"/>
                <w:szCs w:val="22"/>
              </w:rPr>
            </w:pPr>
            <w:r w:rsidRPr="001F2758">
              <w:rPr>
                <w:rFonts w:ascii="Arial" w:hAnsi="Arial" w:cs="Arial"/>
                <w:b/>
                <w:bCs/>
                <w:sz w:val="22"/>
                <w:szCs w:val="22"/>
              </w:rPr>
              <w:t>Amendment</w:t>
            </w:r>
          </w:p>
        </w:tc>
      </w:tr>
      <w:tr w:rsidR="006C7E6A" w:rsidRPr="001F2758" w:rsidTr="000A7E01">
        <w:tc>
          <w:tcPr>
            <w:tcW w:w="1101" w:type="dxa"/>
          </w:tcPr>
          <w:p w:rsidR="006C7E6A" w:rsidRPr="001F2758" w:rsidRDefault="0008243B" w:rsidP="000B2ACE">
            <w:pPr>
              <w:rPr>
                <w:rFonts w:ascii="Arial" w:hAnsi="Arial" w:cs="Arial"/>
                <w:sz w:val="22"/>
                <w:szCs w:val="22"/>
              </w:rPr>
            </w:pPr>
            <w:r>
              <w:rPr>
                <w:rFonts w:ascii="Arial" w:hAnsi="Arial" w:cs="Arial"/>
                <w:sz w:val="22"/>
                <w:szCs w:val="22"/>
              </w:rPr>
              <w:t>07/02/14</w:t>
            </w:r>
          </w:p>
        </w:tc>
        <w:tc>
          <w:tcPr>
            <w:tcW w:w="1134" w:type="dxa"/>
          </w:tcPr>
          <w:p w:rsidR="006C7E6A" w:rsidRPr="001F2758" w:rsidRDefault="000A7E01">
            <w:pPr>
              <w:rPr>
                <w:rFonts w:ascii="Arial" w:hAnsi="Arial" w:cs="Arial"/>
                <w:sz w:val="22"/>
                <w:szCs w:val="22"/>
              </w:rPr>
            </w:pPr>
            <w:r>
              <w:rPr>
                <w:rFonts w:ascii="Arial" w:hAnsi="Arial" w:cs="Arial"/>
                <w:sz w:val="22"/>
                <w:szCs w:val="22"/>
              </w:rPr>
              <w:t>1.0</w:t>
            </w:r>
          </w:p>
        </w:tc>
        <w:tc>
          <w:tcPr>
            <w:tcW w:w="1134" w:type="dxa"/>
          </w:tcPr>
          <w:p w:rsidR="006C7E6A" w:rsidRPr="001F2758" w:rsidRDefault="0008243B">
            <w:pPr>
              <w:rPr>
                <w:rFonts w:ascii="Arial" w:hAnsi="Arial" w:cs="Arial"/>
                <w:sz w:val="22"/>
                <w:szCs w:val="22"/>
              </w:rPr>
            </w:pPr>
            <w:r>
              <w:rPr>
                <w:rFonts w:ascii="Arial" w:hAnsi="Arial" w:cs="Arial"/>
                <w:sz w:val="22"/>
                <w:szCs w:val="22"/>
              </w:rPr>
              <w:t>AC</w:t>
            </w:r>
          </w:p>
        </w:tc>
        <w:tc>
          <w:tcPr>
            <w:tcW w:w="1134" w:type="dxa"/>
          </w:tcPr>
          <w:p w:rsidR="006C7E6A" w:rsidRPr="00B26C52" w:rsidRDefault="000A7E01">
            <w:pPr>
              <w:rPr>
                <w:rFonts w:ascii="Arial" w:hAnsi="Arial" w:cs="Arial"/>
                <w:bCs/>
                <w:sz w:val="22"/>
                <w:szCs w:val="22"/>
              </w:rPr>
            </w:pPr>
            <w:r w:rsidRPr="00B26C52">
              <w:rPr>
                <w:rFonts w:ascii="Arial" w:hAnsi="Arial" w:cs="Arial"/>
                <w:bCs/>
                <w:sz w:val="22"/>
                <w:szCs w:val="22"/>
              </w:rPr>
              <w:t>All</w:t>
            </w:r>
          </w:p>
        </w:tc>
        <w:tc>
          <w:tcPr>
            <w:tcW w:w="4019" w:type="dxa"/>
          </w:tcPr>
          <w:p w:rsidR="006C7E6A" w:rsidRPr="00B26C52" w:rsidRDefault="000A7E01" w:rsidP="000A7E01">
            <w:pPr>
              <w:rPr>
                <w:rFonts w:ascii="Arial" w:hAnsi="Arial" w:cs="Arial"/>
                <w:bCs/>
                <w:sz w:val="22"/>
                <w:szCs w:val="22"/>
              </w:rPr>
            </w:pPr>
            <w:r w:rsidRPr="00B26C52">
              <w:rPr>
                <w:rFonts w:ascii="Arial" w:hAnsi="Arial" w:cs="Arial"/>
                <w:bCs/>
                <w:sz w:val="22"/>
                <w:szCs w:val="22"/>
              </w:rPr>
              <w:t>First draft</w:t>
            </w:r>
          </w:p>
        </w:tc>
      </w:tr>
      <w:tr w:rsidR="006C7E6A" w:rsidRPr="001F2758" w:rsidTr="000A7E01">
        <w:tc>
          <w:tcPr>
            <w:tcW w:w="1101" w:type="dxa"/>
          </w:tcPr>
          <w:p w:rsidR="006C7E6A" w:rsidRPr="001F2758" w:rsidRDefault="00AB0C77">
            <w:pPr>
              <w:rPr>
                <w:rFonts w:ascii="Arial" w:hAnsi="Arial" w:cs="Arial"/>
                <w:sz w:val="22"/>
                <w:szCs w:val="22"/>
              </w:rPr>
            </w:pPr>
            <w:r>
              <w:rPr>
                <w:rFonts w:ascii="Arial" w:hAnsi="Arial" w:cs="Arial"/>
                <w:sz w:val="22"/>
                <w:szCs w:val="22"/>
              </w:rPr>
              <w:t>12/02/14</w:t>
            </w:r>
          </w:p>
        </w:tc>
        <w:tc>
          <w:tcPr>
            <w:tcW w:w="1134" w:type="dxa"/>
          </w:tcPr>
          <w:p w:rsidR="006C7E6A" w:rsidRPr="001F2758" w:rsidRDefault="00AB0C77">
            <w:pPr>
              <w:rPr>
                <w:rFonts w:ascii="Arial" w:hAnsi="Arial" w:cs="Arial"/>
                <w:sz w:val="22"/>
                <w:szCs w:val="22"/>
              </w:rPr>
            </w:pPr>
            <w:r>
              <w:rPr>
                <w:rFonts w:ascii="Arial" w:hAnsi="Arial" w:cs="Arial"/>
                <w:sz w:val="22"/>
                <w:szCs w:val="22"/>
              </w:rPr>
              <w:t>1.1</w:t>
            </w:r>
          </w:p>
        </w:tc>
        <w:tc>
          <w:tcPr>
            <w:tcW w:w="1134" w:type="dxa"/>
          </w:tcPr>
          <w:p w:rsidR="006C7E6A" w:rsidRPr="001F2758" w:rsidRDefault="00AB0C77">
            <w:pPr>
              <w:rPr>
                <w:rFonts w:ascii="Arial" w:hAnsi="Arial" w:cs="Arial"/>
                <w:sz w:val="22"/>
                <w:szCs w:val="22"/>
              </w:rPr>
            </w:pPr>
            <w:r>
              <w:rPr>
                <w:rFonts w:ascii="Arial" w:hAnsi="Arial" w:cs="Arial"/>
                <w:sz w:val="22"/>
                <w:szCs w:val="22"/>
              </w:rPr>
              <w:t>RN</w:t>
            </w:r>
          </w:p>
        </w:tc>
        <w:tc>
          <w:tcPr>
            <w:tcW w:w="1134" w:type="dxa"/>
          </w:tcPr>
          <w:p w:rsidR="006C7E6A" w:rsidRPr="00B26C52" w:rsidRDefault="002E338C">
            <w:pPr>
              <w:rPr>
                <w:rFonts w:ascii="Arial" w:hAnsi="Arial" w:cs="Arial"/>
                <w:bCs/>
                <w:sz w:val="22"/>
                <w:szCs w:val="22"/>
              </w:rPr>
            </w:pPr>
            <w:r w:rsidRPr="00B26C52">
              <w:rPr>
                <w:rFonts w:ascii="Arial" w:hAnsi="Arial" w:cs="Arial"/>
                <w:bCs/>
                <w:sz w:val="22"/>
                <w:szCs w:val="22"/>
              </w:rPr>
              <w:t>2.3, 2.4, 3.1, 3.2, A</w:t>
            </w:r>
          </w:p>
        </w:tc>
        <w:tc>
          <w:tcPr>
            <w:tcW w:w="4019" w:type="dxa"/>
          </w:tcPr>
          <w:p w:rsidR="006C7E6A" w:rsidRDefault="002E338C">
            <w:pPr>
              <w:rPr>
                <w:rFonts w:ascii="Arial" w:hAnsi="Arial" w:cs="Arial"/>
                <w:bCs/>
                <w:sz w:val="22"/>
                <w:szCs w:val="22"/>
              </w:rPr>
            </w:pPr>
            <w:r w:rsidRPr="00B26C52">
              <w:rPr>
                <w:rFonts w:ascii="Arial" w:hAnsi="Arial" w:cs="Arial"/>
                <w:bCs/>
                <w:sz w:val="22"/>
                <w:szCs w:val="22"/>
              </w:rPr>
              <w:t>Clarified how test cases are to be run (i.e. visitor accounts will actually be generated).</w:t>
            </w:r>
          </w:p>
          <w:p w:rsidR="002E338C" w:rsidRPr="00B26C52" w:rsidRDefault="002E338C">
            <w:pPr>
              <w:rPr>
                <w:rFonts w:ascii="Arial" w:hAnsi="Arial" w:cs="Arial"/>
                <w:bCs/>
                <w:sz w:val="22"/>
                <w:szCs w:val="22"/>
              </w:rPr>
            </w:pPr>
            <w:r>
              <w:rPr>
                <w:rFonts w:ascii="Arial" w:hAnsi="Arial" w:cs="Arial"/>
                <w:bCs/>
                <w:sz w:val="22"/>
                <w:szCs w:val="22"/>
              </w:rPr>
              <w:t>Added note about testing memory usage.</w:t>
            </w:r>
          </w:p>
          <w:p w:rsidR="002E338C" w:rsidRPr="00B26C52" w:rsidRDefault="002E338C">
            <w:pPr>
              <w:rPr>
                <w:rFonts w:ascii="Arial" w:hAnsi="Arial" w:cs="Arial"/>
                <w:bCs/>
                <w:sz w:val="22"/>
                <w:szCs w:val="22"/>
              </w:rPr>
            </w:pPr>
            <w:r w:rsidRPr="00B26C52">
              <w:rPr>
                <w:rFonts w:ascii="Arial" w:hAnsi="Arial" w:cs="Arial"/>
                <w:bCs/>
                <w:sz w:val="22"/>
                <w:szCs w:val="22"/>
              </w:rPr>
              <w:t xml:space="preserve">Added SQL script for changing </w:t>
            </w:r>
            <w:r>
              <w:rPr>
                <w:rFonts w:ascii="Arial" w:hAnsi="Arial" w:cs="Arial"/>
                <w:bCs/>
                <w:sz w:val="22"/>
                <w:szCs w:val="22"/>
              </w:rPr>
              <w:t>service a notification is attached to in IDM</w:t>
            </w:r>
          </w:p>
        </w:tc>
      </w:tr>
      <w:tr w:rsidR="006C7E6A" w:rsidRPr="001F2758" w:rsidTr="000A7E01">
        <w:tc>
          <w:tcPr>
            <w:tcW w:w="1101" w:type="dxa"/>
          </w:tcPr>
          <w:p w:rsidR="006C7E6A" w:rsidRPr="001F2758" w:rsidRDefault="0032101F">
            <w:pPr>
              <w:rPr>
                <w:rFonts w:ascii="Arial" w:hAnsi="Arial" w:cs="Arial"/>
                <w:sz w:val="22"/>
                <w:szCs w:val="22"/>
              </w:rPr>
            </w:pPr>
            <w:r>
              <w:rPr>
                <w:rFonts w:ascii="Arial" w:hAnsi="Arial" w:cs="Arial"/>
                <w:sz w:val="22"/>
                <w:szCs w:val="22"/>
              </w:rPr>
              <w:t>13/02/14</w:t>
            </w:r>
          </w:p>
        </w:tc>
        <w:tc>
          <w:tcPr>
            <w:tcW w:w="1134" w:type="dxa"/>
          </w:tcPr>
          <w:p w:rsidR="006C7E6A" w:rsidRPr="001F2758" w:rsidRDefault="0032101F">
            <w:pPr>
              <w:rPr>
                <w:rFonts w:ascii="Arial" w:hAnsi="Arial" w:cs="Arial"/>
                <w:sz w:val="22"/>
                <w:szCs w:val="22"/>
              </w:rPr>
            </w:pPr>
            <w:r>
              <w:rPr>
                <w:rFonts w:ascii="Arial" w:hAnsi="Arial" w:cs="Arial"/>
                <w:sz w:val="22"/>
                <w:szCs w:val="22"/>
              </w:rPr>
              <w:t>1.2</w:t>
            </w:r>
          </w:p>
        </w:tc>
        <w:tc>
          <w:tcPr>
            <w:tcW w:w="1134" w:type="dxa"/>
          </w:tcPr>
          <w:p w:rsidR="006C7E6A" w:rsidRPr="001F2758" w:rsidRDefault="0032101F">
            <w:pPr>
              <w:rPr>
                <w:rFonts w:ascii="Arial" w:hAnsi="Arial" w:cs="Arial"/>
                <w:sz w:val="22"/>
                <w:szCs w:val="22"/>
              </w:rPr>
            </w:pPr>
            <w:r>
              <w:rPr>
                <w:rFonts w:ascii="Arial" w:hAnsi="Arial" w:cs="Arial"/>
                <w:sz w:val="22"/>
                <w:szCs w:val="22"/>
              </w:rPr>
              <w:t>RN</w:t>
            </w:r>
          </w:p>
        </w:tc>
        <w:tc>
          <w:tcPr>
            <w:tcW w:w="1134" w:type="dxa"/>
          </w:tcPr>
          <w:p w:rsidR="006C7E6A" w:rsidRPr="0032101F" w:rsidRDefault="0032101F">
            <w:pPr>
              <w:rPr>
                <w:rFonts w:ascii="Arial" w:hAnsi="Arial" w:cs="Arial"/>
                <w:bCs/>
                <w:sz w:val="22"/>
                <w:szCs w:val="22"/>
              </w:rPr>
            </w:pPr>
            <w:r w:rsidRPr="0032101F">
              <w:rPr>
                <w:rFonts w:ascii="Arial" w:hAnsi="Arial" w:cs="Arial"/>
                <w:bCs/>
                <w:sz w:val="22"/>
                <w:szCs w:val="22"/>
              </w:rPr>
              <w:t>2.4</w:t>
            </w:r>
            <w:r w:rsidR="00C26746">
              <w:rPr>
                <w:rFonts w:ascii="Arial" w:hAnsi="Arial" w:cs="Arial"/>
                <w:bCs/>
                <w:sz w:val="22"/>
                <w:szCs w:val="22"/>
              </w:rPr>
              <w:t>, A</w:t>
            </w:r>
          </w:p>
        </w:tc>
        <w:tc>
          <w:tcPr>
            <w:tcW w:w="4019" w:type="dxa"/>
          </w:tcPr>
          <w:p w:rsidR="006C7E6A" w:rsidRDefault="00EE41E6">
            <w:pPr>
              <w:rPr>
                <w:rFonts w:ascii="Arial" w:hAnsi="Arial" w:cs="Arial"/>
                <w:bCs/>
                <w:sz w:val="22"/>
                <w:szCs w:val="22"/>
              </w:rPr>
            </w:pPr>
            <w:r>
              <w:rPr>
                <w:rFonts w:ascii="Arial" w:hAnsi="Arial" w:cs="Arial"/>
                <w:bCs/>
                <w:sz w:val="22"/>
                <w:szCs w:val="22"/>
              </w:rPr>
              <w:t xml:space="preserve">Added specifics of shutting down previous IDM </w:t>
            </w:r>
            <w:proofErr w:type="spellStart"/>
            <w:r>
              <w:rPr>
                <w:rFonts w:ascii="Arial" w:hAnsi="Arial" w:cs="Arial"/>
                <w:bCs/>
                <w:sz w:val="22"/>
                <w:szCs w:val="22"/>
              </w:rPr>
              <w:t>provisioner</w:t>
            </w:r>
            <w:proofErr w:type="spellEnd"/>
            <w:r>
              <w:rPr>
                <w:rFonts w:ascii="Arial" w:hAnsi="Arial" w:cs="Arial"/>
                <w:bCs/>
                <w:sz w:val="22"/>
                <w:szCs w:val="22"/>
              </w:rPr>
              <w:t xml:space="preserve"> before creating changes to be moved across</w:t>
            </w:r>
          </w:p>
          <w:p w:rsidR="00C26746" w:rsidRDefault="00C26746">
            <w:pPr>
              <w:rPr>
                <w:rFonts w:ascii="Arial" w:hAnsi="Arial" w:cs="Arial"/>
                <w:bCs/>
                <w:sz w:val="22"/>
                <w:szCs w:val="22"/>
              </w:rPr>
            </w:pPr>
          </w:p>
          <w:p w:rsidR="00C26746" w:rsidRDefault="00C26746">
            <w:pPr>
              <w:rPr>
                <w:rFonts w:ascii="Arial" w:hAnsi="Arial" w:cs="Arial"/>
                <w:bCs/>
                <w:sz w:val="22"/>
                <w:szCs w:val="22"/>
              </w:rPr>
            </w:pPr>
            <w:r>
              <w:rPr>
                <w:rFonts w:ascii="Arial" w:hAnsi="Arial" w:cs="Arial"/>
                <w:bCs/>
                <w:sz w:val="22"/>
                <w:szCs w:val="22"/>
              </w:rPr>
              <w:t>Simplified SQL for moving changes, by providing service IDs, now these are defined.</w:t>
            </w:r>
          </w:p>
          <w:p w:rsidR="00C26746" w:rsidRDefault="00C26746">
            <w:pPr>
              <w:rPr>
                <w:rFonts w:ascii="Arial" w:hAnsi="Arial" w:cs="Arial"/>
                <w:bCs/>
                <w:sz w:val="22"/>
                <w:szCs w:val="22"/>
              </w:rPr>
            </w:pPr>
          </w:p>
          <w:p w:rsidR="00C26746" w:rsidRPr="0032101F" w:rsidRDefault="00C26746">
            <w:pPr>
              <w:rPr>
                <w:rFonts w:ascii="Arial" w:hAnsi="Arial" w:cs="Arial"/>
                <w:bCs/>
                <w:sz w:val="22"/>
                <w:szCs w:val="22"/>
              </w:rPr>
            </w:pPr>
            <w:r>
              <w:rPr>
                <w:rFonts w:ascii="Arial" w:hAnsi="Arial" w:cs="Arial"/>
                <w:bCs/>
                <w:sz w:val="22"/>
                <w:szCs w:val="22"/>
              </w:rPr>
              <w:t>Added SQL for identifying changes for the Exchange provisioning service</w:t>
            </w:r>
          </w:p>
        </w:tc>
      </w:tr>
      <w:tr w:rsidR="006C7E6A" w:rsidRPr="001F2758" w:rsidTr="000A7E01">
        <w:tc>
          <w:tcPr>
            <w:tcW w:w="1101" w:type="dxa"/>
          </w:tcPr>
          <w:p w:rsidR="006C7E6A" w:rsidRPr="001F2758" w:rsidRDefault="00434C51">
            <w:pPr>
              <w:rPr>
                <w:rFonts w:ascii="Arial" w:hAnsi="Arial" w:cs="Arial"/>
                <w:sz w:val="22"/>
                <w:szCs w:val="22"/>
              </w:rPr>
            </w:pPr>
            <w:r>
              <w:rPr>
                <w:rFonts w:ascii="Arial" w:hAnsi="Arial" w:cs="Arial"/>
                <w:sz w:val="22"/>
                <w:szCs w:val="22"/>
              </w:rPr>
              <w:t>19/02/14</w:t>
            </w:r>
          </w:p>
        </w:tc>
        <w:tc>
          <w:tcPr>
            <w:tcW w:w="1134" w:type="dxa"/>
          </w:tcPr>
          <w:p w:rsidR="006C7E6A" w:rsidRPr="001F2758" w:rsidRDefault="00434C51">
            <w:pPr>
              <w:rPr>
                <w:rFonts w:ascii="Arial" w:hAnsi="Arial" w:cs="Arial"/>
                <w:sz w:val="22"/>
                <w:szCs w:val="22"/>
              </w:rPr>
            </w:pPr>
            <w:r>
              <w:rPr>
                <w:rFonts w:ascii="Arial" w:hAnsi="Arial" w:cs="Arial"/>
                <w:sz w:val="22"/>
                <w:szCs w:val="22"/>
              </w:rPr>
              <w:t>1.3</w:t>
            </w:r>
          </w:p>
        </w:tc>
        <w:tc>
          <w:tcPr>
            <w:tcW w:w="1134" w:type="dxa"/>
          </w:tcPr>
          <w:p w:rsidR="006C7E6A" w:rsidRPr="001F2758" w:rsidRDefault="00434C51">
            <w:pPr>
              <w:rPr>
                <w:rFonts w:ascii="Arial" w:hAnsi="Arial" w:cs="Arial"/>
                <w:sz w:val="22"/>
                <w:szCs w:val="22"/>
              </w:rPr>
            </w:pPr>
            <w:r>
              <w:rPr>
                <w:rFonts w:ascii="Arial" w:hAnsi="Arial" w:cs="Arial"/>
                <w:sz w:val="22"/>
                <w:szCs w:val="22"/>
              </w:rPr>
              <w:t>APW</w:t>
            </w:r>
          </w:p>
        </w:tc>
        <w:tc>
          <w:tcPr>
            <w:tcW w:w="1134" w:type="dxa"/>
          </w:tcPr>
          <w:p w:rsidR="006C7E6A" w:rsidRPr="0032101F" w:rsidRDefault="00434C51">
            <w:pPr>
              <w:rPr>
                <w:rFonts w:ascii="Arial" w:hAnsi="Arial" w:cs="Arial"/>
                <w:bCs/>
                <w:sz w:val="22"/>
                <w:szCs w:val="22"/>
              </w:rPr>
            </w:pPr>
            <w:r>
              <w:rPr>
                <w:rFonts w:ascii="Arial" w:hAnsi="Arial" w:cs="Arial"/>
                <w:bCs/>
                <w:sz w:val="22"/>
                <w:szCs w:val="22"/>
              </w:rPr>
              <w:t>All</w:t>
            </w:r>
          </w:p>
        </w:tc>
        <w:tc>
          <w:tcPr>
            <w:tcW w:w="4019" w:type="dxa"/>
          </w:tcPr>
          <w:p w:rsidR="006C7E6A" w:rsidRPr="0032101F" w:rsidRDefault="00434C51">
            <w:pPr>
              <w:rPr>
                <w:rFonts w:ascii="Arial" w:hAnsi="Arial" w:cs="Arial"/>
                <w:bCs/>
                <w:sz w:val="22"/>
                <w:szCs w:val="22"/>
              </w:rPr>
            </w:pPr>
            <w:r>
              <w:rPr>
                <w:rFonts w:ascii="Arial" w:hAnsi="Arial" w:cs="Arial"/>
                <w:bCs/>
                <w:sz w:val="22"/>
                <w:szCs w:val="22"/>
              </w:rPr>
              <w:t>Added detail to UAT plan, and included failure cases</w:t>
            </w:r>
            <w:r w:rsidR="00EF1D12">
              <w:rPr>
                <w:rFonts w:ascii="Arial" w:hAnsi="Arial" w:cs="Arial"/>
                <w:bCs/>
                <w:sz w:val="22"/>
                <w:szCs w:val="22"/>
              </w:rPr>
              <w:t>.</w:t>
            </w:r>
          </w:p>
        </w:tc>
      </w:tr>
      <w:tr w:rsidR="00367E1E" w:rsidRPr="001F2758" w:rsidTr="000A7E01">
        <w:trPr>
          <w:ins w:id="43" w:author="Author"/>
        </w:trPr>
        <w:tc>
          <w:tcPr>
            <w:tcW w:w="1101" w:type="dxa"/>
          </w:tcPr>
          <w:p w:rsidR="00367E1E" w:rsidRDefault="00AD1007">
            <w:pPr>
              <w:rPr>
                <w:ins w:id="44" w:author="Author"/>
                <w:rFonts w:ascii="Arial" w:hAnsi="Arial" w:cs="Arial"/>
                <w:sz w:val="22"/>
                <w:szCs w:val="22"/>
              </w:rPr>
            </w:pPr>
            <w:ins w:id="45" w:author="Author">
              <w:r>
                <w:rPr>
                  <w:rFonts w:ascii="Arial" w:hAnsi="Arial" w:cs="Arial"/>
                  <w:sz w:val="22"/>
                  <w:szCs w:val="22"/>
                </w:rPr>
                <w:t>0</w:t>
              </w:r>
              <w:r w:rsidR="00367E1E">
                <w:rPr>
                  <w:rFonts w:ascii="Arial" w:hAnsi="Arial" w:cs="Arial"/>
                  <w:sz w:val="22"/>
                  <w:szCs w:val="22"/>
                </w:rPr>
                <w:t>4/03/14</w:t>
              </w:r>
            </w:ins>
          </w:p>
        </w:tc>
        <w:tc>
          <w:tcPr>
            <w:tcW w:w="1134" w:type="dxa"/>
          </w:tcPr>
          <w:p w:rsidR="00367E1E" w:rsidRDefault="00367E1E">
            <w:pPr>
              <w:rPr>
                <w:ins w:id="46" w:author="Author"/>
                <w:rFonts w:ascii="Arial" w:hAnsi="Arial" w:cs="Arial"/>
                <w:sz w:val="22"/>
                <w:szCs w:val="22"/>
              </w:rPr>
            </w:pPr>
            <w:ins w:id="47" w:author="Author">
              <w:r>
                <w:rPr>
                  <w:rFonts w:ascii="Arial" w:hAnsi="Arial" w:cs="Arial"/>
                  <w:sz w:val="22"/>
                  <w:szCs w:val="22"/>
                </w:rPr>
                <w:t>1.3.1</w:t>
              </w:r>
            </w:ins>
          </w:p>
        </w:tc>
        <w:tc>
          <w:tcPr>
            <w:tcW w:w="1134" w:type="dxa"/>
          </w:tcPr>
          <w:p w:rsidR="00367E1E" w:rsidRDefault="00367E1E">
            <w:pPr>
              <w:rPr>
                <w:ins w:id="48" w:author="Author"/>
                <w:rFonts w:ascii="Arial" w:hAnsi="Arial" w:cs="Arial"/>
                <w:sz w:val="22"/>
                <w:szCs w:val="22"/>
              </w:rPr>
            </w:pPr>
            <w:ins w:id="49" w:author="Author">
              <w:r>
                <w:rPr>
                  <w:rFonts w:ascii="Arial" w:hAnsi="Arial" w:cs="Arial"/>
                  <w:sz w:val="22"/>
                  <w:szCs w:val="22"/>
                </w:rPr>
                <w:t>RN</w:t>
              </w:r>
            </w:ins>
          </w:p>
        </w:tc>
        <w:tc>
          <w:tcPr>
            <w:tcW w:w="1134" w:type="dxa"/>
          </w:tcPr>
          <w:p w:rsidR="00367E1E" w:rsidRDefault="00367E1E">
            <w:pPr>
              <w:rPr>
                <w:ins w:id="50" w:author="Author"/>
                <w:rFonts w:ascii="Arial" w:hAnsi="Arial" w:cs="Arial"/>
                <w:bCs/>
                <w:sz w:val="22"/>
                <w:szCs w:val="22"/>
              </w:rPr>
            </w:pPr>
            <w:ins w:id="51" w:author="Author">
              <w:r>
                <w:rPr>
                  <w:rFonts w:ascii="Arial" w:hAnsi="Arial" w:cs="Arial"/>
                  <w:bCs/>
                  <w:sz w:val="22"/>
                  <w:szCs w:val="22"/>
                </w:rPr>
                <w:t>2, 3, A</w:t>
              </w:r>
            </w:ins>
          </w:p>
        </w:tc>
        <w:tc>
          <w:tcPr>
            <w:tcW w:w="4019" w:type="dxa"/>
          </w:tcPr>
          <w:p w:rsidR="00367E1E" w:rsidRDefault="008F3077">
            <w:pPr>
              <w:rPr>
                <w:ins w:id="52" w:author="Author"/>
                <w:rFonts w:ascii="Arial" w:hAnsi="Arial" w:cs="Arial"/>
                <w:bCs/>
                <w:sz w:val="22"/>
                <w:szCs w:val="22"/>
              </w:rPr>
            </w:pPr>
            <w:ins w:id="53" w:author="Author">
              <w:r>
                <w:rPr>
                  <w:rFonts w:ascii="Arial" w:hAnsi="Arial" w:cs="Arial"/>
                  <w:bCs/>
                  <w:sz w:val="22"/>
                  <w:szCs w:val="22"/>
                </w:rPr>
                <w:t>Minor tweaks to wording</w:t>
              </w:r>
            </w:ins>
          </w:p>
          <w:p w:rsidR="008F3077" w:rsidRDefault="008F3077">
            <w:pPr>
              <w:rPr>
                <w:ins w:id="54" w:author="Author"/>
                <w:rFonts w:ascii="Arial" w:hAnsi="Arial" w:cs="Arial"/>
                <w:bCs/>
                <w:sz w:val="22"/>
                <w:szCs w:val="22"/>
              </w:rPr>
            </w:pPr>
            <w:ins w:id="55" w:author="Author">
              <w:r>
                <w:rPr>
                  <w:rFonts w:ascii="Arial" w:hAnsi="Arial" w:cs="Arial"/>
                  <w:bCs/>
                  <w:sz w:val="22"/>
                  <w:szCs w:val="22"/>
                </w:rPr>
                <w:lastRenderedPageBreak/>
                <w:t>Raised current issue of uncertainty of server names for UAT</w:t>
              </w:r>
            </w:ins>
          </w:p>
        </w:tc>
      </w:tr>
      <w:tr w:rsidR="00AD1007" w:rsidRPr="001F2758" w:rsidTr="000A7E01">
        <w:trPr>
          <w:ins w:id="56" w:author="Author"/>
        </w:trPr>
        <w:tc>
          <w:tcPr>
            <w:tcW w:w="1101" w:type="dxa"/>
          </w:tcPr>
          <w:p w:rsidR="00AD1007" w:rsidRDefault="00AD1007">
            <w:pPr>
              <w:rPr>
                <w:ins w:id="57" w:author="Author"/>
                <w:rFonts w:ascii="Arial" w:hAnsi="Arial" w:cs="Arial"/>
                <w:sz w:val="22"/>
                <w:szCs w:val="22"/>
              </w:rPr>
            </w:pPr>
            <w:ins w:id="58" w:author="Author">
              <w:r>
                <w:rPr>
                  <w:rFonts w:ascii="Arial" w:hAnsi="Arial" w:cs="Arial"/>
                  <w:sz w:val="22"/>
                  <w:szCs w:val="22"/>
                </w:rPr>
                <w:lastRenderedPageBreak/>
                <w:t>04/03/14</w:t>
              </w:r>
            </w:ins>
          </w:p>
        </w:tc>
        <w:tc>
          <w:tcPr>
            <w:tcW w:w="1134" w:type="dxa"/>
          </w:tcPr>
          <w:p w:rsidR="00AD1007" w:rsidRDefault="00AD1007">
            <w:pPr>
              <w:rPr>
                <w:ins w:id="59" w:author="Author"/>
                <w:rFonts w:ascii="Arial" w:hAnsi="Arial" w:cs="Arial"/>
                <w:sz w:val="22"/>
                <w:szCs w:val="22"/>
              </w:rPr>
            </w:pPr>
            <w:ins w:id="60" w:author="Author">
              <w:r>
                <w:rPr>
                  <w:rFonts w:ascii="Arial" w:hAnsi="Arial" w:cs="Arial"/>
                  <w:sz w:val="22"/>
                  <w:szCs w:val="22"/>
                </w:rPr>
                <w:t>1.4.0</w:t>
              </w:r>
            </w:ins>
          </w:p>
        </w:tc>
        <w:tc>
          <w:tcPr>
            <w:tcW w:w="1134" w:type="dxa"/>
          </w:tcPr>
          <w:p w:rsidR="00AD1007" w:rsidRDefault="00AD1007">
            <w:pPr>
              <w:rPr>
                <w:ins w:id="61" w:author="Author"/>
                <w:rFonts w:ascii="Arial" w:hAnsi="Arial" w:cs="Arial"/>
                <w:sz w:val="22"/>
                <w:szCs w:val="22"/>
              </w:rPr>
            </w:pPr>
            <w:ins w:id="62" w:author="Author">
              <w:r>
                <w:rPr>
                  <w:rFonts w:ascii="Arial" w:hAnsi="Arial" w:cs="Arial"/>
                  <w:sz w:val="22"/>
                  <w:szCs w:val="22"/>
                </w:rPr>
                <w:t>APW</w:t>
              </w:r>
            </w:ins>
          </w:p>
        </w:tc>
        <w:tc>
          <w:tcPr>
            <w:tcW w:w="1134" w:type="dxa"/>
          </w:tcPr>
          <w:p w:rsidR="00AD1007" w:rsidRDefault="00AD1007">
            <w:pPr>
              <w:rPr>
                <w:ins w:id="63" w:author="Author"/>
                <w:rFonts w:ascii="Arial" w:hAnsi="Arial" w:cs="Arial"/>
                <w:bCs/>
                <w:sz w:val="22"/>
                <w:szCs w:val="22"/>
              </w:rPr>
            </w:pPr>
            <w:ins w:id="64" w:author="Author">
              <w:r>
                <w:rPr>
                  <w:rFonts w:ascii="Arial" w:hAnsi="Arial" w:cs="Arial"/>
                  <w:bCs/>
                  <w:sz w:val="22"/>
                  <w:szCs w:val="22"/>
                </w:rPr>
                <w:t>All</w:t>
              </w:r>
            </w:ins>
          </w:p>
        </w:tc>
        <w:tc>
          <w:tcPr>
            <w:tcW w:w="4019" w:type="dxa"/>
          </w:tcPr>
          <w:p w:rsidR="00AD1007" w:rsidRDefault="00AD1007">
            <w:pPr>
              <w:rPr>
                <w:ins w:id="65" w:author="Author"/>
                <w:rFonts w:ascii="Arial" w:hAnsi="Arial" w:cs="Arial"/>
                <w:bCs/>
                <w:sz w:val="22"/>
                <w:szCs w:val="22"/>
              </w:rPr>
            </w:pPr>
            <w:ins w:id="66" w:author="Author">
              <w:r>
                <w:rPr>
                  <w:rFonts w:ascii="Arial" w:hAnsi="Arial" w:cs="Arial"/>
                  <w:bCs/>
                  <w:sz w:val="22"/>
                  <w:szCs w:val="22"/>
                </w:rPr>
                <w:t xml:space="preserve">Incorporated changes suggested by Service </w:t>
              </w:r>
              <w:proofErr w:type="spellStart"/>
              <w:r>
                <w:rPr>
                  <w:rFonts w:ascii="Arial" w:hAnsi="Arial" w:cs="Arial"/>
                  <w:bCs/>
                  <w:sz w:val="22"/>
                  <w:szCs w:val="22"/>
                </w:rPr>
                <w:t>Mgmt</w:t>
              </w:r>
              <w:proofErr w:type="spellEnd"/>
              <w:r>
                <w:rPr>
                  <w:rFonts w:ascii="Arial" w:hAnsi="Arial" w:cs="Arial"/>
                  <w:bCs/>
                  <w:sz w:val="22"/>
                  <w:szCs w:val="22"/>
                </w:rPr>
                <w:t xml:space="preserve"> (SS &amp; AC).</w:t>
              </w:r>
            </w:ins>
          </w:p>
        </w:tc>
      </w:tr>
      <w:tr w:rsidR="001456B8" w:rsidRPr="001F2758" w:rsidTr="000A7E01">
        <w:trPr>
          <w:ins w:id="67" w:author="Author"/>
        </w:trPr>
        <w:tc>
          <w:tcPr>
            <w:tcW w:w="1101" w:type="dxa"/>
          </w:tcPr>
          <w:p w:rsidR="001456B8" w:rsidRDefault="001456B8">
            <w:pPr>
              <w:rPr>
                <w:ins w:id="68" w:author="Author"/>
                <w:rFonts w:ascii="Arial" w:hAnsi="Arial" w:cs="Arial"/>
                <w:sz w:val="22"/>
                <w:szCs w:val="22"/>
              </w:rPr>
            </w:pPr>
            <w:ins w:id="69" w:author="Author">
              <w:r>
                <w:rPr>
                  <w:rFonts w:ascii="Arial" w:hAnsi="Arial" w:cs="Arial"/>
                  <w:sz w:val="22"/>
                  <w:szCs w:val="22"/>
                </w:rPr>
                <w:t>25/03/14</w:t>
              </w:r>
            </w:ins>
          </w:p>
        </w:tc>
        <w:tc>
          <w:tcPr>
            <w:tcW w:w="1134" w:type="dxa"/>
          </w:tcPr>
          <w:p w:rsidR="001456B8" w:rsidRDefault="001456B8">
            <w:pPr>
              <w:rPr>
                <w:ins w:id="70" w:author="Author"/>
                <w:rFonts w:ascii="Arial" w:hAnsi="Arial" w:cs="Arial"/>
                <w:sz w:val="22"/>
                <w:szCs w:val="22"/>
              </w:rPr>
            </w:pPr>
            <w:ins w:id="71" w:author="Author">
              <w:r>
                <w:rPr>
                  <w:rFonts w:ascii="Arial" w:hAnsi="Arial" w:cs="Arial"/>
                  <w:sz w:val="22"/>
                  <w:szCs w:val="22"/>
                </w:rPr>
                <w:t>1.5.0</w:t>
              </w:r>
            </w:ins>
          </w:p>
        </w:tc>
        <w:tc>
          <w:tcPr>
            <w:tcW w:w="1134" w:type="dxa"/>
          </w:tcPr>
          <w:p w:rsidR="001456B8" w:rsidRDefault="001456B8">
            <w:pPr>
              <w:rPr>
                <w:ins w:id="72" w:author="Author"/>
                <w:rFonts w:ascii="Arial" w:hAnsi="Arial" w:cs="Arial"/>
                <w:sz w:val="22"/>
                <w:szCs w:val="22"/>
              </w:rPr>
            </w:pPr>
            <w:ins w:id="73" w:author="Author">
              <w:r>
                <w:rPr>
                  <w:rFonts w:ascii="Arial" w:hAnsi="Arial" w:cs="Arial"/>
                  <w:sz w:val="22"/>
                  <w:szCs w:val="22"/>
                </w:rPr>
                <w:t>APW</w:t>
              </w:r>
            </w:ins>
          </w:p>
        </w:tc>
        <w:tc>
          <w:tcPr>
            <w:tcW w:w="1134" w:type="dxa"/>
          </w:tcPr>
          <w:p w:rsidR="001456B8" w:rsidRDefault="001456B8">
            <w:pPr>
              <w:rPr>
                <w:ins w:id="74" w:author="Author"/>
                <w:rFonts w:ascii="Arial" w:hAnsi="Arial" w:cs="Arial"/>
                <w:bCs/>
                <w:sz w:val="22"/>
                <w:szCs w:val="22"/>
              </w:rPr>
            </w:pPr>
            <w:ins w:id="75" w:author="Author">
              <w:r>
                <w:rPr>
                  <w:rFonts w:ascii="Arial" w:hAnsi="Arial" w:cs="Arial"/>
                  <w:bCs/>
                  <w:sz w:val="22"/>
                  <w:szCs w:val="22"/>
                </w:rPr>
                <w:t>All</w:t>
              </w:r>
            </w:ins>
          </w:p>
        </w:tc>
        <w:tc>
          <w:tcPr>
            <w:tcW w:w="4019" w:type="dxa"/>
          </w:tcPr>
          <w:p w:rsidR="001456B8" w:rsidRDefault="001456B8">
            <w:pPr>
              <w:rPr>
                <w:ins w:id="76" w:author="Author"/>
                <w:rFonts w:ascii="Arial" w:hAnsi="Arial" w:cs="Arial"/>
                <w:bCs/>
                <w:sz w:val="22"/>
                <w:szCs w:val="22"/>
              </w:rPr>
            </w:pPr>
            <w:ins w:id="77" w:author="Author">
              <w:r>
                <w:rPr>
                  <w:rFonts w:ascii="Arial" w:hAnsi="Arial" w:cs="Arial"/>
                  <w:bCs/>
                  <w:sz w:val="22"/>
                  <w:szCs w:val="22"/>
                </w:rPr>
                <w:t>Changes made in preparation for phase 2 of UAT</w:t>
              </w:r>
            </w:ins>
          </w:p>
        </w:tc>
      </w:tr>
    </w:tbl>
    <w:p w:rsidR="006C7E6A" w:rsidRDefault="006C7E6A"/>
    <w:p w:rsidR="006C7E6A" w:rsidRPr="001F2758" w:rsidRDefault="001F2758">
      <w:pPr>
        <w:pStyle w:val="Heading1"/>
        <w:rPr>
          <w:sz w:val="32"/>
          <w:szCs w:val="32"/>
        </w:rPr>
      </w:pPr>
      <w:r>
        <w:rPr>
          <w:sz w:val="32"/>
          <w:szCs w:val="32"/>
        </w:rPr>
        <w:br w:type="page"/>
      </w:r>
      <w:bookmarkStart w:id="78" w:name="_Toc380662565"/>
      <w:r w:rsidR="006C7E6A" w:rsidRPr="001F2758">
        <w:rPr>
          <w:sz w:val="32"/>
          <w:szCs w:val="32"/>
        </w:rPr>
        <w:lastRenderedPageBreak/>
        <w:t>U</w:t>
      </w:r>
      <w:r w:rsidR="000542BB" w:rsidRPr="001F2758">
        <w:rPr>
          <w:sz w:val="32"/>
          <w:szCs w:val="32"/>
        </w:rPr>
        <w:t>ser Acceptance Test</w:t>
      </w:r>
      <w:bookmarkEnd w:id="78"/>
    </w:p>
    <w:p w:rsidR="006C7E6A" w:rsidRPr="001F2758" w:rsidRDefault="006C7E6A">
      <w:pPr>
        <w:pStyle w:val="Heading2"/>
        <w:rPr>
          <w:i w:val="0"/>
        </w:rPr>
      </w:pPr>
      <w:bookmarkStart w:id="79" w:name="_Toc380662566"/>
      <w:r w:rsidRPr="001F2758">
        <w:rPr>
          <w:i w:val="0"/>
        </w:rPr>
        <w:t>Definition</w:t>
      </w:r>
      <w:bookmarkEnd w:id="79"/>
    </w:p>
    <w:p w:rsidR="006C7E6A" w:rsidRDefault="006C7E6A">
      <w:pPr>
        <w:rPr>
          <w:i/>
          <w:iCs/>
          <w:sz w:val="20"/>
        </w:rPr>
      </w:pPr>
    </w:p>
    <w:p w:rsidR="00E03CAD" w:rsidRPr="0016080C" w:rsidRDefault="00D01F04">
      <w:pPr>
        <w:rPr>
          <w:rFonts w:ascii="Arial" w:hAnsi="Arial" w:cs="Arial"/>
          <w:iCs/>
          <w:sz w:val="22"/>
          <w:szCs w:val="22"/>
        </w:rPr>
      </w:pPr>
      <w:r w:rsidRPr="0016080C">
        <w:rPr>
          <w:rFonts w:ascii="Arial" w:hAnsi="Arial" w:cs="Arial"/>
          <w:iCs/>
          <w:sz w:val="22"/>
          <w:szCs w:val="22"/>
        </w:rPr>
        <w:t xml:space="preserve">The purpose of </w:t>
      </w:r>
      <w:r w:rsidR="006C7E6A" w:rsidRPr="0016080C">
        <w:rPr>
          <w:rFonts w:ascii="Arial" w:hAnsi="Arial" w:cs="Arial"/>
          <w:iCs/>
          <w:sz w:val="22"/>
          <w:szCs w:val="22"/>
        </w:rPr>
        <w:t xml:space="preserve">User Acceptance Testing </w:t>
      </w:r>
      <w:r w:rsidRPr="0016080C">
        <w:rPr>
          <w:rFonts w:ascii="Arial" w:hAnsi="Arial" w:cs="Arial"/>
          <w:iCs/>
          <w:sz w:val="22"/>
          <w:szCs w:val="22"/>
        </w:rPr>
        <w:t xml:space="preserve">(UAT) is to </w:t>
      </w:r>
      <w:r w:rsidR="006C7E6A" w:rsidRPr="0016080C">
        <w:rPr>
          <w:rFonts w:ascii="Arial" w:hAnsi="Arial" w:cs="Arial"/>
          <w:iCs/>
          <w:sz w:val="22"/>
          <w:szCs w:val="22"/>
        </w:rPr>
        <w:t xml:space="preserve">ensure that the </w:t>
      </w:r>
      <w:r w:rsidR="009C3C01" w:rsidRPr="0016080C">
        <w:rPr>
          <w:rFonts w:ascii="Arial" w:hAnsi="Arial" w:cs="Arial"/>
          <w:iCs/>
          <w:sz w:val="22"/>
          <w:szCs w:val="22"/>
        </w:rPr>
        <w:t>solution</w:t>
      </w:r>
      <w:r w:rsidR="006C7E6A" w:rsidRPr="0016080C">
        <w:rPr>
          <w:rFonts w:ascii="Arial" w:hAnsi="Arial" w:cs="Arial"/>
          <w:iCs/>
          <w:sz w:val="22"/>
          <w:szCs w:val="22"/>
        </w:rPr>
        <w:t xml:space="preserve"> performs at an ac</w:t>
      </w:r>
      <w:r w:rsidR="00224267" w:rsidRPr="0016080C">
        <w:rPr>
          <w:rFonts w:ascii="Arial" w:hAnsi="Arial" w:cs="Arial"/>
          <w:iCs/>
          <w:sz w:val="22"/>
          <w:szCs w:val="22"/>
        </w:rPr>
        <w:t xml:space="preserve">ceptable level. </w:t>
      </w:r>
      <w:r w:rsidR="00E03CAD" w:rsidRPr="0016080C">
        <w:rPr>
          <w:rFonts w:ascii="Arial" w:hAnsi="Arial" w:cs="Arial"/>
          <w:iCs/>
          <w:sz w:val="22"/>
          <w:szCs w:val="22"/>
        </w:rPr>
        <w:t xml:space="preserve">Testing may also identify problems relating to the usability of the </w:t>
      </w:r>
      <w:r w:rsidR="009C3C01" w:rsidRPr="0016080C">
        <w:rPr>
          <w:rFonts w:ascii="Arial" w:hAnsi="Arial" w:cs="Arial"/>
          <w:iCs/>
          <w:sz w:val="22"/>
          <w:szCs w:val="22"/>
        </w:rPr>
        <w:t>solution</w:t>
      </w:r>
      <w:r w:rsidR="00E03CAD" w:rsidRPr="0016080C">
        <w:rPr>
          <w:rFonts w:ascii="Arial" w:hAnsi="Arial" w:cs="Arial"/>
          <w:iCs/>
          <w:sz w:val="22"/>
          <w:szCs w:val="22"/>
        </w:rPr>
        <w:t>. UAT is the final step before rolling ou</w:t>
      </w:r>
      <w:r w:rsidR="009C3C01" w:rsidRPr="0016080C">
        <w:rPr>
          <w:rFonts w:ascii="Arial" w:hAnsi="Arial" w:cs="Arial"/>
          <w:iCs/>
          <w:sz w:val="22"/>
          <w:szCs w:val="22"/>
        </w:rPr>
        <w:t xml:space="preserve">t the solution to the end users and is typically carried out by end users in an environment that closely models the real world.  UAT </w:t>
      </w:r>
      <w:r w:rsidR="00E03CAD" w:rsidRPr="0016080C">
        <w:rPr>
          <w:rFonts w:ascii="Arial" w:hAnsi="Arial" w:cs="Arial"/>
          <w:iCs/>
          <w:sz w:val="22"/>
          <w:szCs w:val="22"/>
        </w:rPr>
        <w:t>gives the project sponsor and end users confidence that the solution being delivered meets their requirements.</w:t>
      </w:r>
    </w:p>
    <w:p w:rsidR="00E03CAD" w:rsidRPr="0016080C" w:rsidRDefault="00E03CAD">
      <w:pPr>
        <w:rPr>
          <w:rFonts w:ascii="Arial" w:hAnsi="Arial" w:cs="Arial"/>
          <w:iCs/>
          <w:sz w:val="22"/>
          <w:szCs w:val="22"/>
        </w:rPr>
      </w:pPr>
    </w:p>
    <w:p w:rsidR="006C7E6A" w:rsidRPr="0016080C" w:rsidRDefault="00224267">
      <w:pPr>
        <w:rPr>
          <w:rFonts w:ascii="Arial" w:hAnsi="Arial" w:cs="Arial"/>
          <w:iCs/>
          <w:sz w:val="22"/>
          <w:szCs w:val="22"/>
        </w:rPr>
      </w:pPr>
      <w:r w:rsidRPr="0016080C">
        <w:rPr>
          <w:rFonts w:ascii="Arial" w:hAnsi="Arial" w:cs="Arial"/>
          <w:iCs/>
          <w:sz w:val="22"/>
          <w:szCs w:val="22"/>
        </w:rPr>
        <w:t>This document outlines the plan for user acceptance testing of the project deliverables.</w:t>
      </w:r>
      <w:r w:rsidR="009C3C01" w:rsidRPr="0016080C">
        <w:rPr>
          <w:rFonts w:ascii="Arial" w:hAnsi="Arial" w:cs="Arial"/>
          <w:iCs/>
          <w:sz w:val="22"/>
          <w:szCs w:val="22"/>
        </w:rPr>
        <w:t xml:space="preserve"> </w:t>
      </w:r>
      <w:r w:rsidR="007E66B9">
        <w:rPr>
          <w:rFonts w:ascii="Arial" w:hAnsi="Arial" w:cs="Arial"/>
          <w:iCs/>
          <w:sz w:val="22"/>
          <w:szCs w:val="22"/>
        </w:rPr>
        <w:t xml:space="preserve">This document is a high level guide. </w:t>
      </w:r>
      <w:r w:rsidR="007E66B9" w:rsidRPr="007E66B9">
        <w:rPr>
          <w:rFonts w:ascii="Arial" w:hAnsi="Arial" w:cs="Arial"/>
          <w:iCs/>
          <w:sz w:val="22"/>
          <w:szCs w:val="22"/>
        </w:rPr>
        <w:t xml:space="preserve">Detailed test scripts/cases have been developed and will be used to record </w:t>
      </w:r>
      <w:r w:rsidR="007E66B9">
        <w:rPr>
          <w:rFonts w:ascii="Arial" w:hAnsi="Arial" w:cs="Arial"/>
          <w:iCs/>
          <w:sz w:val="22"/>
          <w:szCs w:val="22"/>
        </w:rPr>
        <w:t xml:space="preserve">the results of user testing. This document </w:t>
      </w:r>
      <w:r w:rsidR="009C3C01" w:rsidRPr="0016080C">
        <w:rPr>
          <w:rFonts w:ascii="Arial" w:hAnsi="Arial" w:cs="Arial"/>
          <w:iCs/>
          <w:sz w:val="22"/>
          <w:szCs w:val="22"/>
        </w:rPr>
        <w:t>will be used to record the project sponsor and end user sign o</w:t>
      </w:r>
      <w:r w:rsidR="007E66B9">
        <w:rPr>
          <w:rFonts w:ascii="Arial" w:hAnsi="Arial" w:cs="Arial"/>
          <w:iCs/>
          <w:sz w:val="22"/>
          <w:szCs w:val="22"/>
        </w:rPr>
        <w:t>ff of the UAT.</w:t>
      </w:r>
    </w:p>
    <w:p w:rsidR="006C7E6A" w:rsidRPr="001F2758" w:rsidRDefault="00D01F04">
      <w:pPr>
        <w:pStyle w:val="Heading2"/>
        <w:rPr>
          <w:i w:val="0"/>
        </w:rPr>
      </w:pPr>
      <w:bookmarkStart w:id="80" w:name="_Toc380662567"/>
      <w:r w:rsidRPr="001F2758">
        <w:rPr>
          <w:i w:val="0"/>
        </w:rPr>
        <w:t xml:space="preserve">Roles and </w:t>
      </w:r>
      <w:r w:rsidR="006C7E6A" w:rsidRPr="001F2758">
        <w:rPr>
          <w:i w:val="0"/>
        </w:rPr>
        <w:t>Responsibilitie</w:t>
      </w:r>
      <w:r w:rsidR="00936A5B">
        <w:rPr>
          <w:i w:val="0"/>
        </w:rPr>
        <w:t>s</w:t>
      </w:r>
      <w:bookmarkEnd w:id="80"/>
    </w:p>
    <w:p w:rsidR="006C7E6A" w:rsidRDefault="006C7E6A">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5040"/>
        <w:gridCol w:w="1754"/>
      </w:tblGrid>
      <w:tr w:rsidR="007E66B9" w:rsidRPr="00974861" w:rsidTr="00974861">
        <w:tc>
          <w:tcPr>
            <w:tcW w:w="1728" w:type="dxa"/>
            <w:shd w:val="clear" w:color="auto" w:fill="E0E0E0"/>
          </w:tcPr>
          <w:p w:rsidR="007E66B9" w:rsidRPr="00974861" w:rsidRDefault="007E66B9">
            <w:pPr>
              <w:pStyle w:val="BodyText"/>
              <w:rPr>
                <w:rFonts w:ascii="Arial" w:hAnsi="Arial" w:cs="Arial"/>
                <w:b/>
                <w:i w:val="0"/>
                <w:iCs w:val="0"/>
                <w:sz w:val="22"/>
                <w:szCs w:val="22"/>
              </w:rPr>
            </w:pPr>
            <w:r w:rsidRPr="00974861">
              <w:rPr>
                <w:rFonts w:ascii="Arial" w:hAnsi="Arial" w:cs="Arial"/>
                <w:b/>
                <w:i w:val="0"/>
                <w:iCs w:val="0"/>
                <w:sz w:val="22"/>
                <w:szCs w:val="22"/>
              </w:rPr>
              <w:t>Role</w:t>
            </w:r>
          </w:p>
        </w:tc>
        <w:tc>
          <w:tcPr>
            <w:tcW w:w="5040" w:type="dxa"/>
            <w:shd w:val="clear" w:color="auto" w:fill="E0E0E0"/>
          </w:tcPr>
          <w:p w:rsidR="007E66B9" w:rsidRPr="00974861" w:rsidRDefault="007E66B9">
            <w:pPr>
              <w:pStyle w:val="BodyText"/>
              <w:rPr>
                <w:rFonts w:ascii="Arial" w:hAnsi="Arial" w:cs="Arial"/>
                <w:b/>
                <w:i w:val="0"/>
                <w:iCs w:val="0"/>
                <w:sz w:val="22"/>
                <w:szCs w:val="22"/>
              </w:rPr>
            </w:pPr>
            <w:r w:rsidRPr="00974861">
              <w:rPr>
                <w:rFonts w:ascii="Arial" w:hAnsi="Arial" w:cs="Arial"/>
                <w:b/>
                <w:i w:val="0"/>
                <w:iCs w:val="0"/>
                <w:sz w:val="22"/>
                <w:szCs w:val="22"/>
              </w:rPr>
              <w:t>Responsibilities</w:t>
            </w:r>
          </w:p>
        </w:tc>
        <w:tc>
          <w:tcPr>
            <w:tcW w:w="1754" w:type="dxa"/>
            <w:shd w:val="clear" w:color="auto" w:fill="E0E0E0"/>
          </w:tcPr>
          <w:p w:rsidR="007E66B9" w:rsidRPr="00974861" w:rsidRDefault="007E66B9">
            <w:pPr>
              <w:pStyle w:val="BodyText"/>
              <w:rPr>
                <w:rFonts w:ascii="Arial" w:hAnsi="Arial" w:cs="Arial"/>
                <w:b/>
                <w:i w:val="0"/>
                <w:iCs w:val="0"/>
                <w:sz w:val="22"/>
                <w:szCs w:val="22"/>
              </w:rPr>
            </w:pPr>
            <w:r w:rsidRPr="00974861">
              <w:rPr>
                <w:rFonts w:ascii="Arial" w:hAnsi="Arial" w:cs="Arial"/>
                <w:b/>
                <w:i w:val="0"/>
                <w:iCs w:val="0"/>
                <w:sz w:val="22"/>
                <w:szCs w:val="22"/>
              </w:rPr>
              <w:t>Name</w:t>
            </w:r>
          </w:p>
        </w:tc>
      </w:tr>
      <w:tr w:rsidR="007E66B9" w:rsidRPr="00974861" w:rsidTr="00974861">
        <w:tc>
          <w:tcPr>
            <w:tcW w:w="1728" w:type="dxa"/>
            <w:shd w:val="clear" w:color="auto" w:fill="auto"/>
          </w:tcPr>
          <w:p w:rsidR="007E66B9" w:rsidRPr="00974861" w:rsidRDefault="007E66B9" w:rsidP="000C4719">
            <w:pPr>
              <w:pStyle w:val="BodyText"/>
              <w:rPr>
                <w:rFonts w:ascii="Arial" w:hAnsi="Arial" w:cs="Arial"/>
                <w:i w:val="0"/>
                <w:iCs w:val="0"/>
                <w:sz w:val="22"/>
                <w:szCs w:val="22"/>
              </w:rPr>
            </w:pPr>
            <w:r w:rsidRPr="00974861">
              <w:rPr>
                <w:rFonts w:ascii="Arial" w:hAnsi="Arial" w:cs="Arial"/>
                <w:i w:val="0"/>
                <w:iCs w:val="0"/>
                <w:sz w:val="22"/>
                <w:szCs w:val="22"/>
              </w:rPr>
              <w:t>Project Manager</w:t>
            </w:r>
          </w:p>
        </w:tc>
        <w:tc>
          <w:tcPr>
            <w:tcW w:w="5040" w:type="dxa"/>
            <w:shd w:val="clear" w:color="auto" w:fill="auto"/>
          </w:tcPr>
          <w:p w:rsidR="007E66B9" w:rsidRPr="00974861" w:rsidRDefault="007E66B9" w:rsidP="00974861">
            <w:pPr>
              <w:pStyle w:val="BodyText"/>
              <w:numPr>
                <w:ilvl w:val="0"/>
                <w:numId w:val="3"/>
              </w:numPr>
              <w:rPr>
                <w:rFonts w:ascii="Arial" w:hAnsi="Arial" w:cs="Arial"/>
                <w:i w:val="0"/>
                <w:iCs w:val="0"/>
                <w:sz w:val="22"/>
                <w:szCs w:val="22"/>
              </w:rPr>
            </w:pPr>
            <w:r w:rsidRPr="00974861">
              <w:rPr>
                <w:rFonts w:ascii="Arial" w:hAnsi="Arial" w:cs="Arial"/>
                <w:i w:val="0"/>
                <w:iCs w:val="0"/>
                <w:sz w:val="22"/>
                <w:szCs w:val="22"/>
              </w:rPr>
              <w:t>Communicatio</w:t>
            </w:r>
            <w:r w:rsidR="00DC33B5" w:rsidRPr="00974861">
              <w:rPr>
                <w:rFonts w:ascii="Arial" w:hAnsi="Arial" w:cs="Arial"/>
                <w:i w:val="0"/>
                <w:iCs w:val="0"/>
                <w:sz w:val="22"/>
                <w:szCs w:val="22"/>
              </w:rPr>
              <w:t xml:space="preserve">n with the </w:t>
            </w:r>
            <w:r w:rsidRPr="00974861">
              <w:rPr>
                <w:rFonts w:ascii="Arial" w:hAnsi="Arial" w:cs="Arial"/>
                <w:i w:val="0"/>
                <w:iCs w:val="0"/>
                <w:sz w:val="22"/>
                <w:szCs w:val="22"/>
              </w:rPr>
              <w:t xml:space="preserve">Business Assurance Coordinator to agree format and scope of UAT </w:t>
            </w:r>
          </w:p>
          <w:p w:rsidR="007E66B9" w:rsidRPr="00974861" w:rsidRDefault="00DC33B5" w:rsidP="00974861">
            <w:pPr>
              <w:pStyle w:val="BodyText"/>
              <w:numPr>
                <w:ilvl w:val="0"/>
                <w:numId w:val="3"/>
              </w:numPr>
              <w:rPr>
                <w:rFonts w:ascii="Arial" w:hAnsi="Arial" w:cs="Arial"/>
                <w:i w:val="0"/>
                <w:iCs w:val="0"/>
                <w:sz w:val="22"/>
                <w:szCs w:val="22"/>
              </w:rPr>
            </w:pPr>
            <w:r w:rsidRPr="00974861">
              <w:rPr>
                <w:rFonts w:ascii="Arial" w:hAnsi="Arial" w:cs="Arial"/>
                <w:i w:val="0"/>
                <w:iCs w:val="0"/>
                <w:sz w:val="22"/>
                <w:szCs w:val="22"/>
              </w:rPr>
              <w:t>Ensure a</w:t>
            </w:r>
            <w:r w:rsidR="007E66B9" w:rsidRPr="00974861">
              <w:rPr>
                <w:rFonts w:ascii="Arial" w:hAnsi="Arial" w:cs="Arial"/>
                <w:i w:val="0"/>
                <w:iCs w:val="0"/>
                <w:sz w:val="22"/>
                <w:szCs w:val="22"/>
              </w:rPr>
              <w:t xml:space="preserve">cceptance criteria </w:t>
            </w:r>
            <w:r w:rsidRPr="00974861">
              <w:rPr>
                <w:rFonts w:ascii="Arial" w:hAnsi="Arial" w:cs="Arial"/>
                <w:i w:val="0"/>
                <w:iCs w:val="0"/>
                <w:sz w:val="22"/>
                <w:szCs w:val="22"/>
              </w:rPr>
              <w:t xml:space="preserve">are agreed </w:t>
            </w:r>
            <w:r w:rsidR="007E66B9" w:rsidRPr="00974861">
              <w:rPr>
                <w:rFonts w:ascii="Arial" w:hAnsi="Arial" w:cs="Arial"/>
                <w:i w:val="0"/>
                <w:iCs w:val="0"/>
                <w:sz w:val="22"/>
                <w:szCs w:val="22"/>
              </w:rPr>
              <w:t>prior to commencing UAT</w:t>
            </w:r>
          </w:p>
        </w:tc>
        <w:tc>
          <w:tcPr>
            <w:tcW w:w="1754" w:type="dxa"/>
            <w:shd w:val="clear" w:color="auto" w:fill="auto"/>
          </w:tcPr>
          <w:p w:rsidR="007E66B9" w:rsidRPr="00974861" w:rsidRDefault="007E66B9" w:rsidP="007E66B9">
            <w:pPr>
              <w:pStyle w:val="BodyText"/>
              <w:rPr>
                <w:rFonts w:ascii="Arial" w:hAnsi="Arial" w:cs="Arial"/>
                <w:i w:val="0"/>
                <w:iCs w:val="0"/>
                <w:sz w:val="22"/>
                <w:szCs w:val="22"/>
              </w:rPr>
            </w:pPr>
          </w:p>
        </w:tc>
      </w:tr>
      <w:tr w:rsidR="007E66B9" w:rsidRPr="00974861" w:rsidTr="00974861">
        <w:tc>
          <w:tcPr>
            <w:tcW w:w="1728" w:type="dxa"/>
            <w:shd w:val="clear" w:color="auto" w:fill="auto"/>
          </w:tcPr>
          <w:p w:rsidR="007E66B9" w:rsidRPr="00974861" w:rsidRDefault="007E66B9" w:rsidP="000C4719">
            <w:pPr>
              <w:pStyle w:val="BodyText"/>
              <w:rPr>
                <w:rFonts w:ascii="Arial" w:hAnsi="Arial" w:cs="Arial"/>
                <w:i w:val="0"/>
                <w:iCs w:val="0"/>
                <w:sz w:val="22"/>
                <w:szCs w:val="22"/>
              </w:rPr>
            </w:pPr>
            <w:r w:rsidRPr="00974861">
              <w:rPr>
                <w:rFonts w:ascii="Arial" w:hAnsi="Arial" w:cs="Arial"/>
                <w:i w:val="0"/>
                <w:iCs w:val="0"/>
                <w:sz w:val="22"/>
                <w:szCs w:val="22"/>
              </w:rPr>
              <w:t>Business Analyst</w:t>
            </w:r>
          </w:p>
        </w:tc>
        <w:tc>
          <w:tcPr>
            <w:tcW w:w="5040" w:type="dxa"/>
            <w:shd w:val="clear" w:color="auto" w:fill="auto"/>
          </w:tcPr>
          <w:p w:rsidR="007E66B9" w:rsidRPr="00974861" w:rsidRDefault="007E66B9" w:rsidP="00974861">
            <w:pPr>
              <w:pStyle w:val="BodyText"/>
              <w:numPr>
                <w:ilvl w:val="0"/>
                <w:numId w:val="4"/>
              </w:numPr>
              <w:rPr>
                <w:rFonts w:ascii="Arial" w:hAnsi="Arial" w:cs="Arial"/>
                <w:i w:val="0"/>
                <w:iCs w:val="0"/>
                <w:sz w:val="22"/>
                <w:szCs w:val="22"/>
              </w:rPr>
            </w:pPr>
            <w:r w:rsidRPr="00974861">
              <w:rPr>
                <w:rFonts w:ascii="Arial" w:hAnsi="Arial" w:cs="Arial"/>
                <w:i w:val="0"/>
                <w:iCs w:val="0"/>
                <w:sz w:val="22"/>
                <w:szCs w:val="22"/>
              </w:rPr>
              <w:t>Assist Business Assurance Coordinator with the creation of a detailed test plan</w:t>
            </w:r>
          </w:p>
          <w:p w:rsidR="007E66B9" w:rsidRPr="00974861" w:rsidRDefault="007E66B9" w:rsidP="00974861">
            <w:pPr>
              <w:pStyle w:val="BodyText"/>
              <w:numPr>
                <w:ilvl w:val="0"/>
                <w:numId w:val="4"/>
              </w:numPr>
              <w:rPr>
                <w:rFonts w:ascii="Arial" w:hAnsi="Arial" w:cs="Arial"/>
                <w:i w:val="0"/>
                <w:iCs w:val="0"/>
                <w:sz w:val="22"/>
                <w:szCs w:val="22"/>
              </w:rPr>
            </w:pPr>
            <w:r w:rsidRPr="00974861">
              <w:rPr>
                <w:rFonts w:ascii="Arial" w:hAnsi="Arial" w:cs="Arial"/>
                <w:i w:val="0"/>
                <w:iCs w:val="0"/>
                <w:sz w:val="22"/>
                <w:szCs w:val="22"/>
              </w:rPr>
              <w:t>Review scripts/cases and scenarios for accuracy, completeness and sequencing.</w:t>
            </w:r>
          </w:p>
          <w:p w:rsidR="007E66B9" w:rsidRPr="00974861" w:rsidRDefault="007E66B9" w:rsidP="00974861">
            <w:pPr>
              <w:pStyle w:val="BodyText"/>
              <w:numPr>
                <w:ilvl w:val="0"/>
                <w:numId w:val="4"/>
              </w:numPr>
              <w:rPr>
                <w:rFonts w:ascii="Arial" w:hAnsi="Arial" w:cs="Arial"/>
                <w:i w:val="0"/>
                <w:iCs w:val="0"/>
                <w:sz w:val="22"/>
                <w:szCs w:val="22"/>
              </w:rPr>
            </w:pPr>
            <w:r w:rsidRPr="00974861">
              <w:rPr>
                <w:rFonts w:ascii="Arial" w:hAnsi="Arial" w:cs="Arial"/>
                <w:i w:val="0"/>
                <w:iCs w:val="0"/>
                <w:sz w:val="22"/>
                <w:szCs w:val="22"/>
              </w:rPr>
              <w:t>Confirm test data is correct.</w:t>
            </w:r>
          </w:p>
          <w:p w:rsidR="007E66B9" w:rsidRPr="00974861" w:rsidRDefault="007E66B9" w:rsidP="000C4719">
            <w:pPr>
              <w:pStyle w:val="BodyText"/>
              <w:rPr>
                <w:rFonts w:ascii="Arial" w:hAnsi="Arial" w:cs="Arial"/>
                <w:i w:val="0"/>
                <w:iCs w:val="0"/>
                <w:sz w:val="22"/>
                <w:szCs w:val="22"/>
              </w:rPr>
            </w:pPr>
          </w:p>
        </w:tc>
        <w:tc>
          <w:tcPr>
            <w:tcW w:w="1754" w:type="dxa"/>
            <w:shd w:val="clear" w:color="auto" w:fill="auto"/>
          </w:tcPr>
          <w:p w:rsidR="00211FE9" w:rsidRPr="00974861" w:rsidRDefault="00211FE9" w:rsidP="007E66B9">
            <w:pPr>
              <w:pStyle w:val="BodyText"/>
              <w:rPr>
                <w:rFonts w:ascii="Arial" w:hAnsi="Arial" w:cs="Arial"/>
                <w:i w:val="0"/>
                <w:iCs w:val="0"/>
                <w:sz w:val="22"/>
                <w:szCs w:val="22"/>
              </w:rPr>
            </w:pPr>
          </w:p>
        </w:tc>
      </w:tr>
      <w:tr w:rsidR="007E66B9" w:rsidRPr="00974861" w:rsidTr="00974861">
        <w:tc>
          <w:tcPr>
            <w:tcW w:w="1728" w:type="dxa"/>
            <w:shd w:val="clear" w:color="auto" w:fill="auto"/>
          </w:tcPr>
          <w:p w:rsidR="007E66B9" w:rsidRPr="00974861" w:rsidRDefault="007E66B9" w:rsidP="000C4719">
            <w:pPr>
              <w:pStyle w:val="BodyText"/>
              <w:rPr>
                <w:rFonts w:ascii="Arial" w:hAnsi="Arial" w:cs="Arial"/>
                <w:i w:val="0"/>
                <w:iCs w:val="0"/>
                <w:sz w:val="22"/>
                <w:szCs w:val="22"/>
              </w:rPr>
            </w:pPr>
            <w:r w:rsidRPr="00974861">
              <w:rPr>
                <w:rFonts w:ascii="Arial" w:hAnsi="Arial" w:cs="Arial"/>
                <w:i w:val="0"/>
                <w:iCs w:val="0"/>
                <w:sz w:val="22"/>
                <w:szCs w:val="22"/>
              </w:rPr>
              <w:t xml:space="preserve">Technical Architect </w:t>
            </w:r>
          </w:p>
        </w:tc>
        <w:tc>
          <w:tcPr>
            <w:tcW w:w="5040" w:type="dxa"/>
            <w:shd w:val="clear" w:color="auto" w:fill="auto"/>
          </w:tcPr>
          <w:p w:rsidR="007E66B9" w:rsidRPr="00974861" w:rsidRDefault="007E66B9" w:rsidP="00974861">
            <w:pPr>
              <w:pStyle w:val="BodyText"/>
              <w:numPr>
                <w:ilvl w:val="0"/>
                <w:numId w:val="2"/>
              </w:numPr>
              <w:rPr>
                <w:rFonts w:ascii="Arial" w:hAnsi="Arial" w:cs="Arial"/>
                <w:i w:val="0"/>
                <w:iCs w:val="0"/>
                <w:sz w:val="22"/>
                <w:szCs w:val="22"/>
              </w:rPr>
            </w:pPr>
            <w:r w:rsidRPr="00974861">
              <w:rPr>
                <w:rFonts w:ascii="Arial" w:hAnsi="Arial" w:cs="Arial"/>
                <w:i w:val="0"/>
                <w:iCs w:val="0"/>
                <w:sz w:val="22"/>
                <w:szCs w:val="22"/>
              </w:rPr>
              <w:t>Validation of UAT environment</w:t>
            </w:r>
          </w:p>
        </w:tc>
        <w:tc>
          <w:tcPr>
            <w:tcW w:w="1754" w:type="dxa"/>
            <w:shd w:val="clear" w:color="auto" w:fill="auto"/>
          </w:tcPr>
          <w:p w:rsidR="007E66B9" w:rsidRPr="00974861" w:rsidRDefault="007E66B9" w:rsidP="007E66B9">
            <w:pPr>
              <w:pStyle w:val="BodyText"/>
              <w:rPr>
                <w:rFonts w:ascii="Arial" w:hAnsi="Arial" w:cs="Arial"/>
                <w:i w:val="0"/>
                <w:iCs w:val="0"/>
                <w:sz w:val="22"/>
                <w:szCs w:val="22"/>
              </w:rPr>
            </w:pPr>
          </w:p>
        </w:tc>
      </w:tr>
      <w:tr w:rsidR="007E66B9" w:rsidRPr="00974861" w:rsidTr="00974861">
        <w:tc>
          <w:tcPr>
            <w:tcW w:w="1728" w:type="dxa"/>
            <w:shd w:val="clear" w:color="auto" w:fill="auto"/>
          </w:tcPr>
          <w:p w:rsidR="007E66B9" w:rsidRPr="00974861" w:rsidRDefault="007E66B9" w:rsidP="000C4719">
            <w:pPr>
              <w:pStyle w:val="BodyText"/>
              <w:rPr>
                <w:rFonts w:ascii="Arial" w:hAnsi="Arial" w:cs="Arial"/>
                <w:i w:val="0"/>
                <w:iCs w:val="0"/>
                <w:sz w:val="22"/>
                <w:szCs w:val="22"/>
              </w:rPr>
            </w:pPr>
            <w:r w:rsidRPr="00974861">
              <w:rPr>
                <w:rFonts w:ascii="Arial" w:hAnsi="Arial" w:cs="Arial"/>
                <w:i w:val="0"/>
                <w:iCs w:val="0"/>
                <w:sz w:val="22"/>
                <w:szCs w:val="22"/>
              </w:rPr>
              <w:t xml:space="preserve">Business Assurance Coordinator </w:t>
            </w:r>
          </w:p>
        </w:tc>
        <w:tc>
          <w:tcPr>
            <w:tcW w:w="5040" w:type="dxa"/>
            <w:shd w:val="clear" w:color="auto" w:fill="auto"/>
          </w:tcPr>
          <w:p w:rsidR="007E66B9" w:rsidRPr="00974861" w:rsidRDefault="007E66B9" w:rsidP="00974861">
            <w:pPr>
              <w:pStyle w:val="BodyText"/>
              <w:numPr>
                <w:ilvl w:val="0"/>
                <w:numId w:val="2"/>
              </w:numPr>
              <w:rPr>
                <w:rFonts w:ascii="Arial" w:hAnsi="Arial" w:cs="Arial"/>
                <w:i w:val="0"/>
                <w:iCs w:val="0"/>
                <w:sz w:val="22"/>
                <w:szCs w:val="22"/>
              </w:rPr>
            </w:pPr>
            <w:r w:rsidRPr="00974861">
              <w:rPr>
                <w:rFonts w:ascii="Arial" w:hAnsi="Arial" w:cs="Arial"/>
                <w:i w:val="0"/>
                <w:iCs w:val="0"/>
                <w:sz w:val="22"/>
                <w:szCs w:val="22"/>
              </w:rPr>
              <w:t>Ensure that a detailed test scripts/cases, scenarios and instructions are available for test users prior to the start of testing</w:t>
            </w:r>
          </w:p>
          <w:p w:rsidR="007E66B9" w:rsidRPr="00974861" w:rsidRDefault="007E66B9" w:rsidP="00974861">
            <w:pPr>
              <w:pStyle w:val="BodyText"/>
              <w:numPr>
                <w:ilvl w:val="0"/>
                <w:numId w:val="2"/>
              </w:numPr>
              <w:rPr>
                <w:rFonts w:ascii="Arial" w:hAnsi="Arial" w:cs="Arial"/>
                <w:i w:val="0"/>
                <w:iCs w:val="0"/>
                <w:sz w:val="22"/>
                <w:szCs w:val="22"/>
              </w:rPr>
            </w:pPr>
            <w:r w:rsidRPr="00974861">
              <w:rPr>
                <w:rFonts w:ascii="Arial" w:hAnsi="Arial" w:cs="Arial"/>
                <w:i w:val="0"/>
                <w:iCs w:val="0"/>
                <w:sz w:val="22"/>
                <w:szCs w:val="22"/>
              </w:rPr>
              <w:t>Ensure that issues identified during UAT are logged in the Test Log</w:t>
            </w:r>
          </w:p>
          <w:p w:rsidR="007E66B9" w:rsidRPr="00974861" w:rsidRDefault="007E66B9" w:rsidP="00974861">
            <w:pPr>
              <w:pStyle w:val="BodyText"/>
              <w:numPr>
                <w:ilvl w:val="0"/>
                <w:numId w:val="2"/>
              </w:numPr>
              <w:rPr>
                <w:rFonts w:ascii="Arial" w:hAnsi="Arial" w:cs="Arial"/>
                <w:i w:val="0"/>
                <w:iCs w:val="0"/>
                <w:sz w:val="22"/>
                <w:szCs w:val="22"/>
              </w:rPr>
            </w:pPr>
            <w:r w:rsidRPr="00974861">
              <w:rPr>
                <w:rFonts w:ascii="Arial" w:hAnsi="Arial" w:cs="Arial"/>
                <w:i w:val="0"/>
                <w:iCs w:val="0"/>
                <w:sz w:val="22"/>
                <w:szCs w:val="22"/>
              </w:rPr>
              <w:t>Ensure testing takes place within agreed timeframes</w:t>
            </w:r>
          </w:p>
        </w:tc>
        <w:tc>
          <w:tcPr>
            <w:tcW w:w="1754" w:type="dxa"/>
            <w:shd w:val="clear" w:color="auto" w:fill="auto"/>
          </w:tcPr>
          <w:p w:rsidR="007E66B9" w:rsidRPr="00974861" w:rsidRDefault="007E66B9" w:rsidP="007E66B9">
            <w:pPr>
              <w:pStyle w:val="BodyText"/>
              <w:rPr>
                <w:rFonts w:ascii="Arial" w:hAnsi="Arial" w:cs="Arial"/>
                <w:i w:val="0"/>
                <w:iCs w:val="0"/>
                <w:sz w:val="22"/>
                <w:szCs w:val="22"/>
              </w:rPr>
            </w:pPr>
          </w:p>
        </w:tc>
      </w:tr>
      <w:tr w:rsidR="007E66B9" w:rsidRPr="00974861" w:rsidTr="00974861">
        <w:tc>
          <w:tcPr>
            <w:tcW w:w="1728" w:type="dxa"/>
            <w:shd w:val="clear" w:color="auto" w:fill="auto"/>
          </w:tcPr>
          <w:p w:rsidR="007E66B9" w:rsidRPr="00974861" w:rsidRDefault="007E66B9" w:rsidP="000C4719">
            <w:pPr>
              <w:pStyle w:val="BodyText"/>
              <w:rPr>
                <w:rFonts w:ascii="Arial" w:hAnsi="Arial" w:cs="Arial"/>
                <w:i w:val="0"/>
                <w:iCs w:val="0"/>
                <w:sz w:val="22"/>
                <w:szCs w:val="22"/>
              </w:rPr>
            </w:pPr>
            <w:r w:rsidRPr="00974861">
              <w:rPr>
                <w:rFonts w:ascii="Arial" w:hAnsi="Arial" w:cs="Arial"/>
                <w:i w:val="0"/>
                <w:iCs w:val="0"/>
                <w:sz w:val="22"/>
                <w:szCs w:val="22"/>
              </w:rPr>
              <w:t xml:space="preserve">Testers </w:t>
            </w:r>
          </w:p>
        </w:tc>
        <w:tc>
          <w:tcPr>
            <w:tcW w:w="5040" w:type="dxa"/>
            <w:shd w:val="clear" w:color="auto" w:fill="auto"/>
          </w:tcPr>
          <w:p w:rsidR="007E66B9" w:rsidRPr="00974861" w:rsidRDefault="007E66B9" w:rsidP="00974861">
            <w:pPr>
              <w:pStyle w:val="BodyText"/>
              <w:numPr>
                <w:ilvl w:val="0"/>
                <w:numId w:val="2"/>
              </w:numPr>
              <w:rPr>
                <w:rFonts w:ascii="Arial" w:hAnsi="Arial" w:cs="Arial"/>
                <w:i w:val="0"/>
                <w:iCs w:val="0"/>
                <w:sz w:val="22"/>
                <w:szCs w:val="22"/>
              </w:rPr>
            </w:pPr>
            <w:r w:rsidRPr="00974861">
              <w:rPr>
                <w:rFonts w:ascii="Arial" w:hAnsi="Arial" w:cs="Arial"/>
                <w:i w:val="0"/>
                <w:iCs w:val="0"/>
                <w:sz w:val="22"/>
                <w:szCs w:val="22"/>
              </w:rPr>
              <w:t>Execute test scripts/cases</w:t>
            </w:r>
          </w:p>
          <w:p w:rsidR="007E66B9" w:rsidRPr="00974861" w:rsidRDefault="007E66B9" w:rsidP="00974861">
            <w:pPr>
              <w:pStyle w:val="BodyText"/>
              <w:numPr>
                <w:ilvl w:val="0"/>
                <w:numId w:val="2"/>
              </w:numPr>
              <w:rPr>
                <w:rFonts w:ascii="Arial" w:hAnsi="Arial" w:cs="Arial"/>
                <w:i w:val="0"/>
                <w:iCs w:val="0"/>
                <w:sz w:val="22"/>
                <w:szCs w:val="22"/>
              </w:rPr>
            </w:pPr>
            <w:r w:rsidRPr="00974861">
              <w:rPr>
                <w:rFonts w:ascii="Arial" w:hAnsi="Arial" w:cs="Arial"/>
                <w:i w:val="0"/>
                <w:iCs w:val="0"/>
                <w:sz w:val="22"/>
                <w:szCs w:val="22"/>
              </w:rPr>
              <w:t>Document test results</w:t>
            </w:r>
          </w:p>
        </w:tc>
        <w:tc>
          <w:tcPr>
            <w:tcW w:w="1754" w:type="dxa"/>
            <w:shd w:val="clear" w:color="auto" w:fill="auto"/>
          </w:tcPr>
          <w:p w:rsidR="007E66B9" w:rsidRPr="00974861" w:rsidRDefault="0086558E" w:rsidP="00434C51">
            <w:pPr>
              <w:pStyle w:val="BodyText"/>
              <w:rPr>
                <w:rFonts w:ascii="Arial" w:hAnsi="Arial" w:cs="Arial"/>
                <w:i w:val="0"/>
                <w:iCs w:val="0"/>
                <w:sz w:val="22"/>
                <w:szCs w:val="22"/>
              </w:rPr>
            </w:pPr>
            <w:del w:id="81" w:author="Author">
              <w:r w:rsidDel="001456B8">
                <w:rPr>
                  <w:rFonts w:ascii="Arial" w:hAnsi="Arial" w:cs="Arial"/>
                  <w:i w:val="0"/>
                  <w:iCs w:val="0"/>
                  <w:sz w:val="22"/>
                  <w:szCs w:val="22"/>
                </w:rPr>
                <w:delText xml:space="preserve">Chris McKay, </w:delText>
              </w:r>
            </w:del>
            <w:r w:rsidR="00434C51">
              <w:rPr>
                <w:rFonts w:ascii="Arial" w:hAnsi="Arial" w:cs="Arial"/>
                <w:i w:val="0"/>
                <w:iCs w:val="0"/>
                <w:sz w:val="22"/>
                <w:szCs w:val="22"/>
              </w:rPr>
              <w:t xml:space="preserve">Adam </w:t>
            </w:r>
            <w:proofErr w:type="spellStart"/>
            <w:r w:rsidR="00434C51">
              <w:rPr>
                <w:rFonts w:ascii="Arial" w:hAnsi="Arial" w:cs="Arial"/>
                <w:i w:val="0"/>
                <w:iCs w:val="0"/>
                <w:sz w:val="22"/>
                <w:szCs w:val="22"/>
              </w:rPr>
              <w:t>Wheavil</w:t>
            </w:r>
            <w:proofErr w:type="spellEnd"/>
          </w:p>
        </w:tc>
      </w:tr>
    </w:tbl>
    <w:p w:rsidR="00DC33B5" w:rsidRPr="001F2758" w:rsidRDefault="00DC33B5">
      <w:pPr>
        <w:pStyle w:val="Heading2"/>
        <w:pPrChange w:id="82" w:author="Author">
          <w:pPr>
            <w:pStyle w:val="Heading2"/>
            <w:numPr>
              <w:ilvl w:val="0"/>
              <w:numId w:val="0"/>
            </w:numPr>
            <w:tabs>
              <w:tab w:val="clear" w:pos="576"/>
            </w:tabs>
            <w:ind w:left="0" w:firstLine="0"/>
          </w:pPr>
        </w:pPrChange>
      </w:pPr>
      <w:r>
        <w:br w:type="page"/>
      </w:r>
      <w:bookmarkStart w:id="83" w:name="_Toc380662568"/>
      <w:r w:rsidRPr="001F2758">
        <w:lastRenderedPageBreak/>
        <w:t xml:space="preserve">Test </w:t>
      </w:r>
      <w:r w:rsidR="007464ED">
        <w:t>Requirements</w:t>
      </w:r>
      <w:bookmarkEnd w:id="83"/>
    </w:p>
    <w:p w:rsidR="006F688D" w:rsidRDefault="006F688D" w:rsidP="00974861">
      <w:pPr>
        <w:numPr>
          <w:ilvl w:val="0"/>
          <w:numId w:val="6"/>
        </w:numPr>
        <w:rPr>
          <w:rFonts w:ascii="Arial" w:hAnsi="Arial" w:cs="Arial"/>
          <w:sz w:val="22"/>
          <w:szCs w:val="22"/>
        </w:rPr>
      </w:pPr>
      <w:r>
        <w:rPr>
          <w:rFonts w:ascii="Arial" w:hAnsi="Arial" w:cs="Arial"/>
          <w:sz w:val="22"/>
          <w:szCs w:val="22"/>
        </w:rPr>
        <w:t>Testing will take place using the live environment as there is no suitable test environment.</w:t>
      </w:r>
    </w:p>
    <w:p w:rsidR="00970FC9" w:rsidRPr="001F2758" w:rsidRDefault="00970FC9" w:rsidP="00974861">
      <w:pPr>
        <w:numPr>
          <w:ilvl w:val="0"/>
          <w:numId w:val="6"/>
        </w:numPr>
        <w:rPr>
          <w:rFonts w:ascii="Arial" w:hAnsi="Arial" w:cs="Arial"/>
          <w:sz w:val="22"/>
          <w:szCs w:val="22"/>
        </w:rPr>
      </w:pPr>
      <w:r w:rsidRPr="001F2758">
        <w:rPr>
          <w:rFonts w:ascii="Arial" w:hAnsi="Arial" w:cs="Arial"/>
          <w:sz w:val="22"/>
          <w:szCs w:val="22"/>
        </w:rPr>
        <w:t>Test scripts</w:t>
      </w:r>
      <w:r w:rsidR="00434C51">
        <w:rPr>
          <w:rFonts w:ascii="Arial" w:hAnsi="Arial" w:cs="Arial"/>
          <w:sz w:val="22"/>
          <w:szCs w:val="22"/>
        </w:rPr>
        <w:t xml:space="preserve"> </w:t>
      </w:r>
      <w:r w:rsidRPr="001F2758">
        <w:rPr>
          <w:rFonts w:ascii="Arial" w:hAnsi="Arial" w:cs="Arial"/>
          <w:sz w:val="22"/>
          <w:szCs w:val="22"/>
        </w:rPr>
        <w:t>will be prepared prior to the start of UAT.</w:t>
      </w:r>
    </w:p>
    <w:p w:rsidR="00970FC9" w:rsidRPr="001F2758" w:rsidRDefault="00970FC9" w:rsidP="00974861">
      <w:pPr>
        <w:numPr>
          <w:ilvl w:val="0"/>
          <w:numId w:val="6"/>
        </w:numPr>
        <w:rPr>
          <w:rFonts w:ascii="Arial" w:hAnsi="Arial" w:cs="Arial"/>
          <w:sz w:val="22"/>
          <w:szCs w:val="22"/>
        </w:rPr>
      </w:pPr>
      <w:r w:rsidRPr="001F2758">
        <w:rPr>
          <w:rFonts w:ascii="Arial" w:hAnsi="Arial" w:cs="Arial"/>
          <w:sz w:val="22"/>
          <w:szCs w:val="22"/>
        </w:rPr>
        <w:t>Test participants will conduct the tests and document results.</w:t>
      </w:r>
    </w:p>
    <w:p w:rsidR="00970FC9" w:rsidRDefault="001F2758" w:rsidP="00974861">
      <w:pPr>
        <w:numPr>
          <w:ilvl w:val="0"/>
          <w:numId w:val="6"/>
        </w:numPr>
        <w:rPr>
          <w:rFonts w:ascii="Arial" w:hAnsi="Arial" w:cs="Arial"/>
          <w:sz w:val="22"/>
          <w:szCs w:val="22"/>
        </w:rPr>
      </w:pPr>
      <w:r>
        <w:rPr>
          <w:rFonts w:ascii="Arial" w:hAnsi="Arial" w:cs="Arial"/>
          <w:sz w:val="22"/>
          <w:szCs w:val="22"/>
        </w:rPr>
        <w:t>Issues will be recorded in the</w:t>
      </w:r>
      <w:r w:rsidR="00970FC9" w:rsidRPr="001F2758">
        <w:rPr>
          <w:rFonts w:ascii="Arial" w:hAnsi="Arial" w:cs="Arial"/>
          <w:sz w:val="22"/>
          <w:szCs w:val="22"/>
        </w:rPr>
        <w:t xml:space="preserve"> Test </w:t>
      </w:r>
      <w:r w:rsidR="000A52EC" w:rsidRPr="001F2758">
        <w:rPr>
          <w:rFonts w:ascii="Arial" w:hAnsi="Arial" w:cs="Arial"/>
          <w:sz w:val="22"/>
          <w:szCs w:val="22"/>
        </w:rPr>
        <w:t>Log and tracked by the Business Assurance Coordinator</w:t>
      </w:r>
      <w:r w:rsidR="00970FC9" w:rsidRPr="001F2758">
        <w:rPr>
          <w:rFonts w:ascii="Arial" w:hAnsi="Arial" w:cs="Arial"/>
          <w:sz w:val="22"/>
          <w:szCs w:val="22"/>
        </w:rPr>
        <w:t>.</w:t>
      </w:r>
    </w:p>
    <w:p w:rsidR="00755CBA" w:rsidRDefault="00755CBA" w:rsidP="00974861">
      <w:pPr>
        <w:numPr>
          <w:ilvl w:val="0"/>
          <w:numId w:val="6"/>
        </w:numPr>
        <w:rPr>
          <w:rFonts w:ascii="Arial" w:hAnsi="Arial" w:cs="Arial"/>
          <w:sz w:val="22"/>
          <w:szCs w:val="22"/>
        </w:rPr>
      </w:pPr>
      <w:r>
        <w:rPr>
          <w:rFonts w:ascii="Arial" w:hAnsi="Arial" w:cs="Arial"/>
          <w:sz w:val="22"/>
          <w:szCs w:val="22"/>
        </w:rPr>
        <w:t xml:space="preserve">A simple mechanism for diverting notifications from the existing Exchange </w:t>
      </w:r>
      <w:proofErr w:type="spellStart"/>
      <w:r>
        <w:rPr>
          <w:rFonts w:ascii="Arial" w:hAnsi="Arial" w:cs="Arial"/>
          <w:sz w:val="22"/>
          <w:szCs w:val="22"/>
        </w:rPr>
        <w:t>provisioner</w:t>
      </w:r>
      <w:proofErr w:type="spellEnd"/>
      <w:r>
        <w:rPr>
          <w:rFonts w:ascii="Arial" w:hAnsi="Arial" w:cs="Arial"/>
          <w:sz w:val="22"/>
          <w:szCs w:val="22"/>
        </w:rPr>
        <w:t xml:space="preserve"> queue to the test </w:t>
      </w:r>
      <w:proofErr w:type="spellStart"/>
      <w:r>
        <w:rPr>
          <w:rFonts w:ascii="Arial" w:hAnsi="Arial" w:cs="Arial"/>
          <w:sz w:val="22"/>
          <w:szCs w:val="22"/>
        </w:rPr>
        <w:t>provisioner</w:t>
      </w:r>
      <w:proofErr w:type="spellEnd"/>
      <w:r>
        <w:rPr>
          <w:rFonts w:ascii="Arial" w:hAnsi="Arial" w:cs="Arial"/>
          <w:sz w:val="22"/>
          <w:szCs w:val="22"/>
        </w:rPr>
        <w:t xml:space="preserve"> queue will be required</w:t>
      </w:r>
      <w:ins w:id="84" w:author="Author">
        <w:r w:rsidR="00F325B3">
          <w:rPr>
            <w:rFonts w:ascii="Arial" w:hAnsi="Arial" w:cs="Arial"/>
            <w:sz w:val="22"/>
            <w:szCs w:val="22"/>
          </w:rPr>
          <w:t xml:space="preserve"> (see script in </w:t>
        </w:r>
        <w:r w:rsidR="00F325B3">
          <w:rPr>
            <w:rFonts w:ascii="Arial" w:hAnsi="Arial" w:cs="Arial"/>
            <w:sz w:val="22"/>
            <w:szCs w:val="22"/>
          </w:rPr>
          <w:fldChar w:fldCharType="begin"/>
        </w:r>
        <w:r w:rsidR="00F325B3">
          <w:rPr>
            <w:rFonts w:ascii="Arial" w:hAnsi="Arial" w:cs="Arial"/>
            <w:sz w:val="22"/>
            <w:szCs w:val="22"/>
          </w:rPr>
          <w:instrText xml:space="preserve"> REF _Ref381704023 \r \h </w:instrText>
        </w:r>
      </w:ins>
      <w:r w:rsidR="00F325B3">
        <w:rPr>
          <w:rFonts w:ascii="Arial" w:hAnsi="Arial" w:cs="Arial"/>
          <w:sz w:val="22"/>
          <w:szCs w:val="22"/>
        </w:rPr>
      </w:r>
      <w:r w:rsidR="00F325B3">
        <w:rPr>
          <w:rFonts w:ascii="Arial" w:hAnsi="Arial" w:cs="Arial"/>
          <w:sz w:val="22"/>
          <w:szCs w:val="22"/>
        </w:rPr>
        <w:fldChar w:fldCharType="separate"/>
      </w:r>
      <w:ins w:id="85" w:author="Author">
        <w:r w:rsidR="00AB0B81">
          <w:rPr>
            <w:rFonts w:ascii="Arial" w:hAnsi="Arial" w:cs="Arial"/>
            <w:sz w:val="22"/>
            <w:szCs w:val="22"/>
          </w:rPr>
          <w:t>Appendix A:</w:t>
        </w:r>
        <w:del w:id="86" w:author="Author">
          <w:r w:rsidR="00F325B3" w:rsidDel="00AB0B81">
            <w:rPr>
              <w:rFonts w:ascii="Arial" w:hAnsi="Arial" w:cs="Arial"/>
              <w:sz w:val="22"/>
              <w:szCs w:val="22"/>
            </w:rPr>
            <w:delText>Appendix A</w:delText>
          </w:r>
        </w:del>
        <w:r w:rsidR="00F325B3">
          <w:rPr>
            <w:rFonts w:ascii="Arial" w:hAnsi="Arial" w:cs="Arial"/>
            <w:sz w:val="22"/>
            <w:szCs w:val="22"/>
          </w:rPr>
          <w:fldChar w:fldCharType="end"/>
        </w:r>
        <w:r w:rsidR="00F325B3">
          <w:rPr>
            <w:rFonts w:ascii="Arial" w:hAnsi="Arial" w:cs="Arial"/>
            <w:sz w:val="22"/>
            <w:szCs w:val="22"/>
          </w:rPr>
          <w:t>)</w:t>
        </w:r>
      </w:ins>
      <w:r>
        <w:rPr>
          <w:rFonts w:ascii="Arial" w:hAnsi="Arial" w:cs="Arial"/>
          <w:sz w:val="22"/>
          <w:szCs w:val="22"/>
        </w:rPr>
        <w:t>.</w:t>
      </w:r>
      <w:del w:id="87" w:author="Author">
        <w:r w:rsidDel="00F325B3">
          <w:rPr>
            <w:rFonts w:ascii="Arial" w:hAnsi="Arial" w:cs="Arial"/>
            <w:sz w:val="22"/>
            <w:szCs w:val="22"/>
          </w:rPr>
          <w:delText xml:space="preserve"> </w:delText>
        </w:r>
      </w:del>
    </w:p>
    <w:p w:rsidR="00C86054" w:rsidRDefault="00C86054" w:rsidP="00C86054">
      <w:pPr>
        <w:pStyle w:val="Heading2"/>
        <w:rPr>
          <w:i w:val="0"/>
        </w:rPr>
      </w:pPr>
      <w:bookmarkStart w:id="88" w:name="_Toc380662569"/>
      <w:r w:rsidRPr="00C86054">
        <w:rPr>
          <w:i w:val="0"/>
        </w:rPr>
        <w:t>Test Proces</w:t>
      </w:r>
      <w:r w:rsidR="00936A5B">
        <w:rPr>
          <w:i w:val="0"/>
        </w:rPr>
        <w:t>s</w:t>
      </w:r>
      <w:bookmarkEnd w:id="88"/>
    </w:p>
    <w:p w:rsidR="00C86054" w:rsidRDefault="00C86054" w:rsidP="00C86054">
      <w:pPr>
        <w:numPr>
          <w:ilvl w:val="0"/>
          <w:numId w:val="6"/>
        </w:numPr>
        <w:rPr>
          <w:rFonts w:ascii="Arial" w:hAnsi="Arial" w:cs="Arial"/>
          <w:sz w:val="22"/>
          <w:szCs w:val="22"/>
        </w:rPr>
      </w:pPr>
      <w:r>
        <w:rPr>
          <w:rFonts w:ascii="Arial" w:hAnsi="Arial" w:cs="Arial"/>
          <w:sz w:val="22"/>
          <w:szCs w:val="22"/>
        </w:rPr>
        <w:t>The scope of this testing is from notification in the IDM notification queue to suitable action in the Exchange/Office 365 environment.</w:t>
      </w:r>
    </w:p>
    <w:p w:rsidR="00C86054" w:rsidRDefault="00C86054" w:rsidP="00C86054">
      <w:pPr>
        <w:numPr>
          <w:ilvl w:val="0"/>
          <w:numId w:val="6"/>
        </w:numPr>
        <w:rPr>
          <w:rFonts w:ascii="Arial" w:hAnsi="Arial" w:cs="Arial"/>
          <w:sz w:val="22"/>
          <w:szCs w:val="22"/>
        </w:rPr>
      </w:pPr>
      <w:r>
        <w:rPr>
          <w:rFonts w:ascii="Arial" w:hAnsi="Arial" w:cs="Arial"/>
          <w:sz w:val="22"/>
          <w:szCs w:val="22"/>
        </w:rPr>
        <w:t xml:space="preserve">Suitable notifications will be identified or created in the existing Exchange Service notification queue and diverted to the new </w:t>
      </w:r>
      <w:proofErr w:type="spellStart"/>
      <w:r>
        <w:rPr>
          <w:rFonts w:ascii="Arial" w:hAnsi="Arial" w:cs="Arial"/>
          <w:sz w:val="22"/>
          <w:szCs w:val="22"/>
        </w:rPr>
        <w:t>provisioner</w:t>
      </w:r>
      <w:proofErr w:type="spellEnd"/>
      <w:r>
        <w:rPr>
          <w:rFonts w:ascii="Arial" w:hAnsi="Arial" w:cs="Arial"/>
          <w:sz w:val="22"/>
          <w:szCs w:val="22"/>
        </w:rPr>
        <w:t>.</w:t>
      </w:r>
      <w:r w:rsidR="00B7054E">
        <w:rPr>
          <w:rFonts w:ascii="Arial" w:hAnsi="Arial" w:cs="Arial"/>
          <w:sz w:val="22"/>
          <w:szCs w:val="22"/>
        </w:rPr>
        <w:t xml:space="preserve"> Existing notifications are to be used </w:t>
      </w:r>
      <w:r w:rsidR="003E4CD8">
        <w:rPr>
          <w:rFonts w:ascii="Arial" w:hAnsi="Arial" w:cs="Arial"/>
          <w:sz w:val="22"/>
          <w:szCs w:val="22"/>
        </w:rPr>
        <w:t>except where indicated below</w:t>
      </w:r>
      <w:r w:rsidR="00B7054E">
        <w:rPr>
          <w:rFonts w:ascii="Arial" w:hAnsi="Arial" w:cs="Arial"/>
          <w:sz w:val="22"/>
          <w:szCs w:val="22"/>
        </w:rPr>
        <w:t>, as changes will be written into the live environment, and using actual notifications reduces scope for unexpected consequences.</w:t>
      </w:r>
    </w:p>
    <w:p w:rsidR="000554CF" w:rsidRDefault="000554CF" w:rsidP="00C86054">
      <w:pPr>
        <w:numPr>
          <w:ilvl w:val="0"/>
          <w:numId w:val="6"/>
        </w:numPr>
        <w:rPr>
          <w:rFonts w:ascii="Arial" w:hAnsi="Arial" w:cs="Arial"/>
          <w:sz w:val="22"/>
          <w:szCs w:val="22"/>
        </w:rPr>
      </w:pPr>
      <w:r>
        <w:rPr>
          <w:rFonts w:ascii="Arial" w:hAnsi="Arial" w:cs="Arial"/>
          <w:sz w:val="22"/>
          <w:szCs w:val="22"/>
        </w:rPr>
        <w:t>The existing Exchange provisioning service will be stopped while changes are being loaded from IDM, in order to avoid any risk of conflicts.</w:t>
      </w:r>
      <w:r w:rsidR="00DE4784">
        <w:rPr>
          <w:rFonts w:ascii="Arial" w:hAnsi="Arial" w:cs="Arial"/>
          <w:sz w:val="22"/>
          <w:szCs w:val="22"/>
        </w:rPr>
        <w:t xml:space="preserve"> As such, the process will be:</w:t>
      </w:r>
    </w:p>
    <w:p w:rsidR="00DE4784" w:rsidRDefault="00DE4784" w:rsidP="00BE3649">
      <w:pPr>
        <w:numPr>
          <w:ilvl w:val="1"/>
          <w:numId w:val="6"/>
        </w:numPr>
        <w:rPr>
          <w:rFonts w:ascii="Arial" w:hAnsi="Arial" w:cs="Arial"/>
          <w:sz w:val="22"/>
          <w:szCs w:val="22"/>
        </w:rPr>
      </w:pPr>
      <w:r>
        <w:rPr>
          <w:rFonts w:ascii="Arial" w:hAnsi="Arial" w:cs="Arial"/>
          <w:sz w:val="22"/>
          <w:szCs w:val="22"/>
        </w:rPr>
        <w:t>Stop existing Exchange provisioning service</w:t>
      </w:r>
    </w:p>
    <w:p w:rsidR="00DE4784" w:rsidRDefault="00DE4784" w:rsidP="00BE3649">
      <w:pPr>
        <w:numPr>
          <w:ilvl w:val="1"/>
          <w:numId w:val="6"/>
        </w:numPr>
        <w:rPr>
          <w:rFonts w:ascii="Arial" w:hAnsi="Arial" w:cs="Arial"/>
          <w:sz w:val="22"/>
          <w:szCs w:val="22"/>
        </w:rPr>
      </w:pPr>
      <w:r>
        <w:rPr>
          <w:rFonts w:ascii="Arial" w:hAnsi="Arial" w:cs="Arial"/>
          <w:sz w:val="22"/>
          <w:szCs w:val="22"/>
        </w:rPr>
        <w:t>Take action to create new change notifications in LIVE IDM</w:t>
      </w:r>
    </w:p>
    <w:p w:rsidR="00DE4784" w:rsidRDefault="00DE4784" w:rsidP="00BE3649">
      <w:pPr>
        <w:numPr>
          <w:ilvl w:val="1"/>
          <w:numId w:val="6"/>
        </w:numPr>
        <w:rPr>
          <w:rFonts w:ascii="Arial" w:hAnsi="Arial" w:cs="Arial"/>
          <w:sz w:val="22"/>
          <w:szCs w:val="22"/>
        </w:rPr>
      </w:pPr>
      <w:r>
        <w:rPr>
          <w:rFonts w:ascii="Arial" w:hAnsi="Arial" w:cs="Arial"/>
          <w:sz w:val="22"/>
          <w:szCs w:val="22"/>
        </w:rPr>
        <w:t>Switch service code on change notifications</w:t>
      </w:r>
    </w:p>
    <w:p w:rsidR="00DE4784" w:rsidRDefault="00DE4784" w:rsidP="00BE3649">
      <w:pPr>
        <w:numPr>
          <w:ilvl w:val="1"/>
          <w:numId w:val="6"/>
        </w:numPr>
        <w:rPr>
          <w:rFonts w:ascii="Arial" w:hAnsi="Arial" w:cs="Arial"/>
          <w:sz w:val="22"/>
          <w:szCs w:val="22"/>
        </w:rPr>
      </w:pPr>
      <w:r>
        <w:rPr>
          <w:rFonts w:ascii="Arial" w:hAnsi="Arial" w:cs="Arial"/>
          <w:sz w:val="22"/>
          <w:szCs w:val="22"/>
        </w:rPr>
        <w:t>Start existing Exchange provisioning service</w:t>
      </w:r>
    </w:p>
    <w:p w:rsidR="000554CF" w:rsidRDefault="000554CF" w:rsidP="00C86054">
      <w:pPr>
        <w:numPr>
          <w:ilvl w:val="0"/>
          <w:numId w:val="6"/>
        </w:numPr>
        <w:rPr>
          <w:ins w:id="89" w:author="Author"/>
          <w:rFonts w:ascii="Arial" w:hAnsi="Arial" w:cs="Arial"/>
          <w:sz w:val="22"/>
          <w:szCs w:val="22"/>
        </w:rPr>
      </w:pPr>
      <w:r>
        <w:rPr>
          <w:rFonts w:ascii="Arial" w:hAnsi="Arial" w:cs="Arial"/>
          <w:sz w:val="22"/>
          <w:szCs w:val="22"/>
        </w:rPr>
        <w:t>For reference, the AD provisioning service runs every hour, at 20 minutes past the hour. Therefore, any account created in IDM will not have its AD provisioning process started until then.</w:t>
      </w:r>
    </w:p>
    <w:p w:rsidR="00A44C26" w:rsidRDefault="00A44C26" w:rsidP="00C86054">
      <w:pPr>
        <w:numPr>
          <w:ilvl w:val="0"/>
          <w:numId w:val="6"/>
        </w:numPr>
        <w:rPr>
          <w:rFonts w:ascii="Arial" w:hAnsi="Arial" w:cs="Arial"/>
          <w:sz w:val="22"/>
          <w:szCs w:val="22"/>
        </w:rPr>
      </w:pPr>
      <w:ins w:id="90" w:author="Author">
        <w:r>
          <w:rPr>
            <w:rFonts w:ascii="Arial" w:hAnsi="Arial" w:cs="Arial"/>
            <w:sz w:val="22"/>
            <w:szCs w:val="22"/>
          </w:rPr>
          <w:t>Also for reference, any change which is marked for retry will not be retried automatically until a configured minimum interval has elapsed. This interval is specified in the “Configuration” database table.</w:t>
        </w:r>
      </w:ins>
    </w:p>
    <w:p w:rsidR="003E4CD8" w:rsidRDefault="003E4CD8" w:rsidP="00C86054">
      <w:pPr>
        <w:numPr>
          <w:ilvl w:val="0"/>
          <w:numId w:val="6"/>
        </w:numPr>
        <w:rPr>
          <w:rFonts w:ascii="Arial" w:hAnsi="Arial" w:cs="Arial"/>
          <w:sz w:val="22"/>
          <w:szCs w:val="22"/>
        </w:rPr>
      </w:pPr>
      <w:r>
        <w:rPr>
          <w:rFonts w:ascii="Arial" w:hAnsi="Arial" w:cs="Arial"/>
          <w:sz w:val="22"/>
          <w:szCs w:val="22"/>
        </w:rPr>
        <w:t xml:space="preserve">For the test cases of creating new visitor accounts, this will be done by </w:t>
      </w:r>
      <w:r w:rsidR="000554CF">
        <w:rPr>
          <w:rFonts w:ascii="Arial" w:hAnsi="Arial" w:cs="Arial"/>
          <w:sz w:val="22"/>
          <w:szCs w:val="22"/>
        </w:rPr>
        <w:t>manually</w:t>
      </w:r>
      <w:r w:rsidR="00541F1A">
        <w:rPr>
          <w:rFonts w:ascii="Arial" w:hAnsi="Arial" w:cs="Arial"/>
          <w:sz w:val="22"/>
          <w:szCs w:val="22"/>
        </w:rPr>
        <w:t xml:space="preserve"> </w:t>
      </w:r>
      <w:r>
        <w:rPr>
          <w:rFonts w:ascii="Arial" w:hAnsi="Arial" w:cs="Arial"/>
          <w:sz w:val="22"/>
          <w:szCs w:val="22"/>
        </w:rPr>
        <w:t xml:space="preserve">creating new visitor accounts via the IDM UI. </w:t>
      </w:r>
      <w:r w:rsidR="00690198">
        <w:rPr>
          <w:rFonts w:ascii="Arial" w:hAnsi="Arial" w:cs="Arial"/>
          <w:sz w:val="22"/>
          <w:szCs w:val="22"/>
        </w:rPr>
        <w:t xml:space="preserve"> The resulting changes will then be redirected from the existing </w:t>
      </w:r>
      <w:proofErr w:type="spellStart"/>
      <w:r w:rsidR="00690198">
        <w:rPr>
          <w:rFonts w:ascii="Arial" w:hAnsi="Arial" w:cs="Arial"/>
          <w:sz w:val="22"/>
          <w:szCs w:val="22"/>
        </w:rPr>
        <w:t>provisioner</w:t>
      </w:r>
      <w:proofErr w:type="spellEnd"/>
      <w:r w:rsidR="00690198">
        <w:rPr>
          <w:rFonts w:ascii="Arial" w:hAnsi="Arial" w:cs="Arial"/>
          <w:sz w:val="22"/>
          <w:szCs w:val="22"/>
        </w:rPr>
        <w:t>, to the new one.</w:t>
      </w:r>
    </w:p>
    <w:p w:rsidR="00690198" w:rsidRPr="00C86054" w:rsidRDefault="00690198" w:rsidP="00C86054">
      <w:pPr>
        <w:numPr>
          <w:ilvl w:val="0"/>
          <w:numId w:val="6"/>
        </w:numPr>
        <w:rPr>
          <w:rFonts w:ascii="Arial" w:hAnsi="Arial" w:cs="Arial"/>
          <w:sz w:val="22"/>
          <w:szCs w:val="22"/>
        </w:rPr>
      </w:pPr>
      <w:r>
        <w:rPr>
          <w:rFonts w:ascii="Arial" w:hAnsi="Arial" w:cs="Arial"/>
          <w:sz w:val="22"/>
          <w:szCs w:val="22"/>
        </w:rPr>
        <w:t>For test cases of suspending visitor accounts, this will also be done by raising new changes through the normal process, and redirected as previously.</w:t>
      </w:r>
    </w:p>
    <w:p w:rsidR="00C86054" w:rsidRDefault="00C86054" w:rsidP="00C86054">
      <w:pPr>
        <w:numPr>
          <w:ilvl w:val="0"/>
          <w:numId w:val="6"/>
        </w:numPr>
        <w:rPr>
          <w:rFonts w:ascii="Arial" w:hAnsi="Arial" w:cs="Arial"/>
          <w:sz w:val="22"/>
          <w:szCs w:val="22"/>
        </w:rPr>
      </w:pPr>
      <w:r>
        <w:rPr>
          <w:rFonts w:ascii="Arial" w:hAnsi="Arial" w:cs="Arial"/>
          <w:sz w:val="22"/>
          <w:szCs w:val="22"/>
        </w:rPr>
        <w:t xml:space="preserve">The output of the processing of these notifications will be monitored and any fixes required </w:t>
      </w:r>
      <w:ins w:id="91" w:author="Author">
        <w:r w:rsidR="00A44C26">
          <w:rPr>
            <w:rFonts w:ascii="Arial" w:hAnsi="Arial" w:cs="Arial"/>
            <w:sz w:val="22"/>
            <w:szCs w:val="22"/>
          </w:rPr>
          <w:t>for</w:t>
        </w:r>
      </w:ins>
      <w:del w:id="92" w:author="Author">
        <w:r w:rsidDel="00A44C26">
          <w:rPr>
            <w:rFonts w:ascii="Arial" w:hAnsi="Arial" w:cs="Arial"/>
            <w:sz w:val="22"/>
            <w:szCs w:val="22"/>
          </w:rPr>
          <w:delText>to</w:delText>
        </w:r>
      </w:del>
      <w:r>
        <w:rPr>
          <w:rFonts w:ascii="Arial" w:hAnsi="Arial" w:cs="Arial"/>
          <w:sz w:val="22"/>
          <w:szCs w:val="22"/>
        </w:rPr>
        <w:t xml:space="preserve"> live accounts applied via an expedited version of the usual support processes.</w:t>
      </w:r>
    </w:p>
    <w:p w:rsidR="00C86054" w:rsidRPr="00C86054" w:rsidRDefault="00C86054" w:rsidP="00C86054"/>
    <w:p w:rsidR="000A52EC" w:rsidRPr="001F2758" w:rsidRDefault="000A52EC" w:rsidP="000A52EC">
      <w:pPr>
        <w:pStyle w:val="Heading2"/>
        <w:rPr>
          <w:i w:val="0"/>
        </w:rPr>
      </w:pPr>
      <w:bookmarkStart w:id="93" w:name="_Toc380662570"/>
      <w:r w:rsidRPr="001F2758">
        <w:rPr>
          <w:i w:val="0"/>
        </w:rPr>
        <w:t>Test Participants</w:t>
      </w:r>
      <w:bookmarkEnd w:id="93"/>
    </w:p>
    <w:p w:rsidR="000A52EC" w:rsidRDefault="000A52EC" w:rsidP="000A52EC"/>
    <w:p w:rsidR="000A52EC" w:rsidRPr="001F2758" w:rsidRDefault="000A52EC" w:rsidP="000A52EC">
      <w:pPr>
        <w:rPr>
          <w:rFonts w:ascii="Arial" w:hAnsi="Arial" w:cs="Arial"/>
          <w:sz w:val="22"/>
          <w:szCs w:val="22"/>
        </w:rPr>
      </w:pPr>
      <w:r w:rsidRPr="001F2758">
        <w:rPr>
          <w:rFonts w:ascii="Arial" w:hAnsi="Arial" w:cs="Arial"/>
          <w:sz w:val="22"/>
          <w:szCs w:val="22"/>
        </w:rPr>
        <w:t>Testing participants include</w:t>
      </w:r>
      <w:r w:rsidR="000542BB" w:rsidRPr="001F2758">
        <w:rPr>
          <w:rFonts w:ascii="Arial" w:hAnsi="Arial" w:cs="Arial"/>
          <w:sz w:val="22"/>
          <w:szCs w:val="22"/>
        </w:rPr>
        <w:t xml:space="preserve"> representative</w:t>
      </w:r>
      <w:r w:rsidRPr="001F2758">
        <w:rPr>
          <w:rFonts w:ascii="Arial" w:hAnsi="Arial" w:cs="Arial"/>
          <w:sz w:val="22"/>
          <w:szCs w:val="22"/>
        </w:rPr>
        <w:t xml:space="preserve"> from all areas involved in the solution. Tester</w:t>
      </w:r>
      <w:r w:rsidR="000542BB" w:rsidRPr="001F2758">
        <w:rPr>
          <w:rFonts w:ascii="Arial" w:hAnsi="Arial" w:cs="Arial"/>
          <w:sz w:val="22"/>
          <w:szCs w:val="22"/>
        </w:rPr>
        <w:t>s</w:t>
      </w:r>
      <w:r w:rsidRPr="001F2758">
        <w:rPr>
          <w:rFonts w:ascii="Arial" w:hAnsi="Arial" w:cs="Arial"/>
          <w:sz w:val="22"/>
          <w:szCs w:val="22"/>
        </w:rPr>
        <w:t xml:space="preserve"> and their specific areas of focus are identified</w:t>
      </w:r>
      <w:r w:rsidR="000542BB" w:rsidRPr="001F2758">
        <w:rPr>
          <w:rFonts w:ascii="Arial" w:hAnsi="Arial" w:cs="Arial"/>
          <w:sz w:val="22"/>
          <w:szCs w:val="22"/>
        </w:rPr>
        <w:t xml:space="preserve"> in the table below:</w:t>
      </w:r>
      <w:r w:rsidRPr="001F2758">
        <w:rPr>
          <w:rFonts w:ascii="Arial" w:hAnsi="Arial" w:cs="Arial"/>
          <w:sz w:val="22"/>
          <w:szCs w:val="22"/>
        </w:rPr>
        <w:t xml:space="preserve">  </w:t>
      </w:r>
    </w:p>
    <w:p w:rsidR="000542BB" w:rsidRPr="001F2758" w:rsidRDefault="000542BB" w:rsidP="000A52EC">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1"/>
        <w:gridCol w:w="4023"/>
        <w:gridCol w:w="2868"/>
      </w:tblGrid>
      <w:tr w:rsidR="000A52EC" w:rsidRPr="00974861" w:rsidTr="00974861">
        <w:tc>
          <w:tcPr>
            <w:tcW w:w="1631" w:type="dxa"/>
            <w:shd w:val="clear" w:color="auto" w:fill="E0E0E0"/>
          </w:tcPr>
          <w:p w:rsidR="000A52EC" w:rsidRPr="00974861" w:rsidRDefault="000A52EC" w:rsidP="00CA5BD7">
            <w:pPr>
              <w:pStyle w:val="BodyText"/>
              <w:rPr>
                <w:rFonts w:ascii="Arial" w:hAnsi="Arial" w:cs="Arial"/>
                <w:b/>
                <w:i w:val="0"/>
                <w:iCs w:val="0"/>
                <w:sz w:val="22"/>
                <w:szCs w:val="22"/>
              </w:rPr>
            </w:pPr>
            <w:r w:rsidRPr="00974861">
              <w:rPr>
                <w:rFonts w:ascii="Arial" w:hAnsi="Arial" w:cs="Arial"/>
                <w:b/>
                <w:i w:val="0"/>
                <w:iCs w:val="0"/>
                <w:sz w:val="22"/>
                <w:szCs w:val="22"/>
              </w:rPr>
              <w:t>Name</w:t>
            </w:r>
          </w:p>
        </w:tc>
        <w:tc>
          <w:tcPr>
            <w:tcW w:w="4023" w:type="dxa"/>
            <w:shd w:val="clear" w:color="auto" w:fill="E0E0E0"/>
          </w:tcPr>
          <w:p w:rsidR="000A52EC" w:rsidRPr="00974861" w:rsidRDefault="000A52EC" w:rsidP="00CA5BD7">
            <w:pPr>
              <w:pStyle w:val="BodyText"/>
              <w:rPr>
                <w:rFonts w:ascii="Arial" w:hAnsi="Arial" w:cs="Arial"/>
                <w:b/>
                <w:i w:val="0"/>
                <w:iCs w:val="0"/>
                <w:sz w:val="22"/>
                <w:szCs w:val="22"/>
              </w:rPr>
            </w:pPr>
            <w:r w:rsidRPr="00974861">
              <w:rPr>
                <w:rFonts w:ascii="Arial" w:hAnsi="Arial" w:cs="Arial"/>
                <w:b/>
                <w:i w:val="0"/>
                <w:iCs w:val="0"/>
                <w:sz w:val="22"/>
                <w:szCs w:val="22"/>
              </w:rPr>
              <w:t>Area Represent</w:t>
            </w:r>
            <w:r w:rsidR="000542BB" w:rsidRPr="00974861">
              <w:rPr>
                <w:rFonts w:ascii="Arial" w:hAnsi="Arial" w:cs="Arial"/>
                <w:b/>
                <w:i w:val="0"/>
                <w:iCs w:val="0"/>
                <w:sz w:val="22"/>
                <w:szCs w:val="22"/>
              </w:rPr>
              <w:t>ed</w:t>
            </w:r>
          </w:p>
        </w:tc>
        <w:tc>
          <w:tcPr>
            <w:tcW w:w="2868" w:type="dxa"/>
            <w:shd w:val="clear" w:color="auto" w:fill="E0E0E0"/>
          </w:tcPr>
          <w:p w:rsidR="000A52EC" w:rsidRPr="00974861" w:rsidRDefault="000A52EC" w:rsidP="00CA5BD7">
            <w:pPr>
              <w:pStyle w:val="BodyText"/>
              <w:rPr>
                <w:rFonts w:ascii="Arial" w:hAnsi="Arial" w:cs="Arial"/>
                <w:b/>
                <w:i w:val="0"/>
                <w:iCs w:val="0"/>
                <w:sz w:val="22"/>
                <w:szCs w:val="22"/>
              </w:rPr>
            </w:pPr>
            <w:r w:rsidRPr="00974861">
              <w:rPr>
                <w:rFonts w:ascii="Arial" w:hAnsi="Arial" w:cs="Arial"/>
                <w:b/>
                <w:i w:val="0"/>
                <w:iCs w:val="0"/>
                <w:sz w:val="22"/>
                <w:szCs w:val="22"/>
              </w:rPr>
              <w:t>Area of Testing Focus</w:t>
            </w:r>
          </w:p>
        </w:tc>
      </w:tr>
      <w:tr w:rsidR="000A52EC" w:rsidRPr="00974861" w:rsidTr="00974861">
        <w:tc>
          <w:tcPr>
            <w:tcW w:w="1631" w:type="dxa"/>
            <w:shd w:val="clear" w:color="auto" w:fill="auto"/>
          </w:tcPr>
          <w:p w:rsidR="000A52EC" w:rsidRPr="00974861" w:rsidRDefault="00755CBA" w:rsidP="00CA5BD7">
            <w:pPr>
              <w:pStyle w:val="BodyText"/>
              <w:rPr>
                <w:rFonts w:ascii="Arial" w:hAnsi="Arial" w:cs="Arial"/>
                <w:i w:val="0"/>
                <w:iCs w:val="0"/>
                <w:sz w:val="22"/>
                <w:szCs w:val="22"/>
              </w:rPr>
            </w:pPr>
            <w:r>
              <w:rPr>
                <w:rFonts w:ascii="Arial" w:hAnsi="Arial" w:cs="Arial"/>
                <w:i w:val="0"/>
                <w:iCs w:val="0"/>
                <w:sz w:val="22"/>
                <w:szCs w:val="22"/>
              </w:rPr>
              <w:t>Alex Carter</w:t>
            </w:r>
          </w:p>
        </w:tc>
        <w:tc>
          <w:tcPr>
            <w:tcW w:w="4023" w:type="dxa"/>
            <w:shd w:val="clear" w:color="auto" w:fill="auto"/>
          </w:tcPr>
          <w:p w:rsidR="000A52EC" w:rsidRPr="00974861" w:rsidRDefault="00143AE0" w:rsidP="000542BB">
            <w:pPr>
              <w:pStyle w:val="BodyText"/>
              <w:rPr>
                <w:rFonts w:ascii="Arial" w:hAnsi="Arial" w:cs="Arial"/>
                <w:i w:val="0"/>
                <w:iCs w:val="0"/>
                <w:sz w:val="22"/>
                <w:szCs w:val="22"/>
              </w:rPr>
            </w:pPr>
            <w:r>
              <w:rPr>
                <w:rFonts w:ascii="Arial" w:hAnsi="Arial" w:cs="Arial"/>
                <w:i w:val="0"/>
                <w:iCs w:val="0"/>
                <w:sz w:val="22"/>
                <w:szCs w:val="22"/>
              </w:rPr>
              <w:t>Service Management</w:t>
            </w:r>
          </w:p>
        </w:tc>
        <w:tc>
          <w:tcPr>
            <w:tcW w:w="2868" w:type="dxa"/>
            <w:shd w:val="clear" w:color="auto" w:fill="auto"/>
          </w:tcPr>
          <w:p w:rsidR="000A52EC" w:rsidRPr="00974861" w:rsidRDefault="00143AE0" w:rsidP="000542BB">
            <w:pPr>
              <w:pStyle w:val="BodyText"/>
              <w:rPr>
                <w:rFonts w:ascii="Arial" w:hAnsi="Arial" w:cs="Arial"/>
                <w:i w:val="0"/>
                <w:iCs w:val="0"/>
                <w:sz w:val="22"/>
                <w:szCs w:val="22"/>
              </w:rPr>
            </w:pPr>
            <w:r>
              <w:rPr>
                <w:rFonts w:ascii="Arial" w:hAnsi="Arial" w:cs="Arial"/>
                <w:i w:val="0"/>
                <w:iCs w:val="0"/>
                <w:sz w:val="22"/>
                <w:szCs w:val="22"/>
              </w:rPr>
              <w:t>Oversight</w:t>
            </w:r>
          </w:p>
        </w:tc>
      </w:tr>
      <w:tr w:rsidR="000542BB" w:rsidRPr="00974861" w:rsidTr="00974861">
        <w:tc>
          <w:tcPr>
            <w:tcW w:w="1631" w:type="dxa"/>
            <w:shd w:val="clear" w:color="auto" w:fill="auto"/>
          </w:tcPr>
          <w:p w:rsidR="000542BB" w:rsidRPr="00974861" w:rsidRDefault="00143AE0" w:rsidP="00CA5BD7">
            <w:pPr>
              <w:pStyle w:val="BodyText"/>
              <w:rPr>
                <w:rFonts w:ascii="Arial" w:hAnsi="Arial" w:cs="Arial"/>
                <w:i w:val="0"/>
                <w:iCs w:val="0"/>
                <w:sz w:val="22"/>
                <w:szCs w:val="22"/>
              </w:rPr>
            </w:pPr>
            <w:r>
              <w:rPr>
                <w:rFonts w:ascii="Arial" w:hAnsi="Arial" w:cs="Arial"/>
                <w:i w:val="0"/>
                <w:iCs w:val="0"/>
                <w:sz w:val="22"/>
                <w:szCs w:val="22"/>
              </w:rPr>
              <w:t>Stephen Smith</w:t>
            </w:r>
          </w:p>
        </w:tc>
        <w:tc>
          <w:tcPr>
            <w:tcW w:w="4023" w:type="dxa"/>
            <w:shd w:val="clear" w:color="auto" w:fill="auto"/>
          </w:tcPr>
          <w:p w:rsidR="000542BB" w:rsidRPr="00974861" w:rsidRDefault="00143AE0" w:rsidP="000542BB">
            <w:pPr>
              <w:pStyle w:val="BodyText"/>
              <w:rPr>
                <w:rFonts w:ascii="Arial" w:hAnsi="Arial" w:cs="Arial"/>
                <w:i w:val="0"/>
                <w:iCs w:val="0"/>
                <w:sz w:val="22"/>
                <w:szCs w:val="22"/>
              </w:rPr>
            </w:pPr>
            <w:r>
              <w:rPr>
                <w:rFonts w:ascii="Arial" w:hAnsi="Arial" w:cs="Arial"/>
                <w:i w:val="0"/>
                <w:iCs w:val="0"/>
                <w:sz w:val="22"/>
                <w:szCs w:val="22"/>
              </w:rPr>
              <w:t xml:space="preserve">Office 365 Service </w:t>
            </w:r>
          </w:p>
        </w:tc>
        <w:tc>
          <w:tcPr>
            <w:tcW w:w="2868" w:type="dxa"/>
            <w:shd w:val="clear" w:color="auto" w:fill="auto"/>
          </w:tcPr>
          <w:p w:rsidR="000542BB" w:rsidRPr="00974861" w:rsidRDefault="00143AE0" w:rsidP="000542BB">
            <w:pPr>
              <w:pStyle w:val="BodyText"/>
              <w:rPr>
                <w:rFonts w:ascii="Arial" w:hAnsi="Arial" w:cs="Arial"/>
                <w:i w:val="0"/>
                <w:iCs w:val="0"/>
                <w:sz w:val="22"/>
                <w:szCs w:val="22"/>
              </w:rPr>
            </w:pPr>
            <w:r>
              <w:rPr>
                <w:rFonts w:ascii="Arial" w:hAnsi="Arial" w:cs="Arial"/>
                <w:i w:val="0"/>
                <w:iCs w:val="0"/>
                <w:sz w:val="22"/>
                <w:szCs w:val="22"/>
              </w:rPr>
              <w:t>Exchange account results</w:t>
            </w:r>
          </w:p>
        </w:tc>
      </w:tr>
      <w:tr w:rsidR="000542BB" w:rsidRPr="00974861" w:rsidTr="00974861">
        <w:tc>
          <w:tcPr>
            <w:tcW w:w="1631" w:type="dxa"/>
            <w:shd w:val="clear" w:color="auto" w:fill="auto"/>
          </w:tcPr>
          <w:p w:rsidR="000542BB" w:rsidRPr="00974861" w:rsidRDefault="00143AE0" w:rsidP="00CA5BD7">
            <w:pPr>
              <w:pStyle w:val="BodyText"/>
              <w:rPr>
                <w:rFonts w:ascii="Arial" w:hAnsi="Arial" w:cs="Arial"/>
                <w:i w:val="0"/>
                <w:iCs w:val="0"/>
                <w:sz w:val="22"/>
                <w:szCs w:val="22"/>
              </w:rPr>
            </w:pPr>
            <w:commentRangeStart w:id="94"/>
            <w:r>
              <w:rPr>
                <w:rFonts w:ascii="Arial" w:hAnsi="Arial" w:cs="Arial"/>
                <w:i w:val="0"/>
                <w:iCs w:val="0"/>
                <w:sz w:val="22"/>
                <w:szCs w:val="22"/>
              </w:rPr>
              <w:lastRenderedPageBreak/>
              <w:t>Chris McKay</w:t>
            </w:r>
            <w:commentRangeEnd w:id="94"/>
            <w:r w:rsidR="0032101F">
              <w:rPr>
                <w:rStyle w:val="CommentReference"/>
                <w:i w:val="0"/>
                <w:iCs w:val="0"/>
              </w:rPr>
              <w:commentReference w:id="94"/>
            </w:r>
          </w:p>
        </w:tc>
        <w:tc>
          <w:tcPr>
            <w:tcW w:w="4023" w:type="dxa"/>
            <w:shd w:val="clear" w:color="auto" w:fill="auto"/>
          </w:tcPr>
          <w:p w:rsidR="000542BB" w:rsidRPr="00974861" w:rsidRDefault="00143AE0" w:rsidP="000542BB">
            <w:pPr>
              <w:pStyle w:val="BodyText"/>
              <w:rPr>
                <w:rFonts w:ascii="Arial" w:hAnsi="Arial" w:cs="Arial"/>
                <w:i w:val="0"/>
                <w:iCs w:val="0"/>
                <w:sz w:val="22"/>
                <w:szCs w:val="22"/>
              </w:rPr>
            </w:pPr>
            <w:r>
              <w:rPr>
                <w:rFonts w:ascii="Arial" w:hAnsi="Arial" w:cs="Arial"/>
                <w:i w:val="0"/>
                <w:iCs w:val="0"/>
                <w:sz w:val="22"/>
                <w:szCs w:val="22"/>
              </w:rPr>
              <w:t>IDM Service</w:t>
            </w:r>
          </w:p>
        </w:tc>
        <w:tc>
          <w:tcPr>
            <w:tcW w:w="2868" w:type="dxa"/>
            <w:shd w:val="clear" w:color="auto" w:fill="auto"/>
          </w:tcPr>
          <w:p w:rsidR="000542BB" w:rsidRPr="00974861" w:rsidRDefault="00936A5B" w:rsidP="000542BB">
            <w:pPr>
              <w:pStyle w:val="BodyText"/>
              <w:rPr>
                <w:rFonts w:ascii="Arial" w:hAnsi="Arial" w:cs="Arial"/>
                <w:i w:val="0"/>
                <w:iCs w:val="0"/>
                <w:sz w:val="22"/>
                <w:szCs w:val="22"/>
              </w:rPr>
            </w:pPr>
            <w:r>
              <w:rPr>
                <w:rFonts w:ascii="Arial" w:hAnsi="Arial" w:cs="Arial"/>
                <w:i w:val="0"/>
                <w:iCs w:val="0"/>
                <w:sz w:val="22"/>
                <w:szCs w:val="22"/>
              </w:rPr>
              <w:t>Oversight</w:t>
            </w:r>
          </w:p>
        </w:tc>
      </w:tr>
      <w:tr w:rsidR="000542BB" w:rsidRPr="00974861" w:rsidTr="00974861">
        <w:tc>
          <w:tcPr>
            <w:tcW w:w="1631" w:type="dxa"/>
            <w:shd w:val="clear" w:color="auto" w:fill="auto"/>
          </w:tcPr>
          <w:p w:rsidR="000542BB" w:rsidRPr="00974861" w:rsidRDefault="00143AE0" w:rsidP="00CA5BD7">
            <w:pPr>
              <w:pStyle w:val="BodyText"/>
              <w:rPr>
                <w:rFonts w:ascii="Arial" w:hAnsi="Arial" w:cs="Arial"/>
                <w:i w:val="0"/>
                <w:iCs w:val="0"/>
                <w:sz w:val="22"/>
                <w:szCs w:val="22"/>
              </w:rPr>
            </w:pPr>
            <w:r>
              <w:rPr>
                <w:rFonts w:ascii="Arial" w:hAnsi="Arial" w:cs="Arial"/>
                <w:i w:val="0"/>
                <w:iCs w:val="0"/>
                <w:sz w:val="22"/>
                <w:szCs w:val="22"/>
              </w:rPr>
              <w:t xml:space="preserve">Adam </w:t>
            </w:r>
            <w:proofErr w:type="spellStart"/>
            <w:r>
              <w:rPr>
                <w:rFonts w:ascii="Arial" w:hAnsi="Arial" w:cs="Arial"/>
                <w:i w:val="0"/>
                <w:iCs w:val="0"/>
                <w:sz w:val="22"/>
                <w:szCs w:val="22"/>
              </w:rPr>
              <w:t>Wheavil</w:t>
            </w:r>
            <w:proofErr w:type="spellEnd"/>
          </w:p>
        </w:tc>
        <w:tc>
          <w:tcPr>
            <w:tcW w:w="4023" w:type="dxa"/>
            <w:shd w:val="clear" w:color="auto" w:fill="auto"/>
          </w:tcPr>
          <w:p w:rsidR="000542BB" w:rsidRDefault="00143AE0" w:rsidP="000542BB">
            <w:pPr>
              <w:pStyle w:val="BodyText"/>
              <w:rPr>
                <w:rFonts w:ascii="Arial" w:hAnsi="Arial" w:cs="Arial"/>
                <w:i w:val="0"/>
                <w:iCs w:val="0"/>
                <w:sz w:val="22"/>
                <w:szCs w:val="22"/>
              </w:rPr>
            </w:pPr>
            <w:r>
              <w:rPr>
                <w:rFonts w:ascii="Arial" w:hAnsi="Arial" w:cs="Arial"/>
                <w:i w:val="0"/>
                <w:iCs w:val="0"/>
                <w:sz w:val="22"/>
                <w:szCs w:val="22"/>
              </w:rPr>
              <w:t>Applications Management</w:t>
            </w:r>
          </w:p>
          <w:p w:rsidR="00936A5B" w:rsidRPr="00974861" w:rsidRDefault="00936A5B" w:rsidP="000542BB">
            <w:pPr>
              <w:pStyle w:val="BodyText"/>
              <w:rPr>
                <w:rFonts w:ascii="Arial" w:hAnsi="Arial" w:cs="Arial"/>
                <w:i w:val="0"/>
                <w:iCs w:val="0"/>
                <w:sz w:val="22"/>
                <w:szCs w:val="22"/>
              </w:rPr>
            </w:pPr>
            <w:r>
              <w:rPr>
                <w:rFonts w:ascii="Arial" w:hAnsi="Arial" w:cs="Arial"/>
                <w:i w:val="0"/>
                <w:iCs w:val="0"/>
                <w:sz w:val="22"/>
                <w:szCs w:val="22"/>
              </w:rPr>
              <w:t>IDM Service</w:t>
            </w:r>
          </w:p>
        </w:tc>
        <w:tc>
          <w:tcPr>
            <w:tcW w:w="2868" w:type="dxa"/>
            <w:shd w:val="clear" w:color="auto" w:fill="auto"/>
          </w:tcPr>
          <w:p w:rsidR="00936A5B" w:rsidRDefault="00936A5B" w:rsidP="000542BB">
            <w:pPr>
              <w:pStyle w:val="BodyText"/>
              <w:rPr>
                <w:rFonts w:ascii="Arial" w:hAnsi="Arial" w:cs="Arial"/>
                <w:i w:val="0"/>
                <w:iCs w:val="0"/>
                <w:sz w:val="22"/>
                <w:szCs w:val="22"/>
              </w:rPr>
            </w:pPr>
            <w:r>
              <w:rPr>
                <w:rFonts w:ascii="Arial" w:hAnsi="Arial" w:cs="Arial"/>
                <w:i w:val="0"/>
                <w:iCs w:val="0"/>
                <w:sz w:val="22"/>
                <w:szCs w:val="22"/>
              </w:rPr>
              <w:t>IDM Notification Queue</w:t>
            </w:r>
          </w:p>
          <w:p w:rsidR="00936A5B" w:rsidRPr="00974861" w:rsidRDefault="00936A5B" w:rsidP="000542BB">
            <w:pPr>
              <w:pStyle w:val="BodyText"/>
              <w:rPr>
                <w:rFonts w:ascii="Arial" w:hAnsi="Arial" w:cs="Arial"/>
                <w:i w:val="0"/>
                <w:iCs w:val="0"/>
                <w:sz w:val="22"/>
                <w:szCs w:val="22"/>
              </w:rPr>
            </w:pPr>
            <w:r>
              <w:rPr>
                <w:rFonts w:ascii="Arial" w:hAnsi="Arial" w:cs="Arial"/>
                <w:i w:val="0"/>
                <w:iCs w:val="0"/>
                <w:sz w:val="22"/>
                <w:szCs w:val="22"/>
              </w:rPr>
              <w:t>Oversight</w:t>
            </w:r>
          </w:p>
        </w:tc>
      </w:tr>
      <w:tr w:rsidR="000542BB" w:rsidRPr="00974861" w:rsidTr="00974861">
        <w:tc>
          <w:tcPr>
            <w:tcW w:w="1631" w:type="dxa"/>
            <w:shd w:val="clear" w:color="auto" w:fill="auto"/>
          </w:tcPr>
          <w:p w:rsidR="000542BB" w:rsidRPr="00974861" w:rsidRDefault="00143AE0" w:rsidP="00CA5BD7">
            <w:pPr>
              <w:pStyle w:val="BodyText"/>
              <w:rPr>
                <w:rFonts w:ascii="Arial" w:hAnsi="Arial" w:cs="Arial"/>
                <w:i w:val="0"/>
                <w:iCs w:val="0"/>
                <w:sz w:val="22"/>
                <w:szCs w:val="22"/>
              </w:rPr>
            </w:pPr>
            <w:r>
              <w:rPr>
                <w:rFonts w:ascii="Arial" w:hAnsi="Arial" w:cs="Arial"/>
                <w:i w:val="0"/>
                <w:iCs w:val="0"/>
                <w:sz w:val="22"/>
                <w:szCs w:val="22"/>
              </w:rPr>
              <w:t>John McFarlane</w:t>
            </w:r>
          </w:p>
        </w:tc>
        <w:tc>
          <w:tcPr>
            <w:tcW w:w="4023" w:type="dxa"/>
            <w:shd w:val="clear" w:color="auto" w:fill="auto"/>
          </w:tcPr>
          <w:p w:rsidR="000542BB" w:rsidRPr="00974861" w:rsidRDefault="00143AE0" w:rsidP="000542BB">
            <w:pPr>
              <w:pStyle w:val="BodyText"/>
              <w:rPr>
                <w:rFonts w:ascii="Arial" w:hAnsi="Arial" w:cs="Arial"/>
                <w:i w:val="0"/>
                <w:iCs w:val="0"/>
                <w:sz w:val="22"/>
                <w:szCs w:val="22"/>
              </w:rPr>
            </w:pPr>
            <w:r>
              <w:rPr>
                <w:rFonts w:ascii="Arial" w:hAnsi="Arial" w:cs="Arial"/>
                <w:i w:val="0"/>
                <w:iCs w:val="0"/>
                <w:sz w:val="22"/>
                <w:szCs w:val="22"/>
              </w:rPr>
              <w:t>Technology Management</w:t>
            </w:r>
          </w:p>
        </w:tc>
        <w:tc>
          <w:tcPr>
            <w:tcW w:w="2868" w:type="dxa"/>
            <w:shd w:val="clear" w:color="auto" w:fill="auto"/>
          </w:tcPr>
          <w:p w:rsidR="000542BB" w:rsidRPr="00974861" w:rsidRDefault="00143AE0" w:rsidP="000542BB">
            <w:pPr>
              <w:pStyle w:val="BodyText"/>
              <w:rPr>
                <w:rFonts w:ascii="Arial" w:hAnsi="Arial" w:cs="Arial"/>
                <w:i w:val="0"/>
                <w:iCs w:val="0"/>
                <w:sz w:val="22"/>
                <w:szCs w:val="22"/>
              </w:rPr>
            </w:pPr>
            <w:r>
              <w:rPr>
                <w:rFonts w:ascii="Arial" w:hAnsi="Arial" w:cs="Arial"/>
                <w:i w:val="0"/>
                <w:iCs w:val="0"/>
                <w:sz w:val="22"/>
                <w:szCs w:val="22"/>
              </w:rPr>
              <w:t>Oversight</w:t>
            </w:r>
          </w:p>
        </w:tc>
      </w:tr>
      <w:tr w:rsidR="003047EF" w:rsidRPr="00974861" w:rsidTr="00974861">
        <w:trPr>
          <w:ins w:id="95" w:author="Author"/>
        </w:trPr>
        <w:tc>
          <w:tcPr>
            <w:tcW w:w="1631" w:type="dxa"/>
            <w:shd w:val="clear" w:color="auto" w:fill="auto"/>
          </w:tcPr>
          <w:p w:rsidR="003047EF" w:rsidRDefault="003047EF" w:rsidP="00CA5BD7">
            <w:pPr>
              <w:pStyle w:val="BodyText"/>
              <w:rPr>
                <w:ins w:id="96" w:author="Author"/>
                <w:rFonts w:ascii="Arial" w:hAnsi="Arial" w:cs="Arial"/>
                <w:i w:val="0"/>
                <w:iCs w:val="0"/>
                <w:sz w:val="22"/>
                <w:szCs w:val="22"/>
              </w:rPr>
            </w:pPr>
            <w:ins w:id="97" w:author="Author">
              <w:r>
                <w:rPr>
                  <w:rFonts w:ascii="Arial" w:hAnsi="Arial" w:cs="Arial"/>
                  <w:i w:val="0"/>
                  <w:iCs w:val="0"/>
                  <w:sz w:val="22"/>
                  <w:szCs w:val="22"/>
                </w:rPr>
                <w:t xml:space="preserve">Ross </w:t>
              </w:r>
              <w:proofErr w:type="spellStart"/>
              <w:r>
                <w:rPr>
                  <w:rFonts w:ascii="Arial" w:hAnsi="Arial" w:cs="Arial"/>
                  <w:i w:val="0"/>
                  <w:iCs w:val="0"/>
                  <w:sz w:val="22"/>
                  <w:szCs w:val="22"/>
                </w:rPr>
                <w:t>Nicoll</w:t>
              </w:r>
              <w:proofErr w:type="spellEnd"/>
            </w:ins>
          </w:p>
        </w:tc>
        <w:tc>
          <w:tcPr>
            <w:tcW w:w="4023" w:type="dxa"/>
            <w:shd w:val="clear" w:color="auto" w:fill="auto"/>
          </w:tcPr>
          <w:p w:rsidR="003047EF" w:rsidRDefault="003047EF" w:rsidP="000542BB">
            <w:pPr>
              <w:pStyle w:val="BodyText"/>
              <w:rPr>
                <w:ins w:id="98" w:author="Author"/>
                <w:rFonts w:ascii="Arial" w:hAnsi="Arial" w:cs="Arial"/>
                <w:i w:val="0"/>
                <w:iCs w:val="0"/>
                <w:sz w:val="22"/>
                <w:szCs w:val="22"/>
              </w:rPr>
            </w:pPr>
            <w:ins w:id="99" w:author="Author">
              <w:r>
                <w:rPr>
                  <w:rFonts w:ascii="Arial" w:hAnsi="Arial" w:cs="Arial"/>
                  <w:i w:val="0"/>
                  <w:iCs w:val="0"/>
                  <w:sz w:val="22"/>
                  <w:szCs w:val="22"/>
                </w:rPr>
                <w:t>Development Services</w:t>
              </w:r>
            </w:ins>
          </w:p>
        </w:tc>
        <w:tc>
          <w:tcPr>
            <w:tcW w:w="2868" w:type="dxa"/>
            <w:shd w:val="clear" w:color="auto" w:fill="auto"/>
          </w:tcPr>
          <w:p w:rsidR="003047EF" w:rsidRDefault="003047EF" w:rsidP="000542BB">
            <w:pPr>
              <w:pStyle w:val="BodyText"/>
              <w:rPr>
                <w:ins w:id="100" w:author="Author"/>
                <w:rFonts w:ascii="Arial" w:hAnsi="Arial" w:cs="Arial"/>
                <w:i w:val="0"/>
                <w:iCs w:val="0"/>
                <w:sz w:val="22"/>
                <w:szCs w:val="22"/>
              </w:rPr>
            </w:pPr>
            <w:ins w:id="101" w:author="Author">
              <w:r>
                <w:rPr>
                  <w:rFonts w:ascii="Arial" w:hAnsi="Arial" w:cs="Arial"/>
                  <w:i w:val="0"/>
                  <w:iCs w:val="0"/>
                  <w:sz w:val="22"/>
                  <w:szCs w:val="22"/>
                </w:rPr>
                <w:t>Oversight/assistance</w:t>
              </w:r>
            </w:ins>
          </w:p>
        </w:tc>
      </w:tr>
    </w:tbl>
    <w:p w:rsidR="000542BB" w:rsidRPr="001F2758" w:rsidRDefault="000542BB" w:rsidP="000542BB">
      <w:pPr>
        <w:pStyle w:val="Heading2"/>
        <w:rPr>
          <w:i w:val="0"/>
        </w:rPr>
      </w:pPr>
      <w:bookmarkStart w:id="102" w:name="_Toc380662571"/>
      <w:r w:rsidRPr="001F2758">
        <w:rPr>
          <w:i w:val="0"/>
        </w:rPr>
        <w:t>Test Schedule</w:t>
      </w:r>
      <w:bookmarkEnd w:id="102"/>
    </w:p>
    <w:p w:rsidR="000542BB" w:rsidRDefault="000542BB">
      <w:pPr>
        <w:pStyle w:val="BodyText"/>
        <w:rPr>
          <w:rFonts w:ascii="Arial" w:hAnsi="Arial" w:cs="Arial"/>
          <w:szCs w:val="20"/>
        </w:rPr>
      </w:pPr>
    </w:p>
    <w:p w:rsidR="000542BB" w:rsidRPr="001F2758" w:rsidRDefault="000542BB" w:rsidP="000542BB">
      <w:pPr>
        <w:rPr>
          <w:rFonts w:ascii="Arial" w:hAnsi="Arial" w:cs="Arial"/>
          <w:sz w:val="22"/>
          <w:szCs w:val="22"/>
        </w:rPr>
      </w:pPr>
      <w:r w:rsidRPr="001F2758">
        <w:rPr>
          <w:rFonts w:ascii="Arial" w:hAnsi="Arial" w:cs="Arial"/>
          <w:sz w:val="22"/>
          <w:szCs w:val="22"/>
        </w:rPr>
        <w:t>All upgraded functionality and test data will be migrated to the test environment prior to the start of user acceptance testing.</w:t>
      </w:r>
    </w:p>
    <w:p w:rsidR="000542BB" w:rsidRPr="001F2758" w:rsidRDefault="000542BB">
      <w:pPr>
        <w:pStyle w:val="BodyText"/>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9"/>
        <w:gridCol w:w="2922"/>
        <w:gridCol w:w="1008"/>
        <w:gridCol w:w="1353"/>
      </w:tblGrid>
      <w:tr w:rsidR="001F2758" w:rsidRPr="00974861" w:rsidTr="00974861">
        <w:tc>
          <w:tcPr>
            <w:tcW w:w="3239" w:type="dxa"/>
            <w:shd w:val="clear" w:color="auto" w:fill="E0E0E0"/>
          </w:tcPr>
          <w:p w:rsidR="001F2758" w:rsidRPr="00974861" w:rsidRDefault="001F2758" w:rsidP="00CA5BD7">
            <w:pPr>
              <w:pStyle w:val="BodyText"/>
              <w:rPr>
                <w:rFonts w:ascii="Arial" w:hAnsi="Arial" w:cs="Arial"/>
                <w:b/>
                <w:i w:val="0"/>
                <w:iCs w:val="0"/>
                <w:sz w:val="22"/>
                <w:szCs w:val="22"/>
              </w:rPr>
            </w:pPr>
            <w:r w:rsidRPr="00974861">
              <w:rPr>
                <w:rFonts w:ascii="Arial" w:hAnsi="Arial" w:cs="Arial"/>
                <w:b/>
                <w:i w:val="0"/>
                <w:iCs w:val="0"/>
                <w:sz w:val="22"/>
                <w:szCs w:val="22"/>
              </w:rPr>
              <w:t xml:space="preserve">Activity </w:t>
            </w:r>
          </w:p>
        </w:tc>
        <w:tc>
          <w:tcPr>
            <w:tcW w:w="2922" w:type="dxa"/>
            <w:shd w:val="clear" w:color="auto" w:fill="E0E0E0"/>
          </w:tcPr>
          <w:p w:rsidR="001F2758" w:rsidRPr="00974861" w:rsidRDefault="001F2758" w:rsidP="00CA5BD7">
            <w:pPr>
              <w:pStyle w:val="BodyText"/>
              <w:rPr>
                <w:rFonts w:ascii="Arial" w:hAnsi="Arial" w:cs="Arial"/>
                <w:b/>
                <w:i w:val="0"/>
                <w:iCs w:val="0"/>
                <w:sz w:val="22"/>
                <w:szCs w:val="22"/>
              </w:rPr>
            </w:pPr>
            <w:r w:rsidRPr="00974861">
              <w:rPr>
                <w:rFonts w:ascii="Arial" w:hAnsi="Arial" w:cs="Arial"/>
                <w:b/>
                <w:i w:val="0"/>
                <w:iCs w:val="0"/>
                <w:sz w:val="22"/>
                <w:szCs w:val="22"/>
              </w:rPr>
              <w:t xml:space="preserve">Responsibility </w:t>
            </w:r>
          </w:p>
        </w:tc>
        <w:tc>
          <w:tcPr>
            <w:tcW w:w="1008" w:type="dxa"/>
            <w:shd w:val="clear" w:color="auto" w:fill="E0E0E0"/>
          </w:tcPr>
          <w:p w:rsidR="001F2758" w:rsidRPr="00974861" w:rsidRDefault="001F2758" w:rsidP="00CA5BD7">
            <w:pPr>
              <w:pStyle w:val="BodyText"/>
              <w:rPr>
                <w:rFonts w:ascii="Arial" w:hAnsi="Arial" w:cs="Arial"/>
                <w:b/>
                <w:i w:val="0"/>
                <w:iCs w:val="0"/>
                <w:sz w:val="22"/>
                <w:szCs w:val="22"/>
              </w:rPr>
            </w:pPr>
            <w:r w:rsidRPr="00974861">
              <w:rPr>
                <w:rFonts w:ascii="Arial" w:hAnsi="Arial" w:cs="Arial"/>
                <w:b/>
                <w:i w:val="0"/>
                <w:iCs w:val="0"/>
                <w:sz w:val="22"/>
                <w:szCs w:val="22"/>
              </w:rPr>
              <w:t>Target Date</w:t>
            </w:r>
          </w:p>
        </w:tc>
        <w:tc>
          <w:tcPr>
            <w:tcW w:w="1353" w:type="dxa"/>
            <w:shd w:val="clear" w:color="auto" w:fill="E0E0E0"/>
          </w:tcPr>
          <w:p w:rsidR="001F2758" w:rsidRPr="00974861" w:rsidRDefault="001F2758" w:rsidP="00CA5BD7">
            <w:pPr>
              <w:pStyle w:val="BodyText"/>
              <w:rPr>
                <w:rFonts w:ascii="Arial" w:hAnsi="Arial" w:cs="Arial"/>
                <w:b/>
                <w:i w:val="0"/>
                <w:iCs w:val="0"/>
                <w:sz w:val="22"/>
                <w:szCs w:val="22"/>
              </w:rPr>
            </w:pPr>
            <w:r w:rsidRPr="00974861">
              <w:rPr>
                <w:rFonts w:ascii="Arial" w:hAnsi="Arial" w:cs="Arial"/>
                <w:b/>
                <w:i w:val="0"/>
                <w:iCs w:val="0"/>
                <w:sz w:val="22"/>
                <w:szCs w:val="22"/>
              </w:rPr>
              <w:t xml:space="preserve">Date Completed </w:t>
            </w:r>
          </w:p>
        </w:tc>
      </w:tr>
      <w:tr w:rsidR="001F2758" w:rsidRPr="00974861" w:rsidTr="00974861">
        <w:tc>
          <w:tcPr>
            <w:tcW w:w="3239" w:type="dxa"/>
            <w:shd w:val="clear" w:color="auto" w:fill="auto"/>
          </w:tcPr>
          <w:p w:rsidR="001F2758" w:rsidRPr="00974861" w:rsidRDefault="001F2758" w:rsidP="00CA5BD7">
            <w:pPr>
              <w:pStyle w:val="BodyText"/>
              <w:rPr>
                <w:rFonts w:ascii="Arial" w:hAnsi="Arial" w:cs="Arial"/>
                <w:i w:val="0"/>
                <w:iCs w:val="0"/>
                <w:sz w:val="22"/>
                <w:szCs w:val="22"/>
              </w:rPr>
            </w:pPr>
            <w:r w:rsidRPr="00974861">
              <w:rPr>
                <w:rFonts w:ascii="Arial" w:hAnsi="Arial" w:cs="Arial"/>
                <w:i w:val="0"/>
                <w:iCs w:val="0"/>
                <w:sz w:val="22"/>
                <w:szCs w:val="22"/>
              </w:rPr>
              <w:t xml:space="preserve">Confirm testers for UAT </w:t>
            </w:r>
          </w:p>
        </w:tc>
        <w:tc>
          <w:tcPr>
            <w:tcW w:w="2922" w:type="dxa"/>
            <w:shd w:val="clear" w:color="auto" w:fill="auto"/>
          </w:tcPr>
          <w:p w:rsidR="001F2758" w:rsidRPr="00974861" w:rsidRDefault="001F2758" w:rsidP="00CA5BD7">
            <w:pPr>
              <w:pStyle w:val="BodyText"/>
              <w:rPr>
                <w:rFonts w:ascii="Arial" w:hAnsi="Arial" w:cs="Arial"/>
                <w:i w:val="0"/>
                <w:iCs w:val="0"/>
                <w:sz w:val="22"/>
                <w:szCs w:val="22"/>
              </w:rPr>
            </w:pPr>
            <w:r w:rsidRPr="00974861">
              <w:rPr>
                <w:rFonts w:ascii="Arial" w:hAnsi="Arial" w:cs="Arial"/>
                <w:i w:val="0"/>
                <w:iCs w:val="0"/>
                <w:sz w:val="22"/>
                <w:szCs w:val="22"/>
              </w:rPr>
              <w:t xml:space="preserve">Business Assurance Coordinator </w:t>
            </w:r>
          </w:p>
        </w:tc>
        <w:tc>
          <w:tcPr>
            <w:tcW w:w="1008" w:type="dxa"/>
            <w:shd w:val="clear" w:color="auto" w:fill="auto"/>
          </w:tcPr>
          <w:p w:rsidR="001F2758" w:rsidRPr="00974861" w:rsidRDefault="001F2758" w:rsidP="00CA5BD7">
            <w:pPr>
              <w:pStyle w:val="BodyText"/>
              <w:rPr>
                <w:rFonts w:ascii="Arial" w:hAnsi="Arial" w:cs="Arial"/>
                <w:i w:val="0"/>
                <w:iCs w:val="0"/>
                <w:sz w:val="22"/>
                <w:szCs w:val="22"/>
              </w:rPr>
            </w:pPr>
          </w:p>
        </w:tc>
        <w:tc>
          <w:tcPr>
            <w:tcW w:w="1353" w:type="dxa"/>
            <w:shd w:val="clear" w:color="auto" w:fill="auto"/>
          </w:tcPr>
          <w:p w:rsidR="001F2758" w:rsidRPr="00974861" w:rsidRDefault="001F2758" w:rsidP="00CA5BD7">
            <w:pPr>
              <w:pStyle w:val="BodyText"/>
              <w:rPr>
                <w:rFonts w:ascii="Arial" w:hAnsi="Arial" w:cs="Arial"/>
                <w:i w:val="0"/>
                <w:iCs w:val="0"/>
                <w:sz w:val="22"/>
                <w:szCs w:val="22"/>
              </w:rPr>
            </w:pPr>
          </w:p>
        </w:tc>
      </w:tr>
      <w:tr w:rsidR="001F2758" w:rsidRPr="00974861" w:rsidTr="00974861">
        <w:tc>
          <w:tcPr>
            <w:tcW w:w="3239" w:type="dxa"/>
            <w:shd w:val="clear" w:color="auto" w:fill="auto"/>
          </w:tcPr>
          <w:p w:rsidR="001F2758" w:rsidRPr="00974861" w:rsidRDefault="001F2758" w:rsidP="00CA5BD7">
            <w:pPr>
              <w:pStyle w:val="BodyText"/>
              <w:rPr>
                <w:rFonts w:ascii="Arial" w:hAnsi="Arial" w:cs="Arial"/>
                <w:i w:val="0"/>
                <w:iCs w:val="0"/>
                <w:sz w:val="22"/>
                <w:szCs w:val="22"/>
              </w:rPr>
            </w:pPr>
            <w:r w:rsidRPr="00974861">
              <w:rPr>
                <w:rFonts w:ascii="Arial" w:hAnsi="Arial" w:cs="Arial"/>
                <w:i w:val="0"/>
                <w:iCs w:val="0"/>
                <w:sz w:val="22"/>
                <w:szCs w:val="22"/>
              </w:rPr>
              <w:t>Confirm test scenarios, test data and scripts/cases</w:t>
            </w:r>
          </w:p>
        </w:tc>
        <w:tc>
          <w:tcPr>
            <w:tcW w:w="2922" w:type="dxa"/>
            <w:shd w:val="clear" w:color="auto" w:fill="auto"/>
          </w:tcPr>
          <w:p w:rsidR="001F2758" w:rsidRPr="00974861" w:rsidRDefault="001F2758" w:rsidP="00CA5BD7">
            <w:pPr>
              <w:pStyle w:val="BodyText"/>
              <w:rPr>
                <w:rFonts w:ascii="Arial" w:hAnsi="Arial" w:cs="Arial"/>
                <w:i w:val="0"/>
                <w:iCs w:val="0"/>
                <w:sz w:val="22"/>
                <w:szCs w:val="22"/>
              </w:rPr>
            </w:pPr>
            <w:r w:rsidRPr="00974861">
              <w:rPr>
                <w:rFonts w:ascii="Arial" w:hAnsi="Arial" w:cs="Arial"/>
                <w:i w:val="0"/>
                <w:iCs w:val="0"/>
                <w:sz w:val="22"/>
                <w:szCs w:val="22"/>
              </w:rPr>
              <w:t>Business Assurance Coordinator</w:t>
            </w:r>
            <w:r w:rsidRPr="00974861">
              <w:rPr>
                <w:rFonts w:ascii="Arial" w:hAnsi="Arial" w:cs="Arial"/>
                <w:i w:val="0"/>
                <w:iCs w:val="0"/>
                <w:sz w:val="22"/>
                <w:szCs w:val="22"/>
              </w:rPr>
              <w:br/>
              <w:t xml:space="preserve">Business Analysts </w:t>
            </w:r>
          </w:p>
        </w:tc>
        <w:tc>
          <w:tcPr>
            <w:tcW w:w="1008" w:type="dxa"/>
            <w:shd w:val="clear" w:color="auto" w:fill="auto"/>
          </w:tcPr>
          <w:p w:rsidR="001F2758" w:rsidRPr="00974861" w:rsidRDefault="001F2758" w:rsidP="00CA5BD7">
            <w:pPr>
              <w:pStyle w:val="BodyText"/>
              <w:rPr>
                <w:rFonts w:ascii="Arial" w:hAnsi="Arial" w:cs="Arial"/>
                <w:i w:val="0"/>
                <w:iCs w:val="0"/>
                <w:sz w:val="22"/>
                <w:szCs w:val="22"/>
              </w:rPr>
            </w:pPr>
          </w:p>
        </w:tc>
        <w:tc>
          <w:tcPr>
            <w:tcW w:w="1353" w:type="dxa"/>
            <w:shd w:val="clear" w:color="auto" w:fill="auto"/>
          </w:tcPr>
          <w:p w:rsidR="001F2758" w:rsidRPr="00974861" w:rsidRDefault="001F2758" w:rsidP="00CA5BD7">
            <w:pPr>
              <w:pStyle w:val="BodyText"/>
              <w:rPr>
                <w:rFonts w:ascii="Arial" w:hAnsi="Arial" w:cs="Arial"/>
                <w:i w:val="0"/>
                <w:iCs w:val="0"/>
                <w:sz w:val="22"/>
                <w:szCs w:val="22"/>
              </w:rPr>
            </w:pPr>
          </w:p>
        </w:tc>
      </w:tr>
      <w:tr w:rsidR="001F2758" w:rsidRPr="00974861" w:rsidTr="00974861">
        <w:tc>
          <w:tcPr>
            <w:tcW w:w="3239" w:type="dxa"/>
            <w:shd w:val="clear" w:color="auto" w:fill="auto"/>
          </w:tcPr>
          <w:p w:rsidR="001F2758" w:rsidRPr="00974861" w:rsidRDefault="001F2758" w:rsidP="00CA5BD7">
            <w:pPr>
              <w:pStyle w:val="BodyText"/>
              <w:rPr>
                <w:rFonts w:ascii="Arial" w:hAnsi="Arial" w:cs="Arial"/>
                <w:i w:val="0"/>
                <w:iCs w:val="0"/>
                <w:sz w:val="22"/>
                <w:szCs w:val="22"/>
              </w:rPr>
            </w:pPr>
            <w:r w:rsidRPr="00974861">
              <w:rPr>
                <w:rFonts w:ascii="Arial" w:hAnsi="Arial" w:cs="Arial"/>
                <w:i w:val="0"/>
                <w:iCs w:val="0"/>
                <w:sz w:val="22"/>
                <w:szCs w:val="22"/>
              </w:rPr>
              <w:t xml:space="preserve">Ensure UAT environment is configured for testing </w:t>
            </w:r>
          </w:p>
        </w:tc>
        <w:tc>
          <w:tcPr>
            <w:tcW w:w="2922" w:type="dxa"/>
            <w:shd w:val="clear" w:color="auto" w:fill="auto"/>
          </w:tcPr>
          <w:p w:rsidR="001F2758" w:rsidRPr="00974861" w:rsidRDefault="001F2758" w:rsidP="00CA5BD7">
            <w:pPr>
              <w:pStyle w:val="BodyText"/>
              <w:rPr>
                <w:rFonts w:ascii="Arial" w:hAnsi="Arial" w:cs="Arial"/>
                <w:i w:val="0"/>
                <w:iCs w:val="0"/>
                <w:sz w:val="22"/>
                <w:szCs w:val="22"/>
              </w:rPr>
            </w:pPr>
            <w:r w:rsidRPr="00974861">
              <w:rPr>
                <w:rFonts w:ascii="Arial" w:hAnsi="Arial" w:cs="Arial"/>
                <w:i w:val="0"/>
                <w:iCs w:val="0"/>
                <w:sz w:val="22"/>
                <w:szCs w:val="22"/>
              </w:rPr>
              <w:t>Business Assurance Coordinator</w:t>
            </w:r>
            <w:r w:rsidRPr="00974861">
              <w:rPr>
                <w:rFonts w:ascii="Arial" w:hAnsi="Arial" w:cs="Arial"/>
                <w:i w:val="0"/>
                <w:iCs w:val="0"/>
                <w:sz w:val="22"/>
                <w:szCs w:val="22"/>
              </w:rPr>
              <w:br/>
              <w:t>Business Analysts</w:t>
            </w:r>
            <w:r w:rsidRPr="00974861">
              <w:rPr>
                <w:rFonts w:ascii="Arial" w:hAnsi="Arial" w:cs="Arial"/>
                <w:i w:val="0"/>
                <w:iCs w:val="0"/>
                <w:sz w:val="22"/>
                <w:szCs w:val="22"/>
              </w:rPr>
              <w:br/>
              <w:t xml:space="preserve">Technical Architect  </w:t>
            </w:r>
          </w:p>
        </w:tc>
        <w:tc>
          <w:tcPr>
            <w:tcW w:w="1008" w:type="dxa"/>
            <w:shd w:val="clear" w:color="auto" w:fill="auto"/>
          </w:tcPr>
          <w:p w:rsidR="001F2758" w:rsidRPr="00974861" w:rsidRDefault="001F2758" w:rsidP="00CA5BD7">
            <w:pPr>
              <w:pStyle w:val="BodyText"/>
              <w:rPr>
                <w:rFonts w:ascii="Arial" w:hAnsi="Arial" w:cs="Arial"/>
                <w:i w:val="0"/>
                <w:iCs w:val="0"/>
                <w:sz w:val="22"/>
                <w:szCs w:val="22"/>
              </w:rPr>
            </w:pPr>
          </w:p>
        </w:tc>
        <w:tc>
          <w:tcPr>
            <w:tcW w:w="1353" w:type="dxa"/>
            <w:shd w:val="clear" w:color="auto" w:fill="auto"/>
          </w:tcPr>
          <w:p w:rsidR="001F2758" w:rsidRPr="00974861" w:rsidRDefault="001F2758" w:rsidP="00CA5BD7">
            <w:pPr>
              <w:pStyle w:val="BodyText"/>
              <w:rPr>
                <w:rFonts w:ascii="Arial" w:hAnsi="Arial" w:cs="Arial"/>
                <w:i w:val="0"/>
                <w:iCs w:val="0"/>
                <w:sz w:val="22"/>
                <w:szCs w:val="22"/>
              </w:rPr>
            </w:pPr>
          </w:p>
        </w:tc>
      </w:tr>
      <w:tr w:rsidR="001F2758" w:rsidRPr="00974861" w:rsidTr="00974861">
        <w:tc>
          <w:tcPr>
            <w:tcW w:w="3239" w:type="dxa"/>
            <w:shd w:val="clear" w:color="auto" w:fill="auto"/>
          </w:tcPr>
          <w:p w:rsidR="001F2758" w:rsidRPr="00974861" w:rsidRDefault="001F2758" w:rsidP="00CA5BD7">
            <w:pPr>
              <w:pStyle w:val="BodyText"/>
              <w:rPr>
                <w:rFonts w:ascii="Arial" w:hAnsi="Arial" w:cs="Arial"/>
                <w:i w:val="0"/>
                <w:iCs w:val="0"/>
                <w:sz w:val="22"/>
                <w:szCs w:val="22"/>
              </w:rPr>
            </w:pPr>
            <w:r w:rsidRPr="00974861">
              <w:rPr>
                <w:rFonts w:ascii="Arial" w:hAnsi="Arial" w:cs="Arial"/>
                <w:i w:val="0"/>
                <w:iCs w:val="0"/>
                <w:sz w:val="22"/>
                <w:szCs w:val="22"/>
              </w:rPr>
              <w:t>Oversee testing by UAT participants</w:t>
            </w:r>
          </w:p>
        </w:tc>
        <w:tc>
          <w:tcPr>
            <w:tcW w:w="2922" w:type="dxa"/>
            <w:shd w:val="clear" w:color="auto" w:fill="auto"/>
          </w:tcPr>
          <w:p w:rsidR="001F2758" w:rsidRPr="00974861" w:rsidRDefault="001F2758" w:rsidP="00CA5BD7">
            <w:pPr>
              <w:pStyle w:val="BodyText"/>
              <w:rPr>
                <w:rFonts w:ascii="Arial" w:hAnsi="Arial" w:cs="Arial"/>
                <w:i w:val="0"/>
                <w:iCs w:val="0"/>
                <w:sz w:val="22"/>
                <w:szCs w:val="22"/>
              </w:rPr>
            </w:pPr>
            <w:r w:rsidRPr="00974861">
              <w:rPr>
                <w:rFonts w:ascii="Arial" w:hAnsi="Arial" w:cs="Arial"/>
                <w:i w:val="0"/>
                <w:iCs w:val="0"/>
                <w:sz w:val="22"/>
                <w:szCs w:val="22"/>
              </w:rPr>
              <w:t>Business Assurance Coordinator</w:t>
            </w:r>
          </w:p>
        </w:tc>
        <w:tc>
          <w:tcPr>
            <w:tcW w:w="1008" w:type="dxa"/>
            <w:shd w:val="clear" w:color="auto" w:fill="auto"/>
          </w:tcPr>
          <w:p w:rsidR="001F2758" w:rsidRPr="00974861" w:rsidRDefault="001F2758" w:rsidP="00CA5BD7">
            <w:pPr>
              <w:pStyle w:val="BodyText"/>
              <w:rPr>
                <w:rFonts w:ascii="Arial" w:hAnsi="Arial" w:cs="Arial"/>
                <w:i w:val="0"/>
                <w:iCs w:val="0"/>
                <w:sz w:val="22"/>
                <w:szCs w:val="22"/>
              </w:rPr>
            </w:pPr>
          </w:p>
        </w:tc>
        <w:tc>
          <w:tcPr>
            <w:tcW w:w="1353" w:type="dxa"/>
            <w:shd w:val="clear" w:color="auto" w:fill="auto"/>
          </w:tcPr>
          <w:p w:rsidR="001F2758" w:rsidRPr="00974861" w:rsidRDefault="001F2758" w:rsidP="00CA5BD7">
            <w:pPr>
              <w:pStyle w:val="BodyText"/>
              <w:rPr>
                <w:rFonts w:ascii="Arial" w:hAnsi="Arial" w:cs="Arial"/>
                <w:i w:val="0"/>
                <w:iCs w:val="0"/>
                <w:sz w:val="22"/>
                <w:szCs w:val="22"/>
              </w:rPr>
            </w:pPr>
          </w:p>
        </w:tc>
      </w:tr>
    </w:tbl>
    <w:p w:rsidR="007464ED" w:rsidRPr="007E66B9" w:rsidRDefault="007464ED" w:rsidP="007464ED">
      <w:pPr>
        <w:pStyle w:val="Heading2"/>
        <w:rPr>
          <w:i w:val="0"/>
        </w:rPr>
      </w:pPr>
      <w:bookmarkStart w:id="103" w:name="_Toc380662572"/>
      <w:r>
        <w:rPr>
          <w:i w:val="0"/>
        </w:rPr>
        <w:t>Assumptions</w:t>
      </w:r>
      <w:bookmarkEnd w:id="103"/>
    </w:p>
    <w:p w:rsidR="007464ED" w:rsidRDefault="007464ED" w:rsidP="007464ED">
      <w:pPr>
        <w:pStyle w:val="StyleStyle9ptBoldBefore2ptAfter2ptNotBold"/>
        <w:numPr>
          <w:ilvl w:val="0"/>
          <w:numId w:val="0"/>
        </w:numPr>
        <w:rPr>
          <w:rFonts w:ascii="Arial" w:hAnsi="Arial" w:cs="Arial"/>
          <w:sz w:val="22"/>
          <w:szCs w:val="22"/>
        </w:rPr>
      </w:pPr>
    </w:p>
    <w:p w:rsidR="001F2758" w:rsidRPr="001F2758" w:rsidRDefault="001F2758" w:rsidP="00974861">
      <w:pPr>
        <w:pStyle w:val="StyleStyle9ptBoldBefore2ptAfter2ptNotBold"/>
        <w:numPr>
          <w:ilvl w:val="0"/>
          <w:numId w:val="7"/>
        </w:numPr>
        <w:rPr>
          <w:rFonts w:ascii="Arial" w:hAnsi="Arial" w:cs="Arial"/>
          <w:sz w:val="22"/>
          <w:szCs w:val="22"/>
        </w:rPr>
      </w:pPr>
      <w:commentRangeStart w:id="104"/>
      <w:r w:rsidRPr="001F2758">
        <w:rPr>
          <w:rFonts w:ascii="Arial" w:hAnsi="Arial" w:cs="Arial"/>
          <w:sz w:val="22"/>
          <w:szCs w:val="22"/>
        </w:rPr>
        <w:t xml:space="preserve">The UAT environment will be </w:t>
      </w:r>
      <w:r w:rsidR="0016080C">
        <w:rPr>
          <w:rFonts w:ascii="Arial" w:hAnsi="Arial" w:cs="Arial"/>
          <w:sz w:val="22"/>
          <w:szCs w:val="22"/>
        </w:rPr>
        <w:t>a</w:t>
      </w:r>
      <w:r w:rsidRPr="001F2758">
        <w:rPr>
          <w:rFonts w:ascii="Arial" w:hAnsi="Arial" w:cs="Arial"/>
          <w:sz w:val="22"/>
          <w:szCs w:val="22"/>
        </w:rPr>
        <w:t xml:space="preserve">vailable and fully configured </w:t>
      </w:r>
      <w:r>
        <w:rPr>
          <w:rFonts w:ascii="Arial" w:hAnsi="Arial" w:cs="Arial"/>
          <w:sz w:val="22"/>
          <w:szCs w:val="22"/>
        </w:rPr>
        <w:t xml:space="preserve">ahead of the </w:t>
      </w:r>
      <w:r w:rsidRPr="001F2758">
        <w:rPr>
          <w:rFonts w:ascii="Arial" w:hAnsi="Arial" w:cs="Arial"/>
          <w:sz w:val="22"/>
          <w:szCs w:val="22"/>
        </w:rPr>
        <w:t>UAT.</w:t>
      </w:r>
      <w:commentRangeEnd w:id="104"/>
      <w:r w:rsidR="00344A2D">
        <w:rPr>
          <w:rStyle w:val="CommentReference"/>
          <w:lang w:val="en-GB"/>
        </w:rPr>
        <w:commentReference w:id="104"/>
      </w:r>
    </w:p>
    <w:p w:rsidR="001F2758" w:rsidRPr="001F2758" w:rsidRDefault="001F2758" w:rsidP="00974861">
      <w:pPr>
        <w:pStyle w:val="StyleStyle9ptBoldBefore2ptAfter2ptNotBold"/>
        <w:numPr>
          <w:ilvl w:val="0"/>
          <w:numId w:val="7"/>
        </w:numPr>
        <w:rPr>
          <w:rFonts w:ascii="Arial" w:hAnsi="Arial" w:cs="Arial"/>
          <w:sz w:val="22"/>
          <w:szCs w:val="22"/>
        </w:rPr>
      </w:pPr>
      <w:r w:rsidRPr="001F2758">
        <w:rPr>
          <w:rFonts w:ascii="Arial" w:hAnsi="Arial" w:cs="Arial"/>
          <w:sz w:val="22"/>
          <w:szCs w:val="22"/>
        </w:rPr>
        <w:t xml:space="preserve">The business team has reviewed and accepted functionality identified in the Business Requirements Document (BRD) </w:t>
      </w:r>
      <w:r w:rsidR="0016080C">
        <w:rPr>
          <w:rFonts w:ascii="Arial" w:hAnsi="Arial" w:cs="Arial"/>
          <w:sz w:val="22"/>
          <w:szCs w:val="22"/>
        </w:rPr>
        <w:t>and System Design Document</w:t>
      </w:r>
      <w:r w:rsidR="00B7054E">
        <w:rPr>
          <w:rFonts w:ascii="Arial" w:hAnsi="Arial" w:cs="Arial"/>
          <w:sz w:val="22"/>
          <w:szCs w:val="22"/>
        </w:rPr>
        <w:t xml:space="preserve"> </w:t>
      </w:r>
      <w:r>
        <w:rPr>
          <w:rFonts w:ascii="Arial" w:hAnsi="Arial" w:cs="Arial"/>
          <w:sz w:val="22"/>
          <w:szCs w:val="22"/>
        </w:rPr>
        <w:t>(SDS)</w:t>
      </w:r>
      <w:r w:rsidRPr="001F2758">
        <w:rPr>
          <w:rFonts w:ascii="Arial" w:hAnsi="Arial" w:cs="Arial"/>
          <w:sz w:val="22"/>
          <w:szCs w:val="22"/>
        </w:rPr>
        <w:t>.</w:t>
      </w:r>
    </w:p>
    <w:p w:rsidR="001F2758" w:rsidRPr="001F2758" w:rsidRDefault="001F2758" w:rsidP="00974861">
      <w:pPr>
        <w:pStyle w:val="StyleStyle9ptBoldBefore2ptAfter2ptNotBold"/>
        <w:numPr>
          <w:ilvl w:val="0"/>
          <w:numId w:val="7"/>
        </w:numPr>
        <w:rPr>
          <w:rFonts w:ascii="Arial" w:hAnsi="Arial" w:cs="Arial"/>
          <w:sz w:val="22"/>
          <w:szCs w:val="22"/>
        </w:rPr>
      </w:pPr>
      <w:r w:rsidRPr="001F2758">
        <w:rPr>
          <w:rFonts w:ascii="Arial" w:hAnsi="Arial" w:cs="Arial"/>
          <w:sz w:val="22"/>
          <w:szCs w:val="22"/>
        </w:rPr>
        <w:t xml:space="preserve">Code walkthroughs/reviews </w:t>
      </w:r>
      <w:r w:rsidR="0016080C">
        <w:rPr>
          <w:rFonts w:ascii="Arial" w:hAnsi="Arial" w:cs="Arial"/>
          <w:sz w:val="22"/>
          <w:szCs w:val="22"/>
        </w:rPr>
        <w:t>have been completed by the Development Team and signed off as part of the Peer Project Build Review (PPBR)</w:t>
      </w:r>
    </w:p>
    <w:p w:rsidR="0016080C" w:rsidRDefault="0016080C" w:rsidP="00974861">
      <w:pPr>
        <w:pStyle w:val="StyleStyle9ptBoldBefore2ptAfter2ptNotBold"/>
        <w:numPr>
          <w:ilvl w:val="0"/>
          <w:numId w:val="7"/>
        </w:numPr>
        <w:rPr>
          <w:rFonts w:ascii="Arial" w:hAnsi="Arial" w:cs="Arial"/>
          <w:sz w:val="22"/>
          <w:szCs w:val="22"/>
        </w:rPr>
      </w:pPr>
      <w:r>
        <w:rPr>
          <w:rFonts w:ascii="Arial" w:hAnsi="Arial" w:cs="Arial"/>
          <w:sz w:val="22"/>
          <w:szCs w:val="22"/>
        </w:rPr>
        <w:t xml:space="preserve">Integration testing, including where relevant load and performance testing, has been completed and signed off as part of the Peer Project Integration Review. </w:t>
      </w:r>
    </w:p>
    <w:p w:rsidR="001F2758" w:rsidRPr="001F2758" w:rsidRDefault="001F2758" w:rsidP="00974861">
      <w:pPr>
        <w:pStyle w:val="StyleStyle9ptBoldBefore2ptAfter2ptNotBold"/>
        <w:numPr>
          <w:ilvl w:val="0"/>
          <w:numId w:val="7"/>
        </w:numPr>
        <w:rPr>
          <w:rFonts w:ascii="Arial" w:hAnsi="Arial" w:cs="Arial"/>
          <w:sz w:val="22"/>
          <w:szCs w:val="22"/>
        </w:rPr>
      </w:pPr>
      <w:r w:rsidRPr="001F2758">
        <w:rPr>
          <w:rFonts w:ascii="Arial" w:hAnsi="Arial" w:cs="Arial"/>
          <w:sz w:val="22"/>
          <w:szCs w:val="22"/>
        </w:rPr>
        <w:t xml:space="preserve">Testers will test </w:t>
      </w:r>
      <w:r w:rsidR="0016080C">
        <w:rPr>
          <w:rFonts w:ascii="Arial" w:hAnsi="Arial" w:cs="Arial"/>
          <w:sz w:val="22"/>
          <w:szCs w:val="22"/>
        </w:rPr>
        <w:t>the functionality d</w:t>
      </w:r>
      <w:r w:rsidRPr="001F2758">
        <w:rPr>
          <w:rFonts w:ascii="Arial" w:hAnsi="Arial" w:cs="Arial"/>
          <w:sz w:val="22"/>
          <w:szCs w:val="22"/>
        </w:rPr>
        <w:t xml:space="preserve">ocumented in the </w:t>
      </w:r>
      <w:r w:rsidR="0016080C">
        <w:rPr>
          <w:rFonts w:ascii="Arial" w:hAnsi="Arial" w:cs="Arial"/>
          <w:sz w:val="22"/>
          <w:szCs w:val="22"/>
        </w:rPr>
        <w:t>approved BRD (taking into account any changes in business requirement subsequently agreed by the Project Team)</w:t>
      </w:r>
    </w:p>
    <w:p w:rsidR="001F2758" w:rsidRDefault="001F2758" w:rsidP="00974861">
      <w:pPr>
        <w:pStyle w:val="StyleStyle9ptBoldBefore2ptAfter2ptNotBold"/>
        <w:numPr>
          <w:ilvl w:val="0"/>
          <w:numId w:val="7"/>
        </w:numPr>
        <w:rPr>
          <w:rFonts w:ascii="Arial" w:hAnsi="Arial" w:cs="Arial"/>
          <w:sz w:val="22"/>
          <w:szCs w:val="22"/>
        </w:rPr>
      </w:pPr>
      <w:r w:rsidRPr="001F2758">
        <w:rPr>
          <w:rFonts w:ascii="Arial" w:hAnsi="Arial" w:cs="Arial"/>
          <w:sz w:val="22"/>
          <w:szCs w:val="22"/>
        </w:rPr>
        <w:t xml:space="preserve">Resources identified in this plan are available to </w:t>
      </w:r>
      <w:r w:rsidR="0016080C">
        <w:rPr>
          <w:rFonts w:ascii="Arial" w:hAnsi="Arial" w:cs="Arial"/>
          <w:sz w:val="22"/>
          <w:szCs w:val="22"/>
        </w:rPr>
        <w:t xml:space="preserve">conduct the UAT and </w:t>
      </w:r>
      <w:r w:rsidRPr="001F2758">
        <w:rPr>
          <w:rFonts w:ascii="Arial" w:hAnsi="Arial" w:cs="Arial"/>
          <w:sz w:val="22"/>
          <w:szCs w:val="22"/>
        </w:rPr>
        <w:t>address issues as they are raised by the test team.</w:t>
      </w:r>
    </w:p>
    <w:p w:rsidR="00755CBA" w:rsidRDefault="00755CBA" w:rsidP="00974861">
      <w:pPr>
        <w:pStyle w:val="StyleStyle9ptBoldBefore2ptAfter2ptNotBold"/>
        <w:numPr>
          <w:ilvl w:val="0"/>
          <w:numId w:val="7"/>
        </w:numPr>
        <w:rPr>
          <w:rFonts w:ascii="Arial" w:hAnsi="Arial" w:cs="Arial"/>
          <w:sz w:val="22"/>
          <w:szCs w:val="22"/>
        </w:rPr>
      </w:pPr>
      <w:r>
        <w:rPr>
          <w:rFonts w:ascii="Arial" w:hAnsi="Arial" w:cs="Arial"/>
          <w:sz w:val="22"/>
          <w:szCs w:val="22"/>
        </w:rPr>
        <w:t xml:space="preserve">The assumption is that updating the </w:t>
      </w:r>
      <w:proofErr w:type="spellStart"/>
      <w:r>
        <w:rPr>
          <w:rFonts w:ascii="Arial" w:hAnsi="Arial" w:cs="Arial"/>
          <w:sz w:val="22"/>
          <w:szCs w:val="22"/>
        </w:rPr>
        <w:t>service_id</w:t>
      </w:r>
      <w:proofErr w:type="spellEnd"/>
      <w:r>
        <w:rPr>
          <w:rFonts w:ascii="Arial" w:hAnsi="Arial" w:cs="Arial"/>
          <w:sz w:val="22"/>
          <w:szCs w:val="22"/>
        </w:rPr>
        <w:t xml:space="preserve"> field in the table </w:t>
      </w:r>
      <w:proofErr w:type="spellStart"/>
      <w:r>
        <w:rPr>
          <w:rFonts w:ascii="Arial" w:hAnsi="Arial" w:cs="Arial"/>
          <w:sz w:val="22"/>
          <w:szCs w:val="22"/>
        </w:rPr>
        <w:t>idm_notifications_queue</w:t>
      </w:r>
      <w:proofErr w:type="spellEnd"/>
      <w:r>
        <w:rPr>
          <w:rFonts w:ascii="Arial" w:hAnsi="Arial" w:cs="Arial"/>
          <w:sz w:val="22"/>
          <w:szCs w:val="22"/>
        </w:rPr>
        <w:t xml:space="preserve"> will be all that is required by UAT testers to divert notifications from the live queue to the test queue.</w:t>
      </w:r>
    </w:p>
    <w:p w:rsidR="006E0C79" w:rsidRPr="001F2758" w:rsidRDefault="006E0C79" w:rsidP="00974861">
      <w:pPr>
        <w:pStyle w:val="StyleStyle9ptBoldBefore2ptAfter2ptNotBold"/>
        <w:numPr>
          <w:ilvl w:val="0"/>
          <w:numId w:val="7"/>
        </w:numPr>
        <w:rPr>
          <w:rFonts w:ascii="Arial" w:hAnsi="Arial" w:cs="Arial"/>
          <w:sz w:val="22"/>
          <w:szCs w:val="22"/>
        </w:rPr>
      </w:pPr>
      <w:r>
        <w:rPr>
          <w:rFonts w:ascii="Arial" w:hAnsi="Arial" w:cs="Arial"/>
          <w:sz w:val="22"/>
          <w:szCs w:val="22"/>
        </w:rPr>
        <w:t>The UAT environment will not issue emails to normal addresses, but will instead send to a specified UAT mail address.</w:t>
      </w:r>
    </w:p>
    <w:p w:rsidR="001F2758" w:rsidRPr="0016080C" w:rsidRDefault="0016080C" w:rsidP="0016080C">
      <w:pPr>
        <w:rPr>
          <w:rFonts w:ascii="Arial" w:hAnsi="Arial" w:cs="Arial"/>
          <w:sz w:val="22"/>
          <w:szCs w:val="22"/>
        </w:rPr>
      </w:pPr>
      <w:r>
        <w:br/>
      </w:r>
      <w:r w:rsidRPr="0016080C">
        <w:rPr>
          <w:rFonts w:ascii="Arial" w:hAnsi="Arial" w:cs="Arial"/>
          <w:sz w:val="22"/>
          <w:szCs w:val="22"/>
        </w:rPr>
        <w:t>The Project Manager must notify the Project Sponsor if any of these assumptions are not correct before commencing the UAT.</w:t>
      </w:r>
    </w:p>
    <w:p w:rsidR="001F2758" w:rsidRPr="00970FC9" w:rsidRDefault="001F2758">
      <w:pPr>
        <w:pStyle w:val="BodyText"/>
        <w:rPr>
          <w:rFonts w:ascii="Arial" w:hAnsi="Arial" w:cs="Arial"/>
          <w:szCs w:val="20"/>
        </w:rPr>
      </w:pPr>
    </w:p>
    <w:p w:rsidR="006C7E6A" w:rsidRDefault="006C7E6A">
      <w:pPr>
        <w:pStyle w:val="Bodytext0"/>
        <w:rPr>
          <w:i/>
          <w:iCs/>
          <w:sz w:val="20"/>
          <w:szCs w:val="24"/>
          <w:lang w:val="en-GB"/>
        </w:rPr>
      </w:pPr>
    </w:p>
    <w:p w:rsidR="00316FC7" w:rsidRDefault="00316FC7">
      <w:pPr>
        <w:pStyle w:val="Heading1"/>
        <w:rPr>
          <w:sz w:val="32"/>
          <w:szCs w:val="32"/>
        </w:rPr>
        <w:sectPr w:rsidR="00316FC7">
          <w:headerReference w:type="default" r:id="rId17"/>
          <w:footerReference w:type="default" r:id="rId18"/>
          <w:pgSz w:w="11906" w:h="16838"/>
          <w:pgMar w:top="1440" w:right="1800" w:bottom="1440" w:left="1800" w:header="708" w:footer="708" w:gutter="0"/>
          <w:cols w:space="708"/>
          <w:docGrid w:linePitch="360"/>
        </w:sectPr>
      </w:pPr>
    </w:p>
    <w:p w:rsidR="006C7E6A" w:rsidRPr="007464ED" w:rsidRDefault="001D44E0">
      <w:pPr>
        <w:pStyle w:val="Heading1"/>
        <w:rPr>
          <w:sz w:val="32"/>
          <w:szCs w:val="32"/>
        </w:rPr>
      </w:pPr>
      <w:bookmarkStart w:id="105" w:name="_Toc380662573"/>
      <w:r w:rsidRPr="007464ED">
        <w:rPr>
          <w:sz w:val="32"/>
          <w:szCs w:val="32"/>
        </w:rPr>
        <w:lastRenderedPageBreak/>
        <w:t xml:space="preserve">Acceptance </w:t>
      </w:r>
      <w:r w:rsidR="007E66B9" w:rsidRPr="007464ED">
        <w:rPr>
          <w:sz w:val="32"/>
          <w:szCs w:val="32"/>
        </w:rPr>
        <w:t>Test Log</w:t>
      </w:r>
      <w:bookmarkEnd w:id="105"/>
    </w:p>
    <w:p w:rsidR="00316FC7" w:rsidRDefault="002C3E96" w:rsidP="00316FC7">
      <w:pPr>
        <w:pStyle w:val="Heading2"/>
        <w:rPr>
          <w:i w:val="0"/>
        </w:rPr>
      </w:pPr>
      <w:bookmarkStart w:id="106" w:name="_Toc380662574"/>
      <w:r>
        <w:rPr>
          <w:i w:val="0"/>
        </w:rPr>
        <w:t>Functional Testing</w:t>
      </w:r>
      <w:bookmarkEnd w:id="106"/>
    </w:p>
    <w:p w:rsidR="00316FC7" w:rsidRPr="00316FC7" w:rsidRDefault="00316FC7" w:rsidP="002C3E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8222"/>
      </w:tblGrid>
      <w:tr w:rsidR="00316FC7" w:rsidRPr="00974861" w:rsidTr="00974861">
        <w:tc>
          <w:tcPr>
            <w:tcW w:w="2943" w:type="dxa"/>
            <w:shd w:val="clear" w:color="auto" w:fill="auto"/>
          </w:tcPr>
          <w:p w:rsidR="00316FC7" w:rsidRPr="00974861" w:rsidRDefault="00316FC7" w:rsidP="00FF1B5E">
            <w:pPr>
              <w:rPr>
                <w:rFonts w:ascii="Calibri" w:hAnsi="Calibri" w:cs="Calibri"/>
                <w:sz w:val="22"/>
                <w:szCs w:val="22"/>
              </w:rPr>
            </w:pPr>
            <w:r w:rsidRPr="00974861">
              <w:rPr>
                <w:rFonts w:ascii="Calibri" w:hAnsi="Calibri" w:cs="Calibri"/>
                <w:sz w:val="22"/>
                <w:szCs w:val="22"/>
              </w:rPr>
              <w:t>Requirements Coverage:</w:t>
            </w:r>
          </w:p>
        </w:tc>
        <w:tc>
          <w:tcPr>
            <w:tcW w:w="8222" w:type="dxa"/>
            <w:shd w:val="clear" w:color="auto" w:fill="auto"/>
          </w:tcPr>
          <w:p w:rsidR="00316FC7" w:rsidRPr="00974861" w:rsidRDefault="00FD100E" w:rsidP="00FF1B5E">
            <w:pPr>
              <w:rPr>
                <w:rFonts w:ascii="Calibri" w:hAnsi="Calibri" w:cs="Calibri"/>
                <w:sz w:val="22"/>
                <w:szCs w:val="22"/>
              </w:rPr>
            </w:pPr>
            <w:r>
              <w:rPr>
                <w:rFonts w:ascii="Arial" w:hAnsi="Arial" w:cs="Arial"/>
                <w:color w:val="00B050"/>
                <w:sz w:val="22"/>
                <w:szCs w:val="22"/>
              </w:rPr>
              <w:t xml:space="preserve">See </w:t>
            </w:r>
            <w:ins w:id="107" w:author="Author">
              <w:r w:rsidR="009B7697">
                <w:rPr>
                  <w:rFonts w:ascii="Arial" w:hAnsi="Arial" w:cs="Arial"/>
                  <w:color w:val="00B050"/>
                  <w:sz w:val="22"/>
                  <w:szCs w:val="22"/>
                </w:rPr>
                <w:t xml:space="preserve">section 3.2 or the </w:t>
              </w:r>
            </w:ins>
            <w:r>
              <w:rPr>
                <w:rFonts w:ascii="Arial" w:hAnsi="Arial" w:cs="Arial"/>
                <w:color w:val="00B050"/>
                <w:sz w:val="22"/>
                <w:szCs w:val="22"/>
              </w:rPr>
              <w:t xml:space="preserve">green comments in </w:t>
            </w:r>
            <w:ins w:id="108" w:author="Author">
              <w:r w:rsidR="009B7697">
                <w:rPr>
                  <w:rFonts w:ascii="Arial" w:hAnsi="Arial" w:cs="Arial"/>
                  <w:color w:val="00B050"/>
                  <w:sz w:val="22"/>
                  <w:szCs w:val="22"/>
                </w:rPr>
                <w:t xml:space="preserve">the </w:t>
              </w:r>
            </w:ins>
            <w:r>
              <w:rPr>
                <w:rFonts w:ascii="Arial" w:hAnsi="Arial" w:cs="Arial"/>
                <w:color w:val="00B050"/>
                <w:sz w:val="22"/>
                <w:szCs w:val="22"/>
              </w:rPr>
              <w:t>Expected Results column…</w:t>
            </w:r>
          </w:p>
        </w:tc>
      </w:tr>
    </w:tbl>
    <w:p w:rsidR="00316FC7" w:rsidRPr="00974861" w:rsidRDefault="00316FC7" w:rsidP="00316FC7">
      <w:pPr>
        <w:rPr>
          <w:rFonts w:ascii="Calibri" w:hAnsi="Calibri" w:cs="Calibri"/>
          <w:sz w:val="22"/>
          <w:szCs w:val="22"/>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135"/>
        <w:gridCol w:w="5259"/>
        <w:gridCol w:w="4181"/>
        <w:gridCol w:w="4377"/>
        <w:gridCol w:w="662"/>
      </w:tblGrid>
      <w:tr w:rsidR="004722A9" w:rsidRPr="00974861" w:rsidTr="00436245">
        <w:trPr>
          <w:cantSplit/>
        </w:trPr>
        <w:tc>
          <w:tcPr>
            <w:tcW w:w="0" w:type="auto"/>
            <w:shd w:val="clear" w:color="auto" w:fill="99CCFF"/>
          </w:tcPr>
          <w:p w:rsidR="00316FC7" w:rsidRPr="00974861" w:rsidRDefault="00927224" w:rsidP="00FF1B5E">
            <w:pPr>
              <w:rPr>
                <w:rFonts w:ascii="Calibri" w:hAnsi="Calibri" w:cs="Calibri"/>
                <w:b/>
                <w:sz w:val="22"/>
                <w:szCs w:val="22"/>
              </w:rPr>
            </w:pPr>
            <w:r>
              <w:rPr>
                <w:rFonts w:ascii="Calibri" w:hAnsi="Calibri" w:cs="Calibri"/>
                <w:b/>
                <w:sz w:val="22"/>
                <w:szCs w:val="22"/>
              </w:rPr>
              <w:t xml:space="preserve">ID </w:t>
            </w:r>
            <w:r w:rsidR="00316FC7" w:rsidRPr="00974861">
              <w:rPr>
                <w:rFonts w:ascii="Calibri" w:hAnsi="Calibri" w:cs="Calibri"/>
                <w:b/>
                <w:sz w:val="22"/>
                <w:szCs w:val="22"/>
              </w:rPr>
              <w:t xml:space="preserve"> </w:t>
            </w:r>
          </w:p>
        </w:tc>
        <w:tc>
          <w:tcPr>
            <w:tcW w:w="0" w:type="auto"/>
            <w:shd w:val="clear" w:color="auto" w:fill="99CCFF"/>
          </w:tcPr>
          <w:p w:rsidR="00316FC7" w:rsidRPr="00974861" w:rsidRDefault="00316FC7" w:rsidP="00FF1B5E">
            <w:pPr>
              <w:rPr>
                <w:rFonts w:ascii="Calibri" w:hAnsi="Calibri" w:cs="Calibri"/>
                <w:b/>
                <w:sz w:val="22"/>
                <w:szCs w:val="22"/>
              </w:rPr>
            </w:pPr>
            <w:r w:rsidRPr="00974861">
              <w:rPr>
                <w:rFonts w:ascii="Calibri" w:hAnsi="Calibri" w:cs="Calibri"/>
                <w:b/>
                <w:sz w:val="22"/>
                <w:szCs w:val="22"/>
              </w:rPr>
              <w:t>Tasks</w:t>
            </w:r>
          </w:p>
        </w:tc>
        <w:tc>
          <w:tcPr>
            <w:tcW w:w="0" w:type="auto"/>
            <w:shd w:val="clear" w:color="auto" w:fill="99CCFF"/>
          </w:tcPr>
          <w:p w:rsidR="00316FC7" w:rsidRPr="00974861" w:rsidRDefault="00026811" w:rsidP="00FF1B5E">
            <w:pPr>
              <w:rPr>
                <w:rFonts w:ascii="Calibri" w:hAnsi="Calibri" w:cs="Calibri"/>
                <w:b/>
                <w:sz w:val="22"/>
                <w:szCs w:val="22"/>
              </w:rPr>
            </w:pPr>
            <w:r>
              <w:rPr>
                <w:rFonts w:ascii="Calibri" w:hAnsi="Calibri" w:cs="Calibri"/>
                <w:b/>
                <w:sz w:val="22"/>
                <w:szCs w:val="22"/>
              </w:rPr>
              <w:t>Tests</w:t>
            </w:r>
          </w:p>
        </w:tc>
        <w:tc>
          <w:tcPr>
            <w:tcW w:w="0" w:type="auto"/>
            <w:shd w:val="clear" w:color="auto" w:fill="99CCFF"/>
          </w:tcPr>
          <w:p w:rsidR="00316FC7" w:rsidRPr="00974861" w:rsidRDefault="00436245" w:rsidP="00F552F8">
            <w:pPr>
              <w:rPr>
                <w:rFonts w:ascii="Calibri" w:hAnsi="Calibri" w:cs="Calibri"/>
                <w:b/>
                <w:sz w:val="22"/>
                <w:szCs w:val="22"/>
              </w:rPr>
            </w:pPr>
            <w:r>
              <w:rPr>
                <w:rFonts w:ascii="Calibri" w:hAnsi="Calibri" w:cs="Calibri"/>
                <w:b/>
                <w:sz w:val="22"/>
                <w:szCs w:val="22"/>
              </w:rPr>
              <w:t>Expected</w:t>
            </w:r>
            <w:r w:rsidR="00316FC7" w:rsidRPr="00974861">
              <w:rPr>
                <w:rFonts w:ascii="Calibri" w:hAnsi="Calibri" w:cs="Calibri"/>
                <w:b/>
                <w:sz w:val="22"/>
                <w:szCs w:val="22"/>
              </w:rPr>
              <w:t xml:space="preserve"> Results</w:t>
            </w:r>
          </w:p>
        </w:tc>
        <w:tc>
          <w:tcPr>
            <w:tcW w:w="0" w:type="auto"/>
            <w:shd w:val="clear" w:color="auto" w:fill="99CCFF"/>
          </w:tcPr>
          <w:p w:rsidR="00316FC7" w:rsidRPr="00974861" w:rsidRDefault="00316FC7" w:rsidP="00FF1B5E">
            <w:pPr>
              <w:rPr>
                <w:rFonts w:ascii="Calibri" w:hAnsi="Calibri" w:cs="Calibri"/>
                <w:b/>
                <w:sz w:val="22"/>
                <w:szCs w:val="22"/>
              </w:rPr>
            </w:pPr>
            <w:r w:rsidRPr="00974861">
              <w:rPr>
                <w:rFonts w:ascii="Calibri" w:hAnsi="Calibri" w:cs="Calibri"/>
                <w:b/>
                <w:sz w:val="22"/>
                <w:szCs w:val="22"/>
              </w:rPr>
              <w:t>Pass /Fail</w:t>
            </w:r>
          </w:p>
        </w:tc>
      </w:tr>
      <w:tr w:rsidR="00F552F8" w:rsidRPr="002C34BD" w:rsidTr="008F7529">
        <w:trPr>
          <w:cantSplit/>
        </w:trPr>
        <w:tc>
          <w:tcPr>
            <w:tcW w:w="0" w:type="auto"/>
            <w:gridSpan w:val="5"/>
          </w:tcPr>
          <w:p w:rsidR="00F552F8" w:rsidRPr="00BF326D" w:rsidRDefault="00F552F8" w:rsidP="00FF1B5E">
            <w:pPr>
              <w:rPr>
                <w:rFonts w:ascii="Arial" w:hAnsi="Arial" w:cs="Arial"/>
                <w:b/>
                <w:sz w:val="22"/>
                <w:szCs w:val="22"/>
              </w:rPr>
            </w:pPr>
            <w:r w:rsidRPr="006C0F60">
              <w:rPr>
                <w:rFonts w:ascii="Arial" w:hAnsi="Arial" w:cs="Arial"/>
                <w:b/>
                <w:color w:val="0070C0"/>
                <w:sz w:val="22"/>
                <w:szCs w:val="22"/>
              </w:rPr>
              <w:t>Day before UAT</w:t>
            </w:r>
          </w:p>
        </w:tc>
      </w:tr>
      <w:tr w:rsidR="004722A9" w:rsidRPr="002C34BD" w:rsidTr="00CB14E1">
        <w:trPr>
          <w:cantSplit/>
        </w:trPr>
        <w:tc>
          <w:tcPr>
            <w:tcW w:w="0" w:type="auto"/>
          </w:tcPr>
          <w:p w:rsidR="00F552F8" w:rsidRPr="00BF326D" w:rsidRDefault="00F552F8" w:rsidP="00FF1B5E">
            <w:pPr>
              <w:rPr>
                <w:rFonts w:ascii="Arial" w:hAnsi="Arial" w:cs="Arial"/>
                <w:sz w:val="22"/>
                <w:szCs w:val="22"/>
              </w:rPr>
            </w:pPr>
            <w:r w:rsidRPr="00BF326D">
              <w:rPr>
                <w:rFonts w:ascii="Arial" w:hAnsi="Arial" w:cs="Arial"/>
                <w:sz w:val="22"/>
                <w:szCs w:val="22"/>
              </w:rPr>
              <w:lastRenderedPageBreak/>
              <w:t>1.1</w:t>
            </w:r>
          </w:p>
          <w:p w:rsidR="00A5505F" w:rsidRPr="006C0F60" w:rsidRDefault="00A5505F" w:rsidP="006C0F60">
            <w:pPr>
              <w:pStyle w:val="ColorfulList-Accent11"/>
              <w:spacing w:after="0"/>
              <w:ind w:left="0"/>
              <w:rPr>
                <w:rFonts w:ascii="Arial" w:hAnsi="Arial" w:cs="Arial"/>
                <w:color w:val="E36C0A" w:themeColor="accent6" w:themeShade="BF"/>
              </w:rPr>
            </w:pPr>
            <w:r w:rsidRPr="006C0F60">
              <w:rPr>
                <w:rFonts w:ascii="Arial" w:hAnsi="Arial" w:cs="Arial"/>
                <w:color w:val="E36C0A" w:themeColor="accent6" w:themeShade="BF"/>
              </w:rPr>
              <w:t>IDM</w:t>
            </w:r>
          </w:p>
        </w:tc>
        <w:tc>
          <w:tcPr>
            <w:tcW w:w="0" w:type="auto"/>
            <w:shd w:val="clear" w:color="auto" w:fill="auto"/>
          </w:tcPr>
          <w:p w:rsidR="00F552F8" w:rsidRPr="00BF326D" w:rsidRDefault="00F552F8" w:rsidP="00AD39C9">
            <w:pPr>
              <w:pStyle w:val="ColorfulList-Accent11"/>
              <w:spacing w:after="0"/>
              <w:ind w:left="0"/>
              <w:rPr>
                <w:rFonts w:ascii="Arial" w:hAnsi="Arial" w:cs="Arial"/>
              </w:rPr>
            </w:pPr>
            <w:r w:rsidRPr="00BF326D">
              <w:rPr>
                <w:rFonts w:ascii="Arial" w:hAnsi="Arial" w:cs="Arial"/>
              </w:rPr>
              <w:t xml:space="preserve">Create </w:t>
            </w:r>
            <w:r w:rsidR="00CE625C" w:rsidRPr="00BF326D">
              <w:rPr>
                <w:rFonts w:ascii="Arial" w:hAnsi="Arial" w:cs="Arial"/>
              </w:rPr>
              <w:t>four</w:t>
            </w:r>
            <w:r w:rsidRPr="00BF326D">
              <w:rPr>
                <w:rFonts w:ascii="Arial" w:hAnsi="Arial" w:cs="Arial"/>
              </w:rPr>
              <w:t xml:space="preserve"> test visitor accounts, and assign them all the Active Directory service.</w:t>
            </w:r>
          </w:p>
        </w:tc>
        <w:tc>
          <w:tcPr>
            <w:tcW w:w="0" w:type="auto"/>
            <w:shd w:val="clear" w:color="auto" w:fill="auto"/>
          </w:tcPr>
          <w:p w:rsidR="00F552F8" w:rsidRPr="00BF326D" w:rsidRDefault="00F552F8" w:rsidP="009A0405">
            <w:pPr>
              <w:pStyle w:val="ColorfulList-Accent11"/>
              <w:ind w:left="0"/>
              <w:rPr>
                <w:rFonts w:ascii="Arial" w:hAnsi="Arial" w:cs="Arial"/>
              </w:rPr>
            </w:pPr>
            <w:r w:rsidRPr="00BF326D">
              <w:rPr>
                <w:rFonts w:ascii="Arial" w:hAnsi="Arial" w:cs="Arial"/>
              </w:rPr>
              <w:t>All accounts must have a surname of “</w:t>
            </w:r>
            <w:del w:id="109" w:author="Author">
              <w:r w:rsidRPr="00BF326D" w:rsidDel="00EA63AA">
                <w:rPr>
                  <w:rFonts w:ascii="Arial" w:hAnsi="Arial" w:cs="Arial"/>
                </w:rPr>
                <w:delText>O365test1</w:delText>
              </w:r>
            </w:del>
            <w:ins w:id="110" w:author="Author">
              <w:r w:rsidR="001456B8">
                <w:rPr>
                  <w:rFonts w:ascii="Arial" w:hAnsi="Arial" w:cs="Arial"/>
                </w:rPr>
                <w:t>M</w:t>
              </w:r>
              <w:del w:id="111" w:author="Author">
                <w:r w:rsidR="00EA63AA" w:rsidDel="001456B8">
                  <w:rPr>
                    <w:rFonts w:ascii="Arial" w:hAnsi="Arial" w:cs="Arial"/>
                  </w:rPr>
                  <w:delText>Em</w:delText>
                </w:r>
              </w:del>
              <w:r w:rsidR="00EA63AA">
                <w:rPr>
                  <w:rFonts w:ascii="Arial" w:hAnsi="Arial" w:cs="Arial"/>
                </w:rPr>
                <w:t>ailT</w:t>
              </w:r>
              <w:r w:rsidR="00EA63AA" w:rsidRPr="00BF326D">
                <w:rPr>
                  <w:rFonts w:ascii="Arial" w:hAnsi="Arial" w:cs="Arial"/>
                </w:rPr>
                <w:t>est</w:t>
              </w:r>
              <w:r w:rsidR="00EA63AA">
                <w:rPr>
                  <w:rFonts w:ascii="Arial" w:hAnsi="Arial" w:cs="Arial"/>
                </w:rPr>
                <w:t>One</w:t>
              </w:r>
            </w:ins>
            <w:r w:rsidRPr="00BF326D">
              <w:rPr>
                <w:rFonts w:ascii="Arial" w:hAnsi="Arial" w:cs="Arial"/>
              </w:rPr>
              <w:t>”</w:t>
            </w:r>
            <w:r w:rsidR="00B41655" w:rsidRPr="00BF326D">
              <w:rPr>
                <w:rFonts w:ascii="Arial" w:hAnsi="Arial" w:cs="Arial"/>
              </w:rPr>
              <w:t>,</w:t>
            </w:r>
            <w:r w:rsidR="0058430C" w:rsidRPr="00BF326D">
              <w:rPr>
                <w:rFonts w:ascii="Arial" w:hAnsi="Arial" w:cs="Arial"/>
              </w:rPr>
              <w:t xml:space="preserve"> an end date of three months in the future,</w:t>
            </w:r>
            <w:r w:rsidR="00B41655" w:rsidRPr="00BF326D">
              <w:rPr>
                <w:rFonts w:ascii="Arial" w:hAnsi="Arial" w:cs="Arial"/>
              </w:rPr>
              <w:t xml:space="preserve"> and the following details set for each account (all other details can be random):</w:t>
            </w:r>
          </w:p>
          <w:p w:rsidR="00F552F8" w:rsidRPr="00BF326D" w:rsidRDefault="00F552F8" w:rsidP="009A0405">
            <w:pPr>
              <w:pStyle w:val="ColorfulList-Accent11"/>
              <w:ind w:left="0"/>
              <w:rPr>
                <w:rFonts w:ascii="Arial" w:hAnsi="Arial" w:cs="Arial"/>
              </w:rPr>
            </w:pPr>
          </w:p>
          <w:p w:rsidR="00CE625C" w:rsidRPr="00BF326D" w:rsidRDefault="00CE625C" w:rsidP="00CE625C">
            <w:pPr>
              <w:pStyle w:val="ColorfulList-Accent11"/>
              <w:ind w:left="0"/>
              <w:rPr>
                <w:rFonts w:ascii="Arial" w:hAnsi="Arial" w:cs="Arial"/>
              </w:rPr>
            </w:pPr>
            <w:r w:rsidRPr="00BF326D">
              <w:rPr>
                <w:rFonts w:ascii="Arial" w:hAnsi="Arial" w:cs="Arial"/>
              </w:rPr>
              <w:t>1</w:t>
            </w:r>
            <w:ins w:id="112" w:author="Author">
              <w:r w:rsidR="00782C24">
                <w:rPr>
                  <w:rFonts w:ascii="Arial" w:hAnsi="Arial" w:cs="Arial"/>
                </w:rPr>
                <w:t xml:space="preserve"> &amp;1a</w:t>
              </w:r>
            </w:ins>
            <w:r w:rsidRPr="00BF326D">
              <w:rPr>
                <w:rFonts w:ascii="Arial" w:hAnsi="Arial" w:cs="Arial"/>
              </w:rPr>
              <w:t>-</w:t>
            </w:r>
          </w:p>
          <w:p w:rsidR="00CE625C" w:rsidRPr="00BF326D" w:rsidRDefault="00CE625C" w:rsidP="00CE625C">
            <w:pPr>
              <w:pStyle w:val="ColorfulList-Accent11"/>
              <w:ind w:left="0"/>
              <w:rPr>
                <w:rFonts w:ascii="Arial" w:hAnsi="Arial" w:cs="Arial"/>
              </w:rPr>
            </w:pPr>
            <w:r w:rsidRPr="00BF326D">
              <w:rPr>
                <w:rFonts w:ascii="Arial" w:hAnsi="Arial" w:cs="Arial"/>
              </w:rPr>
              <w:t>First name: “Staff-</w:t>
            </w:r>
            <w:proofErr w:type="spellStart"/>
            <w:r w:rsidRPr="00BF326D">
              <w:rPr>
                <w:rFonts w:ascii="Arial" w:hAnsi="Arial" w:cs="Arial"/>
              </w:rPr>
              <w:t>Exch</w:t>
            </w:r>
            <w:proofErr w:type="spellEnd"/>
            <w:r w:rsidRPr="00BF326D">
              <w:rPr>
                <w:rFonts w:ascii="Arial" w:hAnsi="Arial" w:cs="Arial"/>
              </w:rPr>
              <w:t>”</w:t>
            </w:r>
          </w:p>
          <w:p w:rsidR="00CE625C" w:rsidRPr="00BF326D" w:rsidRDefault="00CE625C" w:rsidP="00CE625C">
            <w:pPr>
              <w:pStyle w:val="ColorfulList-Accent11"/>
              <w:ind w:left="0"/>
              <w:rPr>
                <w:rFonts w:ascii="Arial" w:hAnsi="Arial" w:cs="Arial"/>
              </w:rPr>
            </w:pPr>
            <w:r w:rsidRPr="00BF326D">
              <w:rPr>
                <w:rFonts w:ascii="Arial" w:hAnsi="Arial" w:cs="Arial"/>
              </w:rPr>
              <w:t>Org Unit: “Applications Production Management – D716”</w:t>
            </w:r>
          </w:p>
          <w:p w:rsidR="00CE625C" w:rsidRPr="00BF326D" w:rsidRDefault="00CE625C" w:rsidP="00CE625C">
            <w:pPr>
              <w:pStyle w:val="ColorfulList-Accent11"/>
              <w:ind w:left="0"/>
              <w:rPr>
                <w:rFonts w:ascii="Arial" w:hAnsi="Arial" w:cs="Arial"/>
              </w:rPr>
            </w:pPr>
            <w:r w:rsidRPr="00BF326D">
              <w:rPr>
                <w:rFonts w:ascii="Arial" w:hAnsi="Arial" w:cs="Arial"/>
              </w:rPr>
              <w:t>Visit Type: “VisitorStaff”</w:t>
            </w:r>
          </w:p>
          <w:p w:rsidR="00AD39C9" w:rsidRPr="00BF326D" w:rsidRDefault="00AD39C9" w:rsidP="00AD39C9">
            <w:pPr>
              <w:pStyle w:val="ColorfulList-Accent11"/>
              <w:ind w:left="0"/>
              <w:rPr>
                <w:rFonts w:ascii="Arial" w:hAnsi="Arial" w:cs="Arial"/>
              </w:rPr>
            </w:pPr>
          </w:p>
          <w:p w:rsidR="00AD39C9" w:rsidRPr="00BF326D" w:rsidRDefault="00CE625C" w:rsidP="00AD39C9">
            <w:pPr>
              <w:pStyle w:val="ColorfulList-Accent11"/>
              <w:ind w:left="0"/>
              <w:rPr>
                <w:rFonts w:ascii="Arial" w:hAnsi="Arial" w:cs="Arial"/>
              </w:rPr>
            </w:pPr>
            <w:r w:rsidRPr="00BF326D">
              <w:rPr>
                <w:rFonts w:ascii="Arial" w:hAnsi="Arial" w:cs="Arial"/>
              </w:rPr>
              <w:t>2</w:t>
            </w:r>
            <w:ins w:id="113" w:author="Author">
              <w:r w:rsidR="00782C24">
                <w:rPr>
                  <w:rFonts w:ascii="Arial" w:hAnsi="Arial" w:cs="Arial"/>
                </w:rPr>
                <w:t xml:space="preserve"> &amp; 2a</w:t>
              </w:r>
            </w:ins>
            <w:r w:rsidR="00AD39C9" w:rsidRPr="00BF326D">
              <w:rPr>
                <w:rFonts w:ascii="Arial" w:hAnsi="Arial" w:cs="Arial"/>
              </w:rPr>
              <w:t>-</w:t>
            </w:r>
          </w:p>
          <w:p w:rsidR="00AD39C9" w:rsidRPr="00BF326D" w:rsidRDefault="00AD39C9" w:rsidP="00AD39C9">
            <w:pPr>
              <w:pStyle w:val="ColorfulList-Accent11"/>
              <w:ind w:left="0"/>
              <w:rPr>
                <w:rFonts w:ascii="Arial" w:hAnsi="Arial" w:cs="Arial"/>
              </w:rPr>
            </w:pPr>
            <w:r w:rsidRPr="00BF326D">
              <w:rPr>
                <w:rFonts w:ascii="Arial" w:hAnsi="Arial" w:cs="Arial"/>
              </w:rPr>
              <w:t>First name: “Staff-</w:t>
            </w:r>
            <w:proofErr w:type="spellStart"/>
            <w:r w:rsidRPr="00BF326D">
              <w:rPr>
                <w:rFonts w:ascii="Arial" w:hAnsi="Arial" w:cs="Arial"/>
              </w:rPr>
              <w:t>Stfm</w:t>
            </w:r>
            <w:proofErr w:type="spellEnd"/>
            <w:r w:rsidRPr="00BF326D">
              <w:rPr>
                <w:rFonts w:ascii="Arial" w:hAnsi="Arial" w:cs="Arial"/>
              </w:rPr>
              <w:t>”</w:t>
            </w:r>
          </w:p>
          <w:p w:rsidR="00AD39C9" w:rsidRPr="00BF326D" w:rsidRDefault="00AD39C9" w:rsidP="00AD39C9">
            <w:pPr>
              <w:pStyle w:val="ColorfulList-Accent11"/>
              <w:ind w:left="0"/>
              <w:rPr>
                <w:rFonts w:ascii="Arial" w:hAnsi="Arial" w:cs="Arial"/>
              </w:rPr>
            </w:pPr>
            <w:r w:rsidRPr="00BF326D">
              <w:rPr>
                <w:rFonts w:ascii="Arial" w:hAnsi="Arial" w:cs="Arial"/>
              </w:rPr>
              <w:t>Org Unit: “</w:t>
            </w:r>
            <w:ins w:id="114" w:author="Author">
              <w:r w:rsidR="00FE2D13">
                <w:rPr>
                  <w:rFonts w:ascii="Arial" w:hAnsi="Arial" w:cs="Arial"/>
                </w:rPr>
                <w:t>Operational Services</w:t>
              </w:r>
              <w:r w:rsidR="00FE2D13" w:rsidRPr="00BF326D">
                <w:rPr>
                  <w:rFonts w:ascii="Arial" w:hAnsi="Arial" w:cs="Arial"/>
                </w:rPr>
                <w:t xml:space="preserve"> - D</w:t>
              </w:r>
              <w:r w:rsidR="00FE2D13">
                <w:rPr>
                  <w:rFonts w:ascii="Arial" w:hAnsi="Arial" w:cs="Arial"/>
                </w:rPr>
                <w:t>671</w:t>
              </w:r>
            </w:ins>
            <w:del w:id="115" w:author="Author">
              <w:r w:rsidRPr="00BF326D" w:rsidDel="00FE2D13">
                <w:rPr>
                  <w:rFonts w:ascii="Arial" w:hAnsi="Arial" w:cs="Arial"/>
                </w:rPr>
                <w:delText>Molecular, Genetic and Population Health Sciences - D724</w:delText>
              </w:r>
            </w:del>
            <w:r w:rsidRPr="00BF326D">
              <w:rPr>
                <w:rFonts w:ascii="Arial" w:hAnsi="Arial" w:cs="Arial"/>
              </w:rPr>
              <w:t>”</w:t>
            </w:r>
          </w:p>
          <w:p w:rsidR="00F552F8" w:rsidRPr="00BF326D" w:rsidRDefault="00AD39C9" w:rsidP="00AD39C9">
            <w:pPr>
              <w:pStyle w:val="ColorfulList-Accent11"/>
              <w:ind w:left="0"/>
              <w:rPr>
                <w:rFonts w:ascii="Arial" w:hAnsi="Arial" w:cs="Arial"/>
              </w:rPr>
            </w:pPr>
            <w:r w:rsidRPr="00BF326D">
              <w:rPr>
                <w:rFonts w:ascii="Arial" w:hAnsi="Arial" w:cs="Arial"/>
              </w:rPr>
              <w:t>Visit Type: “VisitorStaff”</w:t>
            </w:r>
          </w:p>
          <w:p w:rsidR="00CE625C" w:rsidRPr="00BF326D" w:rsidRDefault="00CE625C" w:rsidP="00AD39C9">
            <w:pPr>
              <w:pStyle w:val="ColorfulList-Accent11"/>
              <w:ind w:left="0"/>
              <w:rPr>
                <w:rFonts w:ascii="Arial" w:hAnsi="Arial" w:cs="Arial"/>
              </w:rPr>
            </w:pPr>
          </w:p>
          <w:p w:rsidR="00CE625C" w:rsidRPr="00BF326D" w:rsidRDefault="00CE625C" w:rsidP="00CE625C">
            <w:pPr>
              <w:pStyle w:val="ColorfulList-Accent11"/>
              <w:ind w:left="0"/>
              <w:rPr>
                <w:rFonts w:ascii="Arial" w:hAnsi="Arial" w:cs="Arial"/>
              </w:rPr>
            </w:pPr>
            <w:r w:rsidRPr="00BF326D">
              <w:rPr>
                <w:rFonts w:ascii="Arial" w:hAnsi="Arial" w:cs="Arial"/>
              </w:rPr>
              <w:t>3-</w:t>
            </w:r>
          </w:p>
          <w:p w:rsidR="00CE625C" w:rsidRPr="00BF326D" w:rsidRDefault="00CE625C" w:rsidP="00CE625C">
            <w:pPr>
              <w:pStyle w:val="ColorfulList-Accent11"/>
              <w:ind w:left="0"/>
              <w:rPr>
                <w:rFonts w:ascii="Arial" w:hAnsi="Arial" w:cs="Arial"/>
              </w:rPr>
            </w:pPr>
            <w:r w:rsidRPr="00BF326D">
              <w:rPr>
                <w:rFonts w:ascii="Arial" w:hAnsi="Arial" w:cs="Arial"/>
              </w:rPr>
              <w:t>First name: “</w:t>
            </w:r>
            <w:proofErr w:type="spellStart"/>
            <w:r w:rsidRPr="00BF326D">
              <w:rPr>
                <w:rFonts w:ascii="Arial" w:hAnsi="Arial" w:cs="Arial"/>
              </w:rPr>
              <w:t>VisitorStudent-Exch</w:t>
            </w:r>
            <w:proofErr w:type="spellEnd"/>
            <w:r w:rsidRPr="00BF326D">
              <w:rPr>
                <w:rFonts w:ascii="Arial" w:hAnsi="Arial" w:cs="Arial"/>
              </w:rPr>
              <w:t>”</w:t>
            </w:r>
          </w:p>
          <w:p w:rsidR="00CE625C" w:rsidRPr="00BF326D" w:rsidRDefault="00CE625C" w:rsidP="00CE625C">
            <w:pPr>
              <w:pStyle w:val="ColorfulList-Accent11"/>
              <w:ind w:left="0"/>
              <w:rPr>
                <w:rFonts w:ascii="Arial" w:hAnsi="Arial" w:cs="Arial"/>
              </w:rPr>
            </w:pPr>
            <w:r w:rsidRPr="00BF326D">
              <w:rPr>
                <w:rFonts w:ascii="Arial" w:hAnsi="Arial" w:cs="Arial"/>
              </w:rPr>
              <w:t>Org Unit: “Applications Production Management – D716”</w:t>
            </w:r>
          </w:p>
          <w:p w:rsidR="00CE625C" w:rsidRPr="00BF326D" w:rsidRDefault="00CE625C" w:rsidP="00CE625C">
            <w:pPr>
              <w:pStyle w:val="ColorfulList-Accent11"/>
              <w:ind w:left="0"/>
              <w:rPr>
                <w:rFonts w:ascii="Arial" w:hAnsi="Arial" w:cs="Arial"/>
              </w:rPr>
            </w:pPr>
            <w:r w:rsidRPr="00BF326D">
              <w:rPr>
                <w:rFonts w:ascii="Arial" w:hAnsi="Arial" w:cs="Arial"/>
              </w:rPr>
              <w:t>Visit Type: “</w:t>
            </w:r>
            <w:proofErr w:type="spellStart"/>
            <w:r w:rsidRPr="00BF326D">
              <w:rPr>
                <w:rFonts w:ascii="Arial" w:hAnsi="Arial" w:cs="Arial"/>
              </w:rPr>
              <w:t>VisitorStudent</w:t>
            </w:r>
            <w:proofErr w:type="spellEnd"/>
            <w:r w:rsidRPr="00BF326D">
              <w:rPr>
                <w:rFonts w:ascii="Arial" w:hAnsi="Arial" w:cs="Arial"/>
              </w:rPr>
              <w:t>”</w:t>
            </w:r>
          </w:p>
          <w:p w:rsidR="00CE625C" w:rsidRPr="00BF326D" w:rsidRDefault="00CE625C" w:rsidP="00CE625C">
            <w:pPr>
              <w:pStyle w:val="ColorfulList-Accent11"/>
              <w:ind w:left="0"/>
              <w:rPr>
                <w:rFonts w:ascii="Arial" w:hAnsi="Arial" w:cs="Arial"/>
              </w:rPr>
            </w:pPr>
          </w:p>
          <w:p w:rsidR="00CE625C" w:rsidRPr="00BF326D" w:rsidRDefault="00CE625C" w:rsidP="00CE625C">
            <w:pPr>
              <w:pStyle w:val="ColorfulList-Accent11"/>
              <w:ind w:left="0"/>
              <w:rPr>
                <w:rFonts w:ascii="Arial" w:hAnsi="Arial" w:cs="Arial"/>
              </w:rPr>
            </w:pPr>
            <w:r w:rsidRPr="00BF326D">
              <w:rPr>
                <w:rFonts w:ascii="Arial" w:hAnsi="Arial" w:cs="Arial"/>
              </w:rPr>
              <w:t>4-</w:t>
            </w:r>
          </w:p>
          <w:p w:rsidR="00CE625C" w:rsidRPr="00BF326D" w:rsidRDefault="00CE625C" w:rsidP="00CE625C">
            <w:pPr>
              <w:pStyle w:val="ColorfulList-Accent11"/>
              <w:ind w:left="0"/>
              <w:rPr>
                <w:rFonts w:ascii="Arial" w:hAnsi="Arial" w:cs="Arial"/>
              </w:rPr>
            </w:pPr>
            <w:r w:rsidRPr="00BF326D">
              <w:rPr>
                <w:rFonts w:ascii="Arial" w:hAnsi="Arial" w:cs="Arial"/>
              </w:rPr>
              <w:t>First name: “</w:t>
            </w:r>
            <w:proofErr w:type="spellStart"/>
            <w:r w:rsidRPr="00BF326D">
              <w:rPr>
                <w:rFonts w:ascii="Arial" w:hAnsi="Arial" w:cs="Arial"/>
              </w:rPr>
              <w:t>VisitorStudent-Stfm</w:t>
            </w:r>
            <w:proofErr w:type="spellEnd"/>
            <w:r w:rsidRPr="00BF326D">
              <w:rPr>
                <w:rFonts w:ascii="Arial" w:hAnsi="Arial" w:cs="Arial"/>
              </w:rPr>
              <w:t>”</w:t>
            </w:r>
          </w:p>
          <w:p w:rsidR="00CE625C" w:rsidRPr="00BF326D" w:rsidRDefault="00CE625C" w:rsidP="00CE625C">
            <w:pPr>
              <w:pStyle w:val="ColorfulList-Accent11"/>
              <w:ind w:left="0"/>
              <w:rPr>
                <w:rFonts w:ascii="Arial" w:hAnsi="Arial" w:cs="Arial"/>
              </w:rPr>
            </w:pPr>
            <w:r w:rsidRPr="00BF326D">
              <w:rPr>
                <w:rFonts w:ascii="Arial" w:hAnsi="Arial" w:cs="Arial"/>
              </w:rPr>
              <w:t>Org Unit: “</w:t>
            </w:r>
            <w:del w:id="116" w:author="Author">
              <w:r w:rsidRPr="00BF326D" w:rsidDel="00FE2D13">
                <w:rPr>
                  <w:rFonts w:ascii="Arial" w:hAnsi="Arial" w:cs="Arial"/>
                </w:rPr>
                <w:delText>Molecular, Genetic and Population Health Sciences</w:delText>
              </w:r>
            </w:del>
            <w:ins w:id="117" w:author="Author">
              <w:r w:rsidR="00FE2D13">
                <w:rPr>
                  <w:rFonts w:ascii="Arial" w:hAnsi="Arial" w:cs="Arial"/>
                </w:rPr>
                <w:t>Operational Services</w:t>
              </w:r>
            </w:ins>
            <w:r w:rsidRPr="00BF326D">
              <w:rPr>
                <w:rFonts w:ascii="Arial" w:hAnsi="Arial" w:cs="Arial"/>
              </w:rPr>
              <w:t xml:space="preserve"> - D</w:t>
            </w:r>
            <w:del w:id="118" w:author="Author">
              <w:r w:rsidRPr="00BF326D" w:rsidDel="00FE2D13">
                <w:rPr>
                  <w:rFonts w:ascii="Arial" w:hAnsi="Arial" w:cs="Arial"/>
                </w:rPr>
                <w:delText>724</w:delText>
              </w:r>
            </w:del>
            <w:ins w:id="119" w:author="Author">
              <w:r w:rsidR="00FE2D13">
                <w:rPr>
                  <w:rFonts w:ascii="Arial" w:hAnsi="Arial" w:cs="Arial"/>
                </w:rPr>
                <w:t>671</w:t>
              </w:r>
            </w:ins>
            <w:r w:rsidRPr="00BF326D">
              <w:rPr>
                <w:rFonts w:ascii="Arial" w:hAnsi="Arial" w:cs="Arial"/>
              </w:rPr>
              <w:t>”</w:t>
            </w:r>
          </w:p>
          <w:p w:rsidR="00CE625C" w:rsidRDefault="00CE625C" w:rsidP="00CE625C">
            <w:pPr>
              <w:pStyle w:val="ColorfulList-Accent11"/>
              <w:ind w:left="0"/>
              <w:rPr>
                <w:ins w:id="120" w:author="Author"/>
                <w:rFonts w:ascii="Arial" w:hAnsi="Arial" w:cs="Arial"/>
              </w:rPr>
            </w:pPr>
            <w:r w:rsidRPr="00BF326D">
              <w:rPr>
                <w:rFonts w:ascii="Arial" w:hAnsi="Arial" w:cs="Arial"/>
              </w:rPr>
              <w:t>Visit Type: “</w:t>
            </w:r>
            <w:proofErr w:type="spellStart"/>
            <w:r w:rsidRPr="00BF326D">
              <w:rPr>
                <w:rFonts w:ascii="Arial" w:hAnsi="Arial" w:cs="Arial"/>
              </w:rPr>
              <w:t>VisitorStudent</w:t>
            </w:r>
            <w:proofErr w:type="spellEnd"/>
            <w:r w:rsidRPr="00BF326D">
              <w:rPr>
                <w:rFonts w:ascii="Arial" w:hAnsi="Arial" w:cs="Arial"/>
              </w:rPr>
              <w:t>”</w:t>
            </w:r>
          </w:p>
          <w:p w:rsidR="00782C24" w:rsidRPr="00BF326D" w:rsidRDefault="00782C24" w:rsidP="00782C24">
            <w:pPr>
              <w:pStyle w:val="ColorfulList-Accent11"/>
              <w:ind w:left="0"/>
              <w:rPr>
                <w:ins w:id="121" w:author="Author"/>
                <w:rFonts w:ascii="Arial" w:hAnsi="Arial" w:cs="Arial"/>
              </w:rPr>
            </w:pPr>
            <w:ins w:id="122" w:author="Author">
              <w:r w:rsidRPr="00BF326D">
                <w:rPr>
                  <w:rFonts w:ascii="Arial" w:hAnsi="Arial" w:cs="Arial"/>
                </w:rPr>
                <w:t>Visit Type: “VisitorStaff”</w:t>
              </w:r>
            </w:ins>
          </w:p>
          <w:p w:rsidR="00782C24" w:rsidRPr="00BF326D" w:rsidRDefault="00782C24" w:rsidP="00CE625C">
            <w:pPr>
              <w:pStyle w:val="ColorfulList-Accent11"/>
              <w:ind w:left="0"/>
              <w:rPr>
                <w:rFonts w:ascii="Arial" w:hAnsi="Arial" w:cs="Arial"/>
              </w:rPr>
            </w:pPr>
          </w:p>
        </w:tc>
        <w:tc>
          <w:tcPr>
            <w:tcW w:w="0" w:type="auto"/>
          </w:tcPr>
          <w:p w:rsidR="00F552F8" w:rsidRPr="00BF326D" w:rsidRDefault="00CE625C" w:rsidP="00436245">
            <w:pPr>
              <w:rPr>
                <w:rFonts w:ascii="Arial" w:hAnsi="Arial" w:cs="Arial"/>
                <w:sz w:val="22"/>
                <w:szCs w:val="22"/>
              </w:rPr>
            </w:pPr>
            <w:r w:rsidRPr="00BF326D">
              <w:rPr>
                <w:rFonts w:ascii="Arial" w:hAnsi="Arial" w:cs="Arial"/>
                <w:sz w:val="22"/>
                <w:szCs w:val="22"/>
              </w:rPr>
              <w:t>Four</w:t>
            </w:r>
            <w:r w:rsidR="00AD39C9" w:rsidRPr="00BF326D">
              <w:rPr>
                <w:rFonts w:ascii="Arial" w:hAnsi="Arial" w:cs="Arial"/>
                <w:sz w:val="22"/>
                <w:szCs w:val="22"/>
              </w:rPr>
              <w:t xml:space="preserve"> </w:t>
            </w:r>
            <w:r w:rsidR="00B41655" w:rsidRPr="00BF326D">
              <w:rPr>
                <w:rFonts w:ascii="Arial" w:hAnsi="Arial" w:cs="Arial"/>
                <w:sz w:val="22"/>
                <w:szCs w:val="22"/>
              </w:rPr>
              <w:t>test visitor accounts successfully created in IDM</w:t>
            </w:r>
            <w:r w:rsidRPr="00BF326D">
              <w:rPr>
                <w:rFonts w:ascii="Arial" w:hAnsi="Arial" w:cs="Arial"/>
                <w:sz w:val="22"/>
                <w:szCs w:val="22"/>
              </w:rPr>
              <w:t>. Record their uuns</w:t>
            </w:r>
            <w:ins w:id="123" w:author="Author">
              <w:r w:rsidR="005D6BE1">
                <w:rPr>
                  <w:rFonts w:ascii="Arial" w:hAnsi="Arial" w:cs="Arial"/>
                  <w:sz w:val="22"/>
                  <w:szCs w:val="22"/>
                </w:rPr>
                <w:t xml:space="preserve"> &amp; account passwords</w:t>
              </w:r>
            </w:ins>
            <w:r w:rsidRPr="00BF326D">
              <w:rPr>
                <w:rFonts w:ascii="Arial" w:hAnsi="Arial" w:cs="Arial"/>
                <w:sz w:val="22"/>
                <w:szCs w:val="22"/>
              </w:rPr>
              <w:t>:</w:t>
            </w:r>
          </w:p>
          <w:p w:rsidR="00CE625C" w:rsidRPr="00BF326D" w:rsidRDefault="00CE625C" w:rsidP="00436245">
            <w:pPr>
              <w:rPr>
                <w:rFonts w:ascii="Arial" w:hAnsi="Arial" w:cs="Arial"/>
                <w:sz w:val="22"/>
                <w:szCs w:val="22"/>
              </w:rPr>
            </w:pPr>
          </w:p>
          <w:p w:rsidR="00CE625C" w:rsidRPr="006C0F60" w:rsidRDefault="00CE625C" w:rsidP="006C0F60">
            <w:pPr>
              <w:pStyle w:val="ListParagraph"/>
              <w:numPr>
                <w:ilvl w:val="0"/>
                <w:numId w:val="7"/>
              </w:numPr>
              <w:rPr>
                <w:rFonts w:ascii="Arial" w:hAnsi="Arial" w:cs="Arial"/>
                <w:sz w:val="22"/>
                <w:szCs w:val="22"/>
              </w:rPr>
            </w:pPr>
            <w:r w:rsidRPr="006C0F60">
              <w:rPr>
                <w:rFonts w:ascii="Arial" w:hAnsi="Arial" w:cs="Arial"/>
                <w:sz w:val="22"/>
                <w:szCs w:val="22"/>
              </w:rPr>
              <w:t>Staff-</w:t>
            </w:r>
            <w:proofErr w:type="spellStart"/>
            <w:r w:rsidRPr="006C0F60">
              <w:rPr>
                <w:rFonts w:ascii="Arial" w:hAnsi="Arial" w:cs="Arial"/>
                <w:sz w:val="22"/>
                <w:szCs w:val="22"/>
              </w:rPr>
              <w:t>Exch</w:t>
            </w:r>
            <w:proofErr w:type="spellEnd"/>
            <w:r w:rsidRPr="006C0F60">
              <w:rPr>
                <w:rFonts w:ascii="Arial" w:hAnsi="Arial" w:cs="Arial"/>
                <w:sz w:val="22"/>
                <w:szCs w:val="22"/>
              </w:rPr>
              <w:br/>
            </w:r>
            <w:r w:rsidRPr="006C0F60">
              <w:rPr>
                <w:rFonts w:ascii="Arial" w:hAnsi="Arial" w:cs="Arial"/>
                <w:sz w:val="22"/>
                <w:szCs w:val="22"/>
              </w:rPr>
              <w:br/>
            </w:r>
            <w:r w:rsidR="0059404B" w:rsidRPr="006C0F60">
              <w:rPr>
                <w:rFonts w:ascii="Arial" w:hAnsi="Arial" w:cs="Arial"/>
                <w:sz w:val="22"/>
                <w:szCs w:val="22"/>
              </w:rPr>
              <w:t>-</w:t>
            </w:r>
            <w:r w:rsidRPr="006C0F60">
              <w:rPr>
                <w:rFonts w:ascii="Arial" w:hAnsi="Arial" w:cs="Arial"/>
                <w:sz w:val="22"/>
                <w:szCs w:val="22"/>
              </w:rPr>
              <w:t>uun: v</w:t>
            </w:r>
            <w:r w:rsidR="00CB14E1" w:rsidRPr="006C0F60">
              <w:rPr>
                <w:rFonts w:ascii="Arial" w:hAnsi="Arial" w:cs="Arial"/>
                <w:sz w:val="22"/>
                <w:szCs w:val="22"/>
                <w:u w:val="single"/>
              </w:rPr>
              <w:t xml:space="preserve">                </w:t>
            </w:r>
            <w:r w:rsidR="0059404B" w:rsidRPr="006C0F60">
              <w:rPr>
                <w:rFonts w:ascii="Arial" w:hAnsi="Arial" w:cs="Arial"/>
                <w:sz w:val="22"/>
                <w:szCs w:val="22"/>
                <w:u w:val="single"/>
              </w:rPr>
              <w:t xml:space="preserve"> </w:t>
            </w:r>
            <w:r w:rsidR="0059404B" w:rsidRPr="006C0F60">
              <w:rPr>
                <w:rFonts w:ascii="Arial" w:hAnsi="Arial" w:cs="Arial"/>
                <w:sz w:val="22"/>
                <w:szCs w:val="22"/>
              </w:rPr>
              <w:t>[1]</w:t>
            </w:r>
            <w:r w:rsidRPr="006C0F60">
              <w:rPr>
                <w:rFonts w:ascii="Arial" w:hAnsi="Arial" w:cs="Arial"/>
                <w:sz w:val="22"/>
                <w:szCs w:val="22"/>
              </w:rPr>
              <w:br/>
            </w:r>
          </w:p>
          <w:p w:rsidR="00CE625C" w:rsidRPr="006C0F60" w:rsidRDefault="00CE625C" w:rsidP="006C0F60">
            <w:pPr>
              <w:pStyle w:val="ListParagraph"/>
              <w:numPr>
                <w:ilvl w:val="0"/>
                <w:numId w:val="7"/>
              </w:numPr>
              <w:rPr>
                <w:rFonts w:ascii="Arial" w:hAnsi="Arial" w:cs="Arial"/>
                <w:sz w:val="22"/>
                <w:szCs w:val="22"/>
              </w:rPr>
            </w:pPr>
            <w:r w:rsidRPr="006C0F60">
              <w:rPr>
                <w:rFonts w:ascii="Arial" w:hAnsi="Arial" w:cs="Arial"/>
                <w:sz w:val="22"/>
                <w:szCs w:val="22"/>
              </w:rPr>
              <w:t>Staff-</w:t>
            </w:r>
            <w:proofErr w:type="spellStart"/>
            <w:r w:rsidRPr="006C0F60">
              <w:rPr>
                <w:rFonts w:ascii="Arial" w:hAnsi="Arial" w:cs="Arial"/>
                <w:sz w:val="22"/>
                <w:szCs w:val="22"/>
              </w:rPr>
              <w:t>Stfm</w:t>
            </w:r>
            <w:proofErr w:type="spellEnd"/>
            <w:r w:rsidRPr="006C0F60">
              <w:rPr>
                <w:rFonts w:ascii="Arial" w:hAnsi="Arial" w:cs="Arial"/>
                <w:sz w:val="22"/>
                <w:szCs w:val="22"/>
              </w:rPr>
              <w:br/>
            </w:r>
            <w:r w:rsidRPr="006C0F60">
              <w:rPr>
                <w:rFonts w:ascii="Arial" w:hAnsi="Arial" w:cs="Arial"/>
                <w:sz w:val="22"/>
                <w:szCs w:val="22"/>
              </w:rPr>
              <w:br/>
            </w:r>
            <w:r w:rsidR="0059404B" w:rsidRPr="006C0F60">
              <w:rPr>
                <w:rFonts w:ascii="Arial" w:hAnsi="Arial" w:cs="Arial"/>
                <w:sz w:val="22"/>
                <w:szCs w:val="22"/>
              </w:rPr>
              <w:t>-</w:t>
            </w:r>
            <w:r w:rsidR="00CB14E1" w:rsidRPr="006C0F60">
              <w:rPr>
                <w:rFonts w:ascii="Arial" w:hAnsi="Arial" w:cs="Arial"/>
                <w:sz w:val="22"/>
                <w:szCs w:val="22"/>
              </w:rPr>
              <w:t>uun: v</w:t>
            </w:r>
            <w:r w:rsidR="00CB14E1" w:rsidRPr="006C0F60">
              <w:rPr>
                <w:rFonts w:ascii="Arial" w:hAnsi="Arial" w:cs="Arial"/>
                <w:sz w:val="22"/>
                <w:szCs w:val="22"/>
                <w:u w:val="single"/>
              </w:rPr>
              <w:t xml:space="preserve">                </w:t>
            </w:r>
            <w:r w:rsidR="00CB14E1" w:rsidRPr="006C0F60">
              <w:rPr>
                <w:rFonts w:ascii="Arial" w:hAnsi="Arial" w:cs="Arial"/>
                <w:sz w:val="22"/>
                <w:szCs w:val="22"/>
              </w:rPr>
              <w:t xml:space="preserve"> </w:t>
            </w:r>
            <w:r w:rsidR="0059404B" w:rsidRPr="006C0F60">
              <w:rPr>
                <w:rFonts w:ascii="Arial" w:hAnsi="Arial" w:cs="Arial"/>
                <w:sz w:val="22"/>
                <w:szCs w:val="22"/>
              </w:rPr>
              <w:t>[2]</w:t>
            </w:r>
            <w:r w:rsidR="00CB14E1" w:rsidRPr="006C0F60">
              <w:rPr>
                <w:rFonts w:ascii="Arial" w:hAnsi="Arial" w:cs="Arial"/>
                <w:sz w:val="22"/>
                <w:szCs w:val="22"/>
              </w:rPr>
              <w:br/>
            </w:r>
          </w:p>
          <w:p w:rsidR="00CE625C" w:rsidRPr="006C0F60" w:rsidRDefault="00CE625C" w:rsidP="006C0F60">
            <w:pPr>
              <w:pStyle w:val="ListParagraph"/>
              <w:numPr>
                <w:ilvl w:val="0"/>
                <w:numId w:val="7"/>
              </w:numPr>
              <w:rPr>
                <w:rFonts w:ascii="Arial" w:hAnsi="Arial" w:cs="Arial"/>
                <w:sz w:val="22"/>
                <w:szCs w:val="22"/>
              </w:rPr>
            </w:pPr>
            <w:proofErr w:type="spellStart"/>
            <w:r w:rsidRPr="006C0F60">
              <w:rPr>
                <w:rFonts w:ascii="Arial" w:hAnsi="Arial" w:cs="Arial"/>
                <w:sz w:val="22"/>
                <w:szCs w:val="22"/>
              </w:rPr>
              <w:t>VisitorStudent-Exch</w:t>
            </w:r>
            <w:proofErr w:type="spellEnd"/>
            <w:r w:rsidRPr="006C0F60">
              <w:rPr>
                <w:rFonts w:ascii="Arial" w:hAnsi="Arial" w:cs="Arial"/>
                <w:sz w:val="22"/>
                <w:szCs w:val="22"/>
              </w:rPr>
              <w:br/>
            </w:r>
            <w:r w:rsidRPr="006C0F60">
              <w:rPr>
                <w:rFonts w:ascii="Arial" w:hAnsi="Arial" w:cs="Arial"/>
                <w:sz w:val="22"/>
                <w:szCs w:val="22"/>
              </w:rPr>
              <w:br/>
            </w:r>
            <w:r w:rsidR="0059404B" w:rsidRPr="006C0F60">
              <w:rPr>
                <w:rFonts w:ascii="Arial" w:hAnsi="Arial" w:cs="Arial"/>
                <w:sz w:val="22"/>
                <w:szCs w:val="22"/>
              </w:rPr>
              <w:t>-</w:t>
            </w:r>
            <w:r w:rsidR="00CB14E1" w:rsidRPr="006C0F60">
              <w:rPr>
                <w:rFonts w:ascii="Arial" w:hAnsi="Arial" w:cs="Arial"/>
                <w:sz w:val="22"/>
                <w:szCs w:val="22"/>
              </w:rPr>
              <w:t>uun: v</w:t>
            </w:r>
            <w:r w:rsidR="00CB14E1" w:rsidRPr="006C0F60">
              <w:rPr>
                <w:rFonts w:ascii="Arial" w:hAnsi="Arial" w:cs="Arial"/>
                <w:sz w:val="22"/>
                <w:szCs w:val="22"/>
                <w:u w:val="single"/>
              </w:rPr>
              <w:t xml:space="preserve">                </w:t>
            </w:r>
            <w:r w:rsidR="00CB14E1" w:rsidRPr="006C0F60">
              <w:rPr>
                <w:rFonts w:ascii="Arial" w:hAnsi="Arial" w:cs="Arial"/>
                <w:sz w:val="22"/>
                <w:szCs w:val="22"/>
              </w:rPr>
              <w:t xml:space="preserve"> </w:t>
            </w:r>
            <w:r w:rsidR="0059404B" w:rsidRPr="006C0F60">
              <w:rPr>
                <w:rFonts w:ascii="Arial" w:hAnsi="Arial" w:cs="Arial"/>
                <w:sz w:val="22"/>
                <w:szCs w:val="22"/>
              </w:rPr>
              <w:t>[3]</w:t>
            </w:r>
            <w:r w:rsidRPr="006C0F60">
              <w:rPr>
                <w:rFonts w:ascii="Arial" w:hAnsi="Arial" w:cs="Arial"/>
                <w:sz w:val="22"/>
                <w:szCs w:val="22"/>
              </w:rPr>
              <w:br/>
            </w:r>
          </w:p>
          <w:p w:rsidR="00CE625C" w:rsidRDefault="00CE625C" w:rsidP="006C0F60">
            <w:pPr>
              <w:pStyle w:val="ListParagraph"/>
              <w:numPr>
                <w:ilvl w:val="0"/>
                <w:numId w:val="7"/>
              </w:numPr>
              <w:rPr>
                <w:ins w:id="124" w:author="Author"/>
                <w:rFonts w:ascii="Arial" w:hAnsi="Arial" w:cs="Arial"/>
                <w:sz w:val="22"/>
                <w:szCs w:val="22"/>
              </w:rPr>
            </w:pPr>
            <w:proofErr w:type="spellStart"/>
            <w:r w:rsidRPr="006C0F60">
              <w:rPr>
                <w:rFonts w:ascii="Arial" w:hAnsi="Arial" w:cs="Arial"/>
                <w:sz w:val="22"/>
                <w:szCs w:val="22"/>
              </w:rPr>
              <w:t>VisitorStudent-Stfm</w:t>
            </w:r>
            <w:proofErr w:type="spellEnd"/>
            <w:r w:rsidRPr="006C0F60">
              <w:rPr>
                <w:rFonts w:ascii="Arial" w:hAnsi="Arial" w:cs="Arial"/>
                <w:sz w:val="22"/>
                <w:szCs w:val="22"/>
              </w:rPr>
              <w:br/>
            </w:r>
            <w:r w:rsidRPr="006C0F60">
              <w:rPr>
                <w:rFonts w:ascii="Arial" w:hAnsi="Arial" w:cs="Arial"/>
                <w:sz w:val="22"/>
                <w:szCs w:val="22"/>
              </w:rPr>
              <w:br/>
            </w:r>
            <w:r w:rsidR="0059404B" w:rsidRPr="006C0F60">
              <w:rPr>
                <w:rFonts w:ascii="Arial" w:hAnsi="Arial" w:cs="Arial"/>
                <w:sz w:val="22"/>
                <w:szCs w:val="22"/>
              </w:rPr>
              <w:t>-</w:t>
            </w:r>
            <w:r w:rsidR="00CB14E1" w:rsidRPr="006C0F60">
              <w:rPr>
                <w:rFonts w:ascii="Arial" w:hAnsi="Arial" w:cs="Arial"/>
                <w:sz w:val="22"/>
                <w:szCs w:val="22"/>
              </w:rPr>
              <w:t>uun: v</w:t>
            </w:r>
            <w:r w:rsidR="00CB14E1" w:rsidRPr="006C0F60">
              <w:rPr>
                <w:rFonts w:ascii="Arial" w:hAnsi="Arial" w:cs="Arial"/>
                <w:sz w:val="22"/>
                <w:szCs w:val="22"/>
                <w:u w:val="single"/>
              </w:rPr>
              <w:t xml:space="preserve">                </w:t>
            </w:r>
            <w:r w:rsidR="00CB14E1" w:rsidRPr="006C0F60">
              <w:rPr>
                <w:rFonts w:ascii="Arial" w:hAnsi="Arial" w:cs="Arial"/>
                <w:sz w:val="22"/>
                <w:szCs w:val="22"/>
              </w:rPr>
              <w:t xml:space="preserve"> </w:t>
            </w:r>
            <w:r w:rsidR="0059404B" w:rsidRPr="006C0F60">
              <w:rPr>
                <w:rFonts w:ascii="Arial" w:hAnsi="Arial" w:cs="Arial"/>
                <w:sz w:val="22"/>
                <w:szCs w:val="22"/>
              </w:rPr>
              <w:t>[4]</w:t>
            </w:r>
            <w:ins w:id="125" w:author="Author">
              <w:r w:rsidR="00782C24">
                <w:rPr>
                  <w:rFonts w:ascii="Arial" w:hAnsi="Arial" w:cs="Arial"/>
                  <w:sz w:val="22"/>
                  <w:szCs w:val="22"/>
                </w:rPr>
                <w:br/>
              </w:r>
            </w:ins>
          </w:p>
          <w:p w:rsidR="00782C24" w:rsidRPr="004722A9" w:rsidRDefault="00782C24" w:rsidP="004722A9">
            <w:pPr>
              <w:jc w:val="center"/>
              <w:rPr>
                <w:ins w:id="126" w:author="Author"/>
                <w:rFonts w:ascii="Arial" w:hAnsi="Arial" w:cs="Arial"/>
                <w:color w:val="FF0000"/>
                <w:sz w:val="22"/>
                <w:szCs w:val="22"/>
                <w:rPrChange w:id="127" w:author="Author">
                  <w:rPr>
                    <w:ins w:id="128" w:author="Author"/>
                  </w:rPr>
                </w:rPrChange>
              </w:rPr>
              <w:pPrChange w:id="129" w:author="Author">
                <w:pPr>
                  <w:pStyle w:val="ListParagraph"/>
                  <w:numPr>
                    <w:numId w:val="7"/>
                  </w:numPr>
                  <w:tabs>
                    <w:tab w:val="num" w:pos="720"/>
                  </w:tabs>
                  <w:ind w:hanging="360"/>
                </w:pPr>
              </w:pPrChange>
            </w:pPr>
            <w:ins w:id="130" w:author="Author">
              <w:r>
                <w:rPr>
                  <w:rFonts w:ascii="Arial" w:hAnsi="Arial" w:cs="Arial"/>
                  <w:color w:val="FF0000"/>
                  <w:sz w:val="22"/>
                  <w:szCs w:val="22"/>
                </w:rPr>
                <w:t>*</w:t>
              </w:r>
              <w:r w:rsidRPr="004722A9">
                <w:rPr>
                  <w:rFonts w:ascii="Arial" w:hAnsi="Arial" w:cs="Arial"/>
                  <w:color w:val="FF0000"/>
                  <w:sz w:val="22"/>
                  <w:szCs w:val="22"/>
                  <w:rPrChange w:id="131" w:author="Author">
                    <w:rPr>
                      <w:rFonts w:ascii="Arial" w:hAnsi="Arial" w:cs="Arial"/>
                      <w:sz w:val="22"/>
                      <w:szCs w:val="22"/>
                    </w:rPr>
                  </w:rPrChange>
                </w:rPr>
                <w:t>------------------------------</w:t>
              </w:r>
              <w:r>
                <w:rPr>
                  <w:rFonts w:ascii="Arial" w:hAnsi="Arial" w:cs="Arial"/>
                  <w:color w:val="FF0000"/>
                  <w:sz w:val="22"/>
                  <w:szCs w:val="22"/>
                </w:rPr>
                <w:t>*</w:t>
              </w:r>
            </w:ins>
          </w:p>
          <w:p w:rsidR="00782C24" w:rsidRDefault="00782C24" w:rsidP="006C0F60">
            <w:pPr>
              <w:pStyle w:val="ListParagraph"/>
              <w:numPr>
                <w:ilvl w:val="0"/>
                <w:numId w:val="7"/>
              </w:numPr>
              <w:rPr>
                <w:ins w:id="132" w:author="Author"/>
                <w:rFonts w:ascii="Arial" w:hAnsi="Arial" w:cs="Arial"/>
                <w:sz w:val="22"/>
                <w:szCs w:val="22"/>
              </w:rPr>
            </w:pPr>
            <w:ins w:id="133" w:author="Author">
              <w:r>
                <w:rPr>
                  <w:rFonts w:ascii="Arial" w:hAnsi="Arial" w:cs="Arial"/>
                  <w:sz w:val="22"/>
                  <w:szCs w:val="22"/>
                </w:rPr>
                <w:t>VisitorStaff-</w:t>
              </w:r>
              <w:proofErr w:type="spellStart"/>
              <w:r>
                <w:rPr>
                  <w:rFonts w:ascii="Arial" w:hAnsi="Arial" w:cs="Arial"/>
                  <w:sz w:val="22"/>
                  <w:szCs w:val="22"/>
                </w:rPr>
                <w:t>Exch</w:t>
              </w:r>
              <w:proofErr w:type="spellEnd"/>
              <w:r>
                <w:rPr>
                  <w:rFonts w:ascii="Arial" w:hAnsi="Arial" w:cs="Arial"/>
                  <w:sz w:val="22"/>
                  <w:szCs w:val="22"/>
                </w:rPr>
                <w:br/>
              </w:r>
              <w:r>
                <w:rPr>
                  <w:rFonts w:ascii="Arial" w:hAnsi="Arial" w:cs="Arial"/>
                  <w:sz w:val="22"/>
                  <w:szCs w:val="22"/>
                </w:rPr>
                <w:br/>
              </w:r>
              <w:r w:rsidRPr="006C0F60">
                <w:rPr>
                  <w:rFonts w:ascii="Arial" w:hAnsi="Arial" w:cs="Arial"/>
                  <w:sz w:val="22"/>
                  <w:szCs w:val="22"/>
                </w:rPr>
                <w:t>-uun: v</w:t>
              </w:r>
              <w:r w:rsidRPr="006C0F60">
                <w:rPr>
                  <w:rFonts w:ascii="Arial" w:hAnsi="Arial" w:cs="Arial"/>
                  <w:sz w:val="22"/>
                  <w:szCs w:val="22"/>
                  <w:u w:val="single"/>
                </w:rPr>
                <w:t xml:space="preserve">                 </w:t>
              </w:r>
              <w:r>
                <w:rPr>
                  <w:rFonts w:ascii="Arial" w:hAnsi="Arial" w:cs="Arial"/>
                  <w:sz w:val="22"/>
                  <w:szCs w:val="22"/>
                </w:rPr>
                <w:t>[1a</w:t>
              </w:r>
              <w:r w:rsidRPr="006C0F60">
                <w:rPr>
                  <w:rFonts w:ascii="Arial" w:hAnsi="Arial" w:cs="Arial"/>
                  <w:sz w:val="22"/>
                  <w:szCs w:val="22"/>
                </w:rPr>
                <w:t>]</w:t>
              </w:r>
              <w:r>
                <w:rPr>
                  <w:rFonts w:ascii="Arial" w:hAnsi="Arial" w:cs="Arial"/>
                  <w:sz w:val="22"/>
                  <w:szCs w:val="22"/>
                </w:rPr>
                <w:br/>
              </w:r>
            </w:ins>
          </w:p>
          <w:p w:rsidR="00782C24" w:rsidRDefault="00782C24" w:rsidP="004722A9">
            <w:pPr>
              <w:pStyle w:val="ListParagraph"/>
              <w:numPr>
                <w:ilvl w:val="0"/>
                <w:numId w:val="7"/>
              </w:numPr>
              <w:rPr>
                <w:ins w:id="134" w:author="Author"/>
                <w:rFonts w:ascii="Arial" w:hAnsi="Arial" w:cs="Arial"/>
                <w:sz w:val="22"/>
                <w:szCs w:val="22"/>
              </w:rPr>
              <w:pPrChange w:id="135" w:author="Author">
                <w:pPr>
                  <w:pStyle w:val="ListParagraph"/>
                  <w:numPr>
                    <w:numId w:val="7"/>
                  </w:numPr>
                  <w:tabs>
                    <w:tab w:val="num" w:pos="720"/>
                  </w:tabs>
                  <w:ind w:hanging="360"/>
                </w:pPr>
              </w:pPrChange>
            </w:pPr>
            <w:ins w:id="136" w:author="Author">
              <w:r>
                <w:rPr>
                  <w:rFonts w:ascii="Arial" w:hAnsi="Arial" w:cs="Arial"/>
                  <w:sz w:val="22"/>
                  <w:szCs w:val="22"/>
                </w:rPr>
                <w:t>VisitorStaff-</w:t>
              </w:r>
              <w:proofErr w:type="spellStart"/>
              <w:r>
                <w:rPr>
                  <w:rFonts w:ascii="Arial" w:hAnsi="Arial" w:cs="Arial"/>
                  <w:sz w:val="22"/>
                  <w:szCs w:val="22"/>
                </w:rPr>
                <w:t>Stfm</w:t>
              </w:r>
              <w:proofErr w:type="spellEnd"/>
              <w:r>
                <w:rPr>
                  <w:rFonts w:ascii="Arial" w:hAnsi="Arial" w:cs="Arial"/>
                  <w:sz w:val="22"/>
                  <w:szCs w:val="22"/>
                </w:rPr>
                <w:br/>
              </w:r>
              <w:r>
                <w:rPr>
                  <w:rFonts w:ascii="Arial" w:hAnsi="Arial" w:cs="Arial"/>
                  <w:sz w:val="22"/>
                  <w:szCs w:val="22"/>
                </w:rPr>
                <w:br/>
              </w:r>
              <w:r w:rsidRPr="006C0F60">
                <w:rPr>
                  <w:rFonts w:ascii="Arial" w:hAnsi="Arial" w:cs="Arial"/>
                  <w:sz w:val="22"/>
                  <w:szCs w:val="22"/>
                </w:rPr>
                <w:t>-uun: v</w:t>
              </w:r>
              <w:r w:rsidRPr="006C0F60">
                <w:rPr>
                  <w:rFonts w:ascii="Arial" w:hAnsi="Arial" w:cs="Arial"/>
                  <w:sz w:val="22"/>
                  <w:szCs w:val="22"/>
                  <w:u w:val="single"/>
                </w:rPr>
                <w:t xml:space="preserve">                 </w:t>
              </w:r>
              <w:r>
                <w:rPr>
                  <w:rFonts w:ascii="Arial" w:hAnsi="Arial" w:cs="Arial"/>
                  <w:sz w:val="22"/>
                  <w:szCs w:val="22"/>
                </w:rPr>
                <w:t>[</w:t>
              </w:r>
              <w:r>
                <w:rPr>
                  <w:rFonts w:ascii="Arial" w:hAnsi="Arial" w:cs="Arial"/>
                  <w:sz w:val="22"/>
                  <w:szCs w:val="22"/>
                </w:rPr>
                <w:t>2</w:t>
              </w:r>
              <w:r>
                <w:rPr>
                  <w:rFonts w:ascii="Arial" w:hAnsi="Arial" w:cs="Arial"/>
                  <w:sz w:val="22"/>
                  <w:szCs w:val="22"/>
                </w:rPr>
                <w:t>a</w:t>
              </w:r>
              <w:r w:rsidRPr="006C0F60">
                <w:rPr>
                  <w:rFonts w:ascii="Arial" w:hAnsi="Arial" w:cs="Arial"/>
                  <w:sz w:val="22"/>
                  <w:szCs w:val="22"/>
                </w:rPr>
                <w:t>]</w:t>
              </w:r>
              <w:r w:rsidRPr="004722A9">
                <w:rPr>
                  <w:rFonts w:ascii="Arial" w:hAnsi="Arial" w:cs="Arial"/>
                  <w:sz w:val="22"/>
                  <w:szCs w:val="22"/>
                  <w:rPrChange w:id="137" w:author="Author">
                    <w:rPr/>
                  </w:rPrChange>
                </w:rPr>
                <w:br/>
              </w:r>
            </w:ins>
          </w:p>
          <w:p w:rsidR="00782C24" w:rsidRPr="004722A9" w:rsidRDefault="00782C24" w:rsidP="004722A9">
            <w:pPr>
              <w:rPr>
                <w:ins w:id="138" w:author="Author"/>
                <w:rFonts w:ascii="Arial" w:hAnsi="Arial" w:cs="Arial"/>
                <w:color w:val="FF0000"/>
                <w:sz w:val="22"/>
                <w:szCs w:val="22"/>
                <w:rPrChange w:id="139" w:author="Author">
                  <w:rPr>
                    <w:ins w:id="140" w:author="Author"/>
                    <w:rFonts w:ascii="Arial" w:hAnsi="Arial" w:cs="Arial"/>
                    <w:sz w:val="22"/>
                    <w:szCs w:val="22"/>
                  </w:rPr>
                </w:rPrChange>
              </w:rPr>
              <w:pPrChange w:id="141" w:author="Author">
                <w:pPr>
                  <w:pStyle w:val="ListParagraph"/>
                  <w:numPr>
                    <w:numId w:val="7"/>
                  </w:numPr>
                  <w:tabs>
                    <w:tab w:val="num" w:pos="720"/>
                  </w:tabs>
                  <w:ind w:hanging="360"/>
                </w:pPr>
              </w:pPrChange>
            </w:pPr>
            <w:ins w:id="142" w:author="Author">
              <w:r w:rsidRPr="004722A9">
                <w:rPr>
                  <w:rFonts w:ascii="Arial" w:hAnsi="Arial" w:cs="Arial"/>
                  <w:color w:val="FF0000"/>
                  <w:sz w:val="22"/>
                  <w:szCs w:val="22"/>
                  <w:rPrChange w:id="143" w:author="Author">
                    <w:rPr>
                      <w:rFonts w:ascii="Arial" w:hAnsi="Arial" w:cs="Arial"/>
                      <w:sz w:val="22"/>
                      <w:szCs w:val="22"/>
                    </w:rPr>
                  </w:rPrChange>
                </w:rPr>
                <w:t xml:space="preserve">Note: Accounts </w:t>
              </w:r>
              <w:r>
                <w:rPr>
                  <w:rFonts w:ascii="Arial" w:hAnsi="Arial" w:cs="Arial"/>
                  <w:color w:val="FF0000"/>
                  <w:sz w:val="22"/>
                  <w:szCs w:val="22"/>
                </w:rPr>
                <w:t>[</w:t>
              </w:r>
              <w:r w:rsidRPr="004722A9">
                <w:rPr>
                  <w:rFonts w:ascii="Arial" w:hAnsi="Arial" w:cs="Arial"/>
                  <w:color w:val="FF0000"/>
                  <w:sz w:val="22"/>
                  <w:szCs w:val="22"/>
                  <w:rPrChange w:id="144" w:author="Author">
                    <w:rPr>
                      <w:rFonts w:ascii="Arial" w:hAnsi="Arial" w:cs="Arial"/>
                      <w:sz w:val="22"/>
                      <w:szCs w:val="22"/>
                    </w:rPr>
                  </w:rPrChange>
                </w:rPr>
                <w:t>1a</w:t>
              </w:r>
              <w:r>
                <w:rPr>
                  <w:rFonts w:ascii="Arial" w:hAnsi="Arial" w:cs="Arial"/>
                  <w:color w:val="FF0000"/>
                  <w:sz w:val="22"/>
                  <w:szCs w:val="22"/>
                </w:rPr>
                <w:t>]</w:t>
              </w:r>
              <w:r w:rsidRPr="004722A9">
                <w:rPr>
                  <w:rFonts w:ascii="Arial" w:hAnsi="Arial" w:cs="Arial"/>
                  <w:color w:val="FF0000"/>
                  <w:sz w:val="22"/>
                  <w:szCs w:val="22"/>
                  <w:rPrChange w:id="145" w:author="Author">
                    <w:rPr>
                      <w:rFonts w:ascii="Arial" w:hAnsi="Arial" w:cs="Arial"/>
                      <w:sz w:val="22"/>
                      <w:szCs w:val="22"/>
                    </w:rPr>
                  </w:rPrChange>
                </w:rPr>
                <w:t xml:space="preserve"> and </w:t>
              </w:r>
              <w:r>
                <w:rPr>
                  <w:rFonts w:ascii="Arial" w:hAnsi="Arial" w:cs="Arial"/>
                  <w:color w:val="FF0000"/>
                  <w:sz w:val="22"/>
                  <w:szCs w:val="22"/>
                </w:rPr>
                <w:t>[</w:t>
              </w:r>
              <w:r w:rsidRPr="004722A9">
                <w:rPr>
                  <w:rFonts w:ascii="Arial" w:hAnsi="Arial" w:cs="Arial"/>
                  <w:color w:val="FF0000"/>
                  <w:sz w:val="22"/>
                  <w:szCs w:val="22"/>
                  <w:rPrChange w:id="146" w:author="Author">
                    <w:rPr>
                      <w:rFonts w:ascii="Arial" w:hAnsi="Arial" w:cs="Arial"/>
                      <w:sz w:val="22"/>
                      <w:szCs w:val="22"/>
                    </w:rPr>
                  </w:rPrChange>
                </w:rPr>
                <w:t>2a</w:t>
              </w:r>
              <w:r>
                <w:rPr>
                  <w:rFonts w:ascii="Arial" w:hAnsi="Arial" w:cs="Arial"/>
                  <w:color w:val="FF0000"/>
                  <w:sz w:val="22"/>
                  <w:szCs w:val="22"/>
                </w:rPr>
                <w:t>]</w:t>
              </w:r>
              <w:r w:rsidRPr="004722A9">
                <w:rPr>
                  <w:rFonts w:ascii="Arial" w:hAnsi="Arial" w:cs="Arial"/>
                  <w:color w:val="FF0000"/>
                  <w:sz w:val="22"/>
                  <w:szCs w:val="22"/>
                  <w:rPrChange w:id="147" w:author="Author">
                    <w:rPr>
                      <w:rFonts w:ascii="Arial" w:hAnsi="Arial" w:cs="Arial"/>
                      <w:sz w:val="22"/>
                      <w:szCs w:val="22"/>
                    </w:rPr>
                  </w:rPrChange>
                </w:rPr>
                <w:t xml:space="preserve"> were added for the 2</w:t>
              </w:r>
              <w:r w:rsidRPr="004722A9">
                <w:rPr>
                  <w:rFonts w:ascii="Arial" w:hAnsi="Arial" w:cs="Arial"/>
                  <w:color w:val="FF0000"/>
                  <w:sz w:val="22"/>
                  <w:szCs w:val="22"/>
                  <w:vertAlign w:val="superscript"/>
                  <w:rPrChange w:id="148" w:author="Author">
                    <w:rPr>
                      <w:rFonts w:ascii="Arial" w:hAnsi="Arial" w:cs="Arial"/>
                      <w:sz w:val="22"/>
                      <w:szCs w:val="22"/>
                    </w:rPr>
                  </w:rPrChange>
                </w:rPr>
                <w:t>nd</w:t>
              </w:r>
              <w:r w:rsidRPr="004722A9">
                <w:rPr>
                  <w:rFonts w:ascii="Arial" w:hAnsi="Arial" w:cs="Arial"/>
                  <w:color w:val="FF0000"/>
                  <w:sz w:val="22"/>
                  <w:szCs w:val="22"/>
                  <w:rPrChange w:id="149" w:author="Author">
                    <w:rPr>
                      <w:rFonts w:ascii="Arial" w:hAnsi="Arial" w:cs="Arial"/>
                      <w:sz w:val="22"/>
                      <w:szCs w:val="22"/>
                    </w:rPr>
                  </w:rPrChange>
                </w:rPr>
                <w:t xml:space="preserve"> phase of UAT</w:t>
              </w:r>
              <w:r>
                <w:rPr>
                  <w:rFonts w:ascii="Arial" w:hAnsi="Arial" w:cs="Arial"/>
                  <w:color w:val="FF0000"/>
                  <w:sz w:val="22"/>
                  <w:szCs w:val="22"/>
                </w:rPr>
                <w:t>, which means</w:t>
              </w:r>
              <w:r w:rsidRPr="004722A9">
                <w:rPr>
                  <w:rFonts w:ascii="Arial" w:hAnsi="Arial" w:cs="Arial"/>
                  <w:color w:val="FF0000"/>
                  <w:sz w:val="22"/>
                  <w:szCs w:val="22"/>
                  <w:rPrChange w:id="150" w:author="Author">
                    <w:rPr>
                      <w:rFonts w:ascii="Arial" w:hAnsi="Arial" w:cs="Arial"/>
                      <w:sz w:val="22"/>
                      <w:szCs w:val="22"/>
                    </w:rPr>
                  </w:rPrChange>
                </w:rPr>
                <w:t xml:space="preserve"> </w:t>
              </w:r>
              <w:r>
                <w:rPr>
                  <w:rFonts w:ascii="Arial" w:hAnsi="Arial" w:cs="Arial"/>
                  <w:color w:val="FF0000"/>
                  <w:sz w:val="22"/>
                  <w:szCs w:val="22"/>
                </w:rPr>
                <w:t>o</w:t>
              </w:r>
              <w:r w:rsidRPr="004722A9">
                <w:rPr>
                  <w:rFonts w:ascii="Arial" w:hAnsi="Arial" w:cs="Arial"/>
                  <w:color w:val="FF0000"/>
                  <w:sz w:val="22"/>
                  <w:szCs w:val="22"/>
                  <w:rPrChange w:id="151" w:author="Author">
                    <w:rPr>
                      <w:rFonts w:ascii="Arial" w:hAnsi="Arial" w:cs="Arial"/>
                      <w:sz w:val="22"/>
                      <w:szCs w:val="22"/>
                    </w:rPr>
                  </w:rPrChange>
                </w:rPr>
                <w:t xml:space="preserve">utgoing XML will have to be modified </w:t>
              </w:r>
              <w:r>
                <w:rPr>
                  <w:rFonts w:ascii="Arial" w:hAnsi="Arial" w:cs="Arial"/>
                  <w:color w:val="FF0000"/>
                  <w:sz w:val="22"/>
                  <w:szCs w:val="22"/>
                </w:rPr>
                <w:t xml:space="preserve">for [1] and [2] </w:t>
              </w:r>
              <w:r w:rsidRPr="004722A9">
                <w:rPr>
                  <w:rFonts w:ascii="Arial" w:hAnsi="Arial" w:cs="Arial"/>
                  <w:color w:val="FF0000"/>
                  <w:sz w:val="22"/>
                  <w:szCs w:val="22"/>
                  <w:rPrChange w:id="152" w:author="Author">
                    <w:rPr>
                      <w:rFonts w:ascii="Arial" w:hAnsi="Arial" w:cs="Arial"/>
                      <w:sz w:val="22"/>
                      <w:szCs w:val="22"/>
                    </w:rPr>
                  </w:rPrChange>
                </w:rPr>
                <w:t>to make these VisitorStaff appear as permanent Staff</w:t>
              </w:r>
              <w:r>
                <w:rPr>
                  <w:rFonts w:ascii="Arial" w:hAnsi="Arial" w:cs="Arial"/>
                  <w:color w:val="FF0000"/>
                  <w:sz w:val="22"/>
                  <w:szCs w:val="22"/>
                </w:rPr>
                <w:t xml:space="preserve"> users.</w:t>
              </w:r>
            </w:ins>
          </w:p>
          <w:p w:rsidR="00782C24" w:rsidRPr="004722A9" w:rsidRDefault="00782C24" w:rsidP="004722A9">
            <w:pPr>
              <w:jc w:val="center"/>
              <w:rPr>
                <w:rFonts w:ascii="Arial" w:hAnsi="Arial" w:cs="Arial"/>
                <w:sz w:val="22"/>
                <w:szCs w:val="22"/>
                <w:rPrChange w:id="153" w:author="Author">
                  <w:rPr/>
                </w:rPrChange>
              </w:rPr>
              <w:pPrChange w:id="154" w:author="Author">
                <w:pPr>
                  <w:pStyle w:val="ListParagraph"/>
                  <w:numPr>
                    <w:numId w:val="7"/>
                  </w:numPr>
                  <w:tabs>
                    <w:tab w:val="num" w:pos="720"/>
                  </w:tabs>
                  <w:ind w:hanging="360"/>
                </w:pPr>
              </w:pPrChange>
            </w:pPr>
            <w:ins w:id="155" w:author="Author">
              <w:r>
                <w:rPr>
                  <w:rFonts w:ascii="Arial" w:hAnsi="Arial" w:cs="Arial"/>
                  <w:color w:val="FF0000"/>
                  <w:sz w:val="22"/>
                  <w:szCs w:val="22"/>
                </w:rPr>
                <w:t>*</w:t>
              </w:r>
              <w:r w:rsidRPr="004722A9">
                <w:rPr>
                  <w:rFonts w:ascii="Arial" w:hAnsi="Arial" w:cs="Arial"/>
                  <w:color w:val="FF0000"/>
                  <w:sz w:val="22"/>
                  <w:szCs w:val="22"/>
                  <w:rPrChange w:id="156" w:author="Author">
                    <w:rPr>
                      <w:rFonts w:ascii="Arial" w:hAnsi="Arial" w:cs="Arial"/>
                      <w:sz w:val="22"/>
                      <w:szCs w:val="22"/>
                    </w:rPr>
                  </w:rPrChange>
                </w:rPr>
                <w:t>------------------------------</w:t>
              </w:r>
              <w:r>
                <w:rPr>
                  <w:rFonts w:ascii="Arial" w:hAnsi="Arial" w:cs="Arial"/>
                  <w:color w:val="FF0000"/>
                  <w:sz w:val="22"/>
                  <w:szCs w:val="22"/>
                </w:rPr>
                <w:t>*</w:t>
              </w:r>
            </w:ins>
          </w:p>
        </w:tc>
        <w:tc>
          <w:tcPr>
            <w:tcW w:w="0" w:type="auto"/>
          </w:tcPr>
          <w:p w:rsidR="00F552F8" w:rsidRPr="00BF326D" w:rsidRDefault="00F552F8" w:rsidP="00FF1B5E">
            <w:pPr>
              <w:rPr>
                <w:rFonts w:ascii="Arial" w:hAnsi="Arial" w:cs="Arial"/>
                <w:b/>
                <w:sz w:val="22"/>
                <w:szCs w:val="22"/>
              </w:rPr>
            </w:pPr>
          </w:p>
        </w:tc>
      </w:tr>
      <w:tr w:rsidR="004722A9" w:rsidRPr="002C34BD" w:rsidTr="00436245">
        <w:trPr>
          <w:cantSplit/>
        </w:trPr>
        <w:tc>
          <w:tcPr>
            <w:tcW w:w="0" w:type="auto"/>
          </w:tcPr>
          <w:p w:rsidR="00AD39C9" w:rsidRPr="00BF326D" w:rsidRDefault="00A2412A" w:rsidP="00FF1B5E">
            <w:pPr>
              <w:rPr>
                <w:rFonts w:ascii="Arial" w:hAnsi="Arial" w:cs="Arial"/>
                <w:sz w:val="22"/>
                <w:szCs w:val="22"/>
              </w:rPr>
            </w:pPr>
            <w:r w:rsidRPr="00BF326D">
              <w:rPr>
                <w:rFonts w:ascii="Arial" w:hAnsi="Arial" w:cs="Arial"/>
                <w:sz w:val="22"/>
                <w:szCs w:val="22"/>
              </w:rPr>
              <w:lastRenderedPageBreak/>
              <w:t>1.2</w:t>
            </w:r>
          </w:p>
          <w:p w:rsidR="00A5505F" w:rsidRPr="006C0F60" w:rsidRDefault="00A5505F" w:rsidP="006C0F60">
            <w:pPr>
              <w:pStyle w:val="ColorfulList-Accent11"/>
              <w:spacing w:after="0"/>
              <w:ind w:left="0"/>
              <w:rPr>
                <w:rFonts w:ascii="Arial" w:hAnsi="Arial" w:cs="Arial"/>
                <w:color w:val="E36C0A" w:themeColor="accent6" w:themeShade="BF"/>
              </w:rPr>
            </w:pPr>
            <w:r w:rsidRPr="006C0F60">
              <w:rPr>
                <w:rFonts w:ascii="Arial" w:hAnsi="Arial" w:cs="Arial"/>
                <w:color w:val="E36C0A" w:themeColor="accent6" w:themeShade="BF"/>
              </w:rPr>
              <w:t>IDM</w:t>
            </w:r>
          </w:p>
        </w:tc>
        <w:tc>
          <w:tcPr>
            <w:tcW w:w="0" w:type="auto"/>
          </w:tcPr>
          <w:p w:rsidR="00AD39C9" w:rsidRPr="00BF326D" w:rsidRDefault="00AD39C9" w:rsidP="007C0979">
            <w:pPr>
              <w:pStyle w:val="ColorfulList-Accent11"/>
              <w:spacing w:after="0"/>
              <w:ind w:left="0"/>
              <w:rPr>
                <w:rFonts w:ascii="Arial" w:hAnsi="Arial" w:cs="Arial"/>
                <w:u w:val="single"/>
              </w:rPr>
            </w:pPr>
            <w:r w:rsidRPr="00BF326D">
              <w:rPr>
                <w:rFonts w:ascii="Arial" w:hAnsi="Arial" w:cs="Arial"/>
              </w:rPr>
              <w:t xml:space="preserve">Create </w:t>
            </w:r>
            <w:r w:rsidR="007C0979" w:rsidRPr="00BF326D">
              <w:rPr>
                <w:rFonts w:ascii="Arial" w:hAnsi="Arial" w:cs="Arial"/>
              </w:rPr>
              <w:t>two functional accounts</w:t>
            </w:r>
            <w:r w:rsidR="00CB737A" w:rsidRPr="00BF326D">
              <w:rPr>
                <w:rFonts w:ascii="Arial" w:hAnsi="Arial" w:cs="Arial"/>
              </w:rPr>
              <w:t>, assigned to default services (which includes Active Directory)</w:t>
            </w:r>
          </w:p>
        </w:tc>
        <w:tc>
          <w:tcPr>
            <w:tcW w:w="0" w:type="auto"/>
          </w:tcPr>
          <w:p w:rsidR="00C405F2" w:rsidRPr="00BF326D" w:rsidRDefault="007C0979" w:rsidP="00AD39C9">
            <w:pPr>
              <w:pStyle w:val="ColorfulList-Accent11"/>
              <w:ind w:left="0"/>
              <w:rPr>
                <w:rFonts w:ascii="Arial" w:hAnsi="Arial" w:cs="Arial"/>
              </w:rPr>
            </w:pPr>
            <w:r w:rsidRPr="00BF326D">
              <w:rPr>
                <w:rFonts w:ascii="Arial" w:hAnsi="Arial" w:cs="Arial"/>
              </w:rPr>
              <w:t>Both</w:t>
            </w:r>
            <w:r w:rsidR="00C405F2" w:rsidRPr="00BF326D">
              <w:rPr>
                <w:rFonts w:ascii="Arial" w:hAnsi="Arial" w:cs="Arial"/>
              </w:rPr>
              <w:t xml:space="preserve"> accounts must have a surname of “</w:t>
            </w:r>
            <w:del w:id="157" w:author="Author">
              <w:r w:rsidR="00C405F2" w:rsidRPr="00BF326D" w:rsidDel="00EA63AA">
                <w:rPr>
                  <w:rFonts w:ascii="Arial" w:hAnsi="Arial" w:cs="Arial"/>
                </w:rPr>
                <w:delText>O365test1</w:delText>
              </w:r>
            </w:del>
            <w:ins w:id="158" w:author="Author">
              <w:r w:rsidR="001456B8">
                <w:rPr>
                  <w:rFonts w:ascii="Arial" w:hAnsi="Arial" w:cs="Arial"/>
                </w:rPr>
                <w:t>M</w:t>
              </w:r>
              <w:del w:id="159" w:author="Author">
                <w:r w:rsidR="00EA63AA" w:rsidDel="001456B8">
                  <w:rPr>
                    <w:rFonts w:ascii="Arial" w:hAnsi="Arial" w:cs="Arial"/>
                  </w:rPr>
                  <w:delText>Em</w:delText>
                </w:r>
              </w:del>
              <w:r w:rsidR="00EA63AA">
                <w:rPr>
                  <w:rFonts w:ascii="Arial" w:hAnsi="Arial" w:cs="Arial"/>
                </w:rPr>
                <w:t>ailT</w:t>
              </w:r>
              <w:r w:rsidR="00EA63AA" w:rsidRPr="00BF326D">
                <w:rPr>
                  <w:rFonts w:ascii="Arial" w:hAnsi="Arial" w:cs="Arial"/>
                </w:rPr>
                <w:t>est</w:t>
              </w:r>
              <w:r w:rsidR="00EA63AA">
                <w:rPr>
                  <w:rFonts w:ascii="Arial" w:hAnsi="Arial" w:cs="Arial"/>
                </w:rPr>
                <w:t>One</w:t>
              </w:r>
            </w:ins>
            <w:r w:rsidR="00C405F2" w:rsidRPr="00BF326D">
              <w:rPr>
                <w:rFonts w:ascii="Arial" w:hAnsi="Arial" w:cs="Arial"/>
              </w:rPr>
              <w:t xml:space="preserve">”, </w:t>
            </w:r>
            <w:r w:rsidR="0058430C" w:rsidRPr="00BF326D">
              <w:rPr>
                <w:rFonts w:ascii="Arial" w:hAnsi="Arial" w:cs="Arial"/>
              </w:rPr>
              <w:t xml:space="preserve">an end date of three months in the future, </w:t>
            </w:r>
            <w:r w:rsidR="00C405F2" w:rsidRPr="00BF326D">
              <w:rPr>
                <w:rFonts w:ascii="Arial" w:hAnsi="Arial" w:cs="Arial"/>
              </w:rPr>
              <w:t>and the following details set for each account (all other details can be random):</w:t>
            </w:r>
          </w:p>
          <w:p w:rsidR="00C405F2" w:rsidRPr="00BF326D" w:rsidRDefault="00C405F2" w:rsidP="00AD39C9">
            <w:pPr>
              <w:pStyle w:val="ColorfulList-Accent11"/>
              <w:ind w:left="0"/>
              <w:rPr>
                <w:rFonts w:ascii="Arial" w:hAnsi="Arial" w:cs="Arial"/>
              </w:rPr>
            </w:pPr>
          </w:p>
          <w:p w:rsidR="00AD39C9" w:rsidRPr="00BF326D" w:rsidRDefault="00AD39C9" w:rsidP="00AD39C9">
            <w:pPr>
              <w:pStyle w:val="ColorfulList-Accent11"/>
              <w:ind w:left="0"/>
              <w:rPr>
                <w:rFonts w:ascii="Arial" w:hAnsi="Arial" w:cs="Arial"/>
              </w:rPr>
            </w:pPr>
            <w:r w:rsidRPr="00BF326D">
              <w:rPr>
                <w:rFonts w:ascii="Arial" w:hAnsi="Arial" w:cs="Arial"/>
              </w:rPr>
              <w:t>1-</w:t>
            </w:r>
          </w:p>
          <w:p w:rsidR="00AD39C9" w:rsidRPr="00BF326D" w:rsidRDefault="00AD39C9" w:rsidP="00AD39C9">
            <w:pPr>
              <w:pStyle w:val="ColorfulList-Accent11"/>
              <w:ind w:left="0"/>
              <w:rPr>
                <w:rFonts w:ascii="Arial" w:hAnsi="Arial" w:cs="Arial"/>
              </w:rPr>
            </w:pPr>
            <w:r w:rsidRPr="00BF326D">
              <w:rPr>
                <w:rFonts w:ascii="Arial" w:hAnsi="Arial" w:cs="Arial"/>
              </w:rPr>
              <w:t>First name: “</w:t>
            </w:r>
            <w:r w:rsidR="007C0979" w:rsidRPr="00BF326D">
              <w:rPr>
                <w:rFonts w:ascii="Arial" w:hAnsi="Arial" w:cs="Arial"/>
              </w:rPr>
              <w:t>Functional</w:t>
            </w:r>
            <w:r w:rsidRPr="00BF326D">
              <w:rPr>
                <w:rFonts w:ascii="Arial" w:hAnsi="Arial" w:cs="Arial"/>
              </w:rPr>
              <w:t>-</w:t>
            </w:r>
            <w:proofErr w:type="spellStart"/>
            <w:r w:rsidRPr="00BF326D">
              <w:rPr>
                <w:rFonts w:ascii="Arial" w:hAnsi="Arial" w:cs="Arial"/>
              </w:rPr>
              <w:t>Exch</w:t>
            </w:r>
            <w:proofErr w:type="spellEnd"/>
            <w:r w:rsidRPr="00BF326D">
              <w:rPr>
                <w:rFonts w:ascii="Arial" w:hAnsi="Arial" w:cs="Arial"/>
              </w:rPr>
              <w:t>”</w:t>
            </w:r>
          </w:p>
          <w:p w:rsidR="00AD39C9" w:rsidRPr="00BF326D" w:rsidRDefault="00AD39C9" w:rsidP="00AD39C9">
            <w:pPr>
              <w:pStyle w:val="ColorfulList-Accent11"/>
              <w:ind w:left="0"/>
              <w:rPr>
                <w:rFonts w:ascii="Arial" w:hAnsi="Arial" w:cs="Arial"/>
              </w:rPr>
            </w:pPr>
            <w:r w:rsidRPr="00BF326D">
              <w:rPr>
                <w:rFonts w:ascii="Arial" w:hAnsi="Arial" w:cs="Arial"/>
              </w:rPr>
              <w:t>Org Unit: “Applications Production Management – D716”</w:t>
            </w:r>
          </w:p>
          <w:p w:rsidR="00AD39C9" w:rsidRPr="00BF326D" w:rsidRDefault="007C0979" w:rsidP="00AD39C9">
            <w:pPr>
              <w:pStyle w:val="ColorfulList-Accent11"/>
              <w:ind w:left="0"/>
              <w:rPr>
                <w:rFonts w:ascii="Arial" w:hAnsi="Arial" w:cs="Arial"/>
              </w:rPr>
            </w:pPr>
            <w:r w:rsidRPr="00BF326D">
              <w:rPr>
                <w:rFonts w:ascii="Arial" w:hAnsi="Arial" w:cs="Arial"/>
              </w:rPr>
              <w:t>Preferred UUN: o365exch</w:t>
            </w:r>
          </w:p>
          <w:p w:rsidR="007C0979" w:rsidRPr="00BF326D" w:rsidRDefault="007C0979" w:rsidP="00AD39C9">
            <w:pPr>
              <w:pStyle w:val="ColorfulList-Accent11"/>
              <w:ind w:left="0"/>
              <w:rPr>
                <w:rFonts w:ascii="Arial" w:hAnsi="Arial" w:cs="Arial"/>
              </w:rPr>
            </w:pPr>
          </w:p>
          <w:p w:rsidR="007C0979" w:rsidRPr="00BF326D" w:rsidRDefault="007C0979" w:rsidP="00AD39C9">
            <w:pPr>
              <w:pStyle w:val="ColorfulList-Accent11"/>
              <w:ind w:left="0"/>
              <w:rPr>
                <w:rFonts w:ascii="Arial" w:hAnsi="Arial" w:cs="Arial"/>
              </w:rPr>
            </w:pPr>
            <w:r w:rsidRPr="00BF326D">
              <w:rPr>
                <w:rFonts w:ascii="Arial" w:hAnsi="Arial" w:cs="Arial"/>
              </w:rPr>
              <w:t>2-</w:t>
            </w:r>
          </w:p>
          <w:p w:rsidR="00CE625C" w:rsidRPr="00BF326D" w:rsidRDefault="00CE625C" w:rsidP="00CE625C">
            <w:pPr>
              <w:pStyle w:val="ColorfulList-Accent11"/>
              <w:ind w:left="0"/>
              <w:rPr>
                <w:rFonts w:ascii="Arial" w:hAnsi="Arial" w:cs="Arial"/>
              </w:rPr>
            </w:pPr>
            <w:r w:rsidRPr="00BF326D">
              <w:rPr>
                <w:rFonts w:ascii="Arial" w:hAnsi="Arial" w:cs="Arial"/>
              </w:rPr>
              <w:t>First name: “</w:t>
            </w:r>
            <w:r w:rsidR="007C0979" w:rsidRPr="00BF326D">
              <w:rPr>
                <w:rFonts w:ascii="Arial" w:hAnsi="Arial" w:cs="Arial"/>
              </w:rPr>
              <w:t>Functional</w:t>
            </w:r>
            <w:r w:rsidRPr="00BF326D">
              <w:rPr>
                <w:rFonts w:ascii="Arial" w:hAnsi="Arial" w:cs="Arial"/>
              </w:rPr>
              <w:t>-</w:t>
            </w:r>
            <w:proofErr w:type="spellStart"/>
            <w:r w:rsidRPr="00BF326D">
              <w:rPr>
                <w:rFonts w:ascii="Arial" w:hAnsi="Arial" w:cs="Arial"/>
              </w:rPr>
              <w:t>Stfm</w:t>
            </w:r>
            <w:proofErr w:type="spellEnd"/>
            <w:r w:rsidRPr="00BF326D">
              <w:rPr>
                <w:rFonts w:ascii="Arial" w:hAnsi="Arial" w:cs="Arial"/>
              </w:rPr>
              <w:t>”</w:t>
            </w:r>
          </w:p>
          <w:p w:rsidR="00CE625C" w:rsidRPr="00BF326D" w:rsidRDefault="00CE625C" w:rsidP="00CE625C">
            <w:pPr>
              <w:pStyle w:val="ColorfulList-Accent11"/>
              <w:ind w:left="0"/>
              <w:rPr>
                <w:rFonts w:ascii="Arial" w:hAnsi="Arial" w:cs="Arial"/>
              </w:rPr>
            </w:pPr>
            <w:r w:rsidRPr="00BF326D">
              <w:rPr>
                <w:rFonts w:ascii="Arial" w:hAnsi="Arial" w:cs="Arial"/>
              </w:rPr>
              <w:t>Org Unit: “</w:t>
            </w:r>
            <w:ins w:id="160" w:author="Author">
              <w:r w:rsidR="00FE2D13">
                <w:rPr>
                  <w:rFonts w:ascii="Arial" w:hAnsi="Arial" w:cs="Arial"/>
                </w:rPr>
                <w:t>Operational Services</w:t>
              </w:r>
              <w:r w:rsidR="00FE2D13" w:rsidRPr="00BF326D">
                <w:rPr>
                  <w:rFonts w:ascii="Arial" w:hAnsi="Arial" w:cs="Arial"/>
                </w:rPr>
                <w:t xml:space="preserve"> - D</w:t>
              </w:r>
              <w:r w:rsidR="00FE2D13">
                <w:rPr>
                  <w:rFonts w:ascii="Arial" w:hAnsi="Arial" w:cs="Arial"/>
                </w:rPr>
                <w:t>671</w:t>
              </w:r>
            </w:ins>
            <w:del w:id="161" w:author="Author">
              <w:r w:rsidRPr="00BF326D" w:rsidDel="00FE2D13">
                <w:rPr>
                  <w:rFonts w:ascii="Arial" w:hAnsi="Arial" w:cs="Arial"/>
                </w:rPr>
                <w:delText>Molecular, Genetic and Population Health Sciences - D724</w:delText>
              </w:r>
            </w:del>
            <w:r w:rsidRPr="00BF326D">
              <w:rPr>
                <w:rFonts w:ascii="Arial" w:hAnsi="Arial" w:cs="Arial"/>
              </w:rPr>
              <w:t>”</w:t>
            </w:r>
          </w:p>
          <w:p w:rsidR="00CE625C" w:rsidRPr="00BF326D" w:rsidRDefault="00CE625C" w:rsidP="00CE625C">
            <w:pPr>
              <w:pStyle w:val="ColorfulList-Accent11"/>
              <w:ind w:left="0"/>
              <w:rPr>
                <w:rFonts w:ascii="Arial" w:hAnsi="Arial" w:cs="Arial"/>
              </w:rPr>
            </w:pPr>
            <w:r w:rsidRPr="00BF326D">
              <w:rPr>
                <w:rFonts w:ascii="Arial" w:hAnsi="Arial" w:cs="Arial"/>
              </w:rPr>
              <w:t>Visit Type: “</w:t>
            </w:r>
            <w:proofErr w:type="spellStart"/>
            <w:r w:rsidRPr="00BF326D">
              <w:rPr>
                <w:rFonts w:ascii="Arial" w:hAnsi="Arial" w:cs="Arial"/>
              </w:rPr>
              <w:t>VisitorStudent</w:t>
            </w:r>
            <w:proofErr w:type="spellEnd"/>
            <w:r w:rsidRPr="00BF326D">
              <w:rPr>
                <w:rFonts w:ascii="Arial" w:hAnsi="Arial" w:cs="Arial"/>
              </w:rPr>
              <w:t>”</w:t>
            </w:r>
          </w:p>
          <w:p w:rsidR="008F7529" w:rsidRPr="00BF326D" w:rsidRDefault="007C0979" w:rsidP="00CE625C">
            <w:pPr>
              <w:pStyle w:val="ColorfulList-Accent11"/>
              <w:ind w:left="0"/>
              <w:rPr>
                <w:rFonts w:ascii="Arial" w:hAnsi="Arial" w:cs="Arial"/>
              </w:rPr>
            </w:pPr>
            <w:r w:rsidRPr="00BF326D">
              <w:rPr>
                <w:rFonts w:ascii="Arial" w:hAnsi="Arial" w:cs="Arial"/>
              </w:rPr>
              <w:t>Preferred UUN: o365stfm</w:t>
            </w:r>
          </w:p>
          <w:p w:rsidR="008F7529" w:rsidRPr="00BF326D" w:rsidRDefault="008F7529" w:rsidP="00CE625C">
            <w:pPr>
              <w:pStyle w:val="ColorfulList-Accent11"/>
              <w:ind w:left="0"/>
              <w:rPr>
                <w:rFonts w:ascii="Arial" w:hAnsi="Arial" w:cs="Arial"/>
              </w:rPr>
            </w:pPr>
            <w:r w:rsidRPr="00BF326D">
              <w:rPr>
                <w:rFonts w:ascii="Arial" w:hAnsi="Arial" w:cs="Arial"/>
              </w:rPr>
              <w:t>Assign this account to the Staffmail service.</w:t>
            </w:r>
          </w:p>
          <w:p w:rsidR="00AD39C9" w:rsidRPr="00BF326D" w:rsidRDefault="00AD39C9" w:rsidP="009A0405">
            <w:pPr>
              <w:pStyle w:val="ColorfulList-Accent11"/>
              <w:ind w:left="0"/>
              <w:rPr>
                <w:rFonts w:ascii="Arial" w:hAnsi="Arial" w:cs="Arial"/>
              </w:rPr>
            </w:pPr>
          </w:p>
        </w:tc>
        <w:tc>
          <w:tcPr>
            <w:tcW w:w="0" w:type="auto"/>
          </w:tcPr>
          <w:p w:rsidR="007C0979" w:rsidRPr="00BF326D" w:rsidRDefault="00AD39C9" w:rsidP="006C0F60">
            <w:pPr>
              <w:rPr>
                <w:rFonts w:ascii="Arial" w:hAnsi="Arial" w:cs="Arial"/>
                <w:sz w:val="22"/>
                <w:szCs w:val="22"/>
              </w:rPr>
            </w:pPr>
            <w:r w:rsidRPr="00BF326D">
              <w:rPr>
                <w:rFonts w:ascii="Arial" w:hAnsi="Arial" w:cs="Arial"/>
                <w:sz w:val="22"/>
                <w:szCs w:val="22"/>
              </w:rPr>
              <w:t>T</w:t>
            </w:r>
            <w:r w:rsidR="007C0979" w:rsidRPr="00BF326D">
              <w:rPr>
                <w:rFonts w:ascii="Arial" w:hAnsi="Arial" w:cs="Arial"/>
                <w:sz w:val="22"/>
                <w:szCs w:val="22"/>
              </w:rPr>
              <w:t>wo</w:t>
            </w:r>
            <w:r w:rsidRPr="00BF326D">
              <w:rPr>
                <w:rFonts w:ascii="Arial" w:hAnsi="Arial" w:cs="Arial"/>
                <w:sz w:val="22"/>
                <w:szCs w:val="22"/>
              </w:rPr>
              <w:t xml:space="preserve"> test </w:t>
            </w:r>
            <w:r w:rsidR="007C0979" w:rsidRPr="00BF326D">
              <w:rPr>
                <w:rFonts w:ascii="Arial" w:hAnsi="Arial" w:cs="Arial"/>
                <w:sz w:val="22"/>
                <w:szCs w:val="22"/>
              </w:rPr>
              <w:t>functional</w:t>
            </w:r>
            <w:r w:rsidRPr="00BF326D">
              <w:rPr>
                <w:rFonts w:ascii="Arial" w:hAnsi="Arial" w:cs="Arial"/>
                <w:sz w:val="22"/>
                <w:szCs w:val="22"/>
              </w:rPr>
              <w:t xml:space="preserve"> accounts successfully created in IDM.</w:t>
            </w:r>
            <w:r w:rsidR="007C0979" w:rsidRPr="00BF326D">
              <w:rPr>
                <w:rFonts w:ascii="Arial" w:hAnsi="Arial" w:cs="Arial"/>
                <w:sz w:val="22"/>
                <w:szCs w:val="22"/>
              </w:rPr>
              <w:t xml:space="preserve"> Record their uuns:</w:t>
            </w:r>
          </w:p>
          <w:p w:rsidR="007C0979" w:rsidRPr="006C0F60" w:rsidRDefault="007C0979" w:rsidP="006C0F60">
            <w:pPr>
              <w:rPr>
                <w:rFonts w:ascii="Arial" w:hAnsi="Arial" w:cs="Arial"/>
                <w:sz w:val="22"/>
                <w:szCs w:val="22"/>
              </w:rPr>
            </w:pPr>
          </w:p>
          <w:p w:rsidR="007C0979" w:rsidRPr="006C0F60" w:rsidRDefault="007C0979" w:rsidP="007C0979">
            <w:pPr>
              <w:pStyle w:val="ListParagraph"/>
              <w:numPr>
                <w:ilvl w:val="0"/>
                <w:numId w:val="7"/>
              </w:numPr>
              <w:rPr>
                <w:rFonts w:ascii="Arial" w:hAnsi="Arial" w:cs="Arial"/>
                <w:sz w:val="22"/>
                <w:szCs w:val="22"/>
              </w:rPr>
            </w:pPr>
            <w:r w:rsidRPr="006C0F60">
              <w:rPr>
                <w:rFonts w:ascii="Arial" w:hAnsi="Arial" w:cs="Arial"/>
                <w:sz w:val="22"/>
                <w:szCs w:val="22"/>
              </w:rPr>
              <w:t>Functional-</w:t>
            </w:r>
            <w:proofErr w:type="spellStart"/>
            <w:r w:rsidRPr="006C0F60">
              <w:rPr>
                <w:rFonts w:ascii="Arial" w:hAnsi="Arial" w:cs="Arial"/>
                <w:sz w:val="22"/>
                <w:szCs w:val="22"/>
              </w:rPr>
              <w:t>Exch</w:t>
            </w:r>
            <w:proofErr w:type="spellEnd"/>
            <w:r w:rsidRPr="006C0F60">
              <w:rPr>
                <w:rFonts w:ascii="Arial" w:hAnsi="Arial" w:cs="Arial"/>
                <w:sz w:val="22"/>
                <w:szCs w:val="22"/>
              </w:rPr>
              <w:br/>
            </w:r>
            <w:r w:rsidRPr="006C0F60">
              <w:rPr>
                <w:rFonts w:ascii="Arial" w:hAnsi="Arial" w:cs="Arial"/>
                <w:sz w:val="22"/>
                <w:szCs w:val="22"/>
              </w:rPr>
              <w:br/>
            </w:r>
            <w:r w:rsidR="0059404B" w:rsidRPr="006C0F60">
              <w:rPr>
                <w:rFonts w:ascii="Arial" w:hAnsi="Arial" w:cs="Arial"/>
                <w:sz w:val="22"/>
                <w:szCs w:val="22"/>
              </w:rPr>
              <w:t>-</w:t>
            </w:r>
            <w:r w:rsidRPr="006C0F60">
              <w:rPr>
                <w:rFonts w:ascii="Arial" w:hAnsi="Arial" w:cs="Arial"/>
                <w:sz w:val="22"/>
                <w:szCs w:val="22"/>
              </w:rPr>
              <w:t xml:space="preserve">uun: </w:t>
            </w:r>
            <w:r w:rsidRPr="006C0F60">
              <w:rPr>
                <w:rFonts w:ascii="Arial" w:hAnsi="Arial" w:cs="Arial"/>
                <w:sz w:val="22"/>
                <w:szCs w:val="22"/>
                <w:u w:val="single"/>
              </w:rPr>
              <w:t xml:space="preserve">                 </w:t>
            </w:r>
            <w:r w:rsidRPr="006C0F60">
              <w:rPr>
                <w:rFonts w:ascii="Arial" w:hAnsi="Arial" w:cs="Arial"/>
                <w:sz w:val="22"/>
                <w:szCs w:val="22"/>
              </w:rPr>
              <w:t xml:space="preserve"> </w:t>
            </w:r>
            <w:r w:rsidR="0059404B" w:rsidRPr="006C0F60">
              <w:rPr>
                <w:rFonts w:ascii="Arial" w:hAnsi="Arial" w:cs="Arial"/>
                <w:sz w:val="22"/>
                <w:szCs w:val="22"/>
              </w:rPr>
              <w:t>[5</w:t>
            </w:r>
            <w:r w:rsidRPr="006C0F60">
              <w:rPr>
                <w:rFonts w:ascii="Arial" w:hAnsi="Arial" w:cs="Arial"/>
                <w:sz w:val="22"/>
                <w:szCs w:val="22"/>
              </w:rPr>
              <w:t>]</w:t>
            </w:r>
            <w:r w:rsidRPr="006C0F60">
              <w:rPr>
                <w:rFonts w:ascii="Arial" w:hAnsi="Arial" w:cs="Arial"/>
                <w:sz w:val="22"/>
                <w:szCs w:val="22"/>
              </w:rPr>
              <w:br/>
            </w:r>
          </w:p>
          <w:p w:rsidR="007C0979" w:rsidRPr="006C0F60" w:rsidRDefault="007C0979" w:rsidP="006C0F60">
            <w:pPr>
              <w:pStyle w:val="ListParagraph"/>
              <w:numPr>
                <w:ilvl w:val="0"/>
                <w:numId w:val="7"/>
              </w:numPr>
              <w:rPr>
                <w:rFonts w:ascii="Arial" w:hAnsi="Arial" w:cs="Arial"/>
                <w:sz w:val="22"/>
                <w:szCs w:val="22"/>
              </w:rPr>
            </w:pPr>
            <w:r w:rsidRPr="006C0F60">
              <w:rPr>
                <w:rFonts w:ascii="Arial" w:hAnsi="Arial" w:cs="Arial"/>
                <w:sz w:val="22"/>
                <w:szCs w:val="22"/>
              </w:rPr>
              <w:t>Functional-</w:t>
            </w:r>
            <w:proofErr w:type="spellStart"/>
            <w:r w:rsidRPr="006C0F60">
              <w:rPr>
                <w:rFonts w:ascii="Arial" w:hAnsi="Arial" w:cs="Arial"/>
                <w:sz w:val="22"/>
                <w:szCs w:val="22"/>
              </w:rPr>
              <w:t>Stfm</w:t>
            </w:r>
            <w:proofErr w:type="spellEnd"/>
            <w:r w:rsidRPr="006C0F60">
              <w:rPr>
                <w:rFonts w:ascii="Arial" w:hAnsi="Arial" w:cs="Arial"/>
                <w:sz w:val="22"/>
                <w:szCs w:val="22"/>
              </w:rPr>
              <w:br/>
            </w:r>
            <w:r w:rsidRPr="006C0F60">
              <w:rPr>
                <w:rFonts w:ascii="Arial" w:hAnsi="Arial" w:cs="Arial"/>
                <w:sz w:val="22"/>
                <w:szCs w:val="22"/>
              </w:rPr>
              <w:br/>
            </w:r>
            <w:r w:rsidR="0059404B" w:rsidRPr="006C0F60">
              <w:rPr>
                <w:rFonts w:ascii="Arial" w:hAnsi="Arial" w:cs="Arial"/>
                <w:sz w:val="22"/>
                <w:szCs w:val="22"/>
              </w:rPr>
              <w:t>-</w:t>
            </w:r>
            <w:r w:rsidRPr="006C0F60">
              <w:rPr>
                <w:rFonts w:ascii="Arial" w:hAnsi="Arial" w:cs="Arial"/>
                <w:sz w:val="22"/>
                <w:szCs w:val="22"/>
              </w:rPr>
              <w:t xml:space="preserve">uun: </w:t>
            </w:r>
            <w:r w:rsidRPr="006C0F60">
              <w:rPr>
                <w:rFonts w:ascii="Arial" w:hAnsi="Arial" w:cs="Arial"/>
                <w:sz w:val="22"/>
                <w:szCs w:val="22"/>
                <w:u w:val="single"/>
              </w:rPr>
              <w:t xml:space="preserve">                 </w:t>
            </w:r>
            <w:r w:rsidRPr="006C0F60">
              <w:rPr>
                <w:rFonts w:ascii="Arial" w:hAnsi="Arial" w:cs="Arial"/>
                <w:sz w:val="22"/>
                <w:szCs w:val="22"/>
              </w:rPr>
              <w:t xml:space="preserve"> </w:t>
            </w:r>
            <w:r w:rsidR="0059404B" w:rsidRPr="006C0F60">
              <w:rPr>
                <w:rFonts w:ascii="Arial" w:hAnsi="Arial" w:cs="Arial"/>
                <w:sz w:val="22"/>
                <w:szCs w:val="22"/>
              </w:rPr>
              <w:t>[6</w:t>
            </w:r>
            <w:r w:rsidRPr="006C0F60">
              <w:rPr>
                <w:rFonts w:ascii="Arial" w:hAnsi="Arial" w:cs="Arial"/>
                <w:sz w:val="22"/>
                <w:szCs w:val="22"/>
              </w:rPr>
              <w:t>]</w:t>
            </w:r>
          </w:p>
        </w:tc>
        <w:tc>
          <w:tcPr>
            <w:tcW w:w="0" w:type="auto"/>
          </w:tcPr>
          <w:p w:rsidR="00AD39C9" w:rsidRPr="00BF326D" w:rsidRDefault="00AD39C9" w:rsidP="00FF1B5E">
            <w:pPr>
              <w:rPr>
                <w:rFonts w:ascii="Arial" w:hAnsi="Arial" w:cs="Arial"/>
                <w:b/>
                <w:sz w:val="22"/>
                <w:szCs w:val="22"/>
              </w:rPr>
            </w:pPr>
          </w:p>
        </w:tc>
      </w:tr>
      <w:tr w:rsidR="004722A9" w:rsidRPr="002C34BD" w:rsidTr="00436245">
        <w:trPr>
          <w:cantSplit/>
        </w:trPr>
        <w:tc>
          <w:tcPr>
            <w:tcW w:w="0" w:type="auto"/>
          </w:tcPr>
          <w:p w:rsidR="00905196" w:rsidRPr="00BF326D" w:rsidRDefault="00A2412A" w:rsidP="00FF1B5E">
            <w:pPr>
              <w:rPr>
                <w:rFonts w:ascii="Arial" w:hAnsi="Arial" w:cs="Arial"/>
                <w:sz w:val="22"/>
                <w:szCs w:val="22"/>
              </w:rPr>
            </w:pPr>
            <w:r w:rsidRPr="00BF326D">
              <w:rPr>
                <w:rFonts w:ascii="Arial" w:hAnsi="Arial" w:cs="Arial"/>
                <w:sz w:val="22"/>
                <w:szCs w:val="22"/>
              </w:rPr>
              <w:t>1.3</w:t>
            </w:r>
          </w:p>
          <w:p w:rsidR="00A5505F" w:rsidRPr="006C0F60" w:rsidRDefault="00A5505F" w:rsidP="00A5505F">
            <w:pPr>
              <w:pStyle w:val="ColorfulList-Accent11"/>
              <w:spacing w:after="0"/>
              <w:ind w:left="0"/>
              <w:rPr>
                <w:rFonts w:ascii="Arial" w:hAnsi="Arial" w:cs="Arial"/>
                <w:color w:val="7030A0"/>
              </w:rPr>
            </w:pPr>
            <w:proofErr w:type="spellStart"/>
            <w:r w:rsidRPr="006C0F60">
              <w:rPr>
                <w:rFonts w:ascii="Arial" w:hAnsi="Arial" w:cs="Arial"/>
                <w:color w:val="7030A0"/>
              </w:rPr>
              <w:t>ExchP</w:t>
            </w:r>
            <w:proofErr w:type="spellEnd"/>
          </w:p>
          <w:p w:rsidR="00A5505F" w:rsidRPr="00BF326D" w:rsidRDefault="00A5505F" w:rsidP="00FF1B5E">
            <w:pPr>
              <w:rPr>
                <w:rFonts w:ascii="Arial" w:hAnsi="Arial" w:cs="Arial"/>
                <w:sz w:val="22"/>
                <w:szCs w:val="22"/>
              </w:rPr>
            </w:pPr>
          </w:p>
        </w:tc>
        <w:tc>
          <w:tcPr>
            <w:tcW w:w="0" w:type="auto"/>
          </w:tcPr>
          <w:p w:rsidR="00905196" w:rsidRPr="006C0F60" w:rsidRDefault="00905196" w:rsidP="00905196">
            <w:pPr>
              <w:pStyle w:val="ColorfulList-Accent11"/>
              <w:spacing w:after="0"/>
              <w:ind w:left="0"/>
              <w:rPr>
                <w:rFonts w:ascii="Arial" w:hAnsi="Arial" w:cs="Arial"/>
              </w:rPr>
            </w:pPr>
            <w:r w:rsidRPr="00BF326D">
              <w:rPr>
                <w:rFonts w:ascii="Arial" w:hAnsi="Arial" w:cs="Arial"/>
              </w:rPr>
              <w:t xml:space="preserve">Start the new </w:t>
            </w:r>
            <w:proofErr w:type="spellStart"/>
            <w:r w:rsidRPr="00BF326D">
              <w:rPr>
                <w:rFonts w:ascii="Arial" w:hAnsi="Arial" w:cs="Arial"/>
              </w:rPr>
              <w:t>provisioner</w:t>
            </w:r>
            <w:proofErr w:type="spellEnd"/>
            <w:r w:rsidRPr="00BF326D">
              <w:rPr>
                <w:rFonts w:ascii="Arial" w:hAnsi="Arial" w:cs="Arial"/>
              </w:rPr>
              <w:t xml:space="preserve"> service to pick up and process notifications sent to service-id ‘50</w:t>
            </w:r>
            <w:r w:rsidR="00A04AC4" w:rsidRPr="00BF326D">
              <w:rPr>
                <w:rFonts w:ascii="Arial" w:hAnsi="Arial" w:cs="Arial"/>
              </w:rPr>
              <w:t>6</w:t>
            </w:r>
            <w:r w:rsidRPr="00BF326D">
              <w:rPr>
                <w:rFonts w:ascii="Arial" w:hAnsi="Arial" w:cs="Arial"/>
              </w:rPr>
              <w:t>’</w:t>
            </w:r>
          </w:p>
        </w:tc>
        <w:tc>
          <w:tcPr>
            <w:tcW w:w="0" w:type="auto"/>
          </w:tcPr>
          <w:p w:rsidR="00905196" w:rsidRPr="00BF326D" w:rsidRDefault="00147C64" w:rsidP="0040753E">
            <w:pPr>
              <w:pStyle w:val="ColorfulList-Accent11"/>
              <w:ind w:left="0"/>
              <w:rPr>
                <w:rFonts w:ascii="Arial" w:hAnsi="Arial" w:cs="Arial"/>
              </w:rPr>
            </w:pPr>
            <w:r w:rsidRPr="00BF326D">
              <w:rPr>
                <w:rFonts w:ascii="Arial" w:hAnsi="Arial" w:cs="Arial"/>
              </w:rPr>
              <w:t xml:space="preserve">Examine the logs </w:t>
            </w:r>
            <w:r w:rsidR="0040753E" w:rsidRPr="00BF326D">
              <w:rPr>
                <w:rFonts w:ascii="Arial" w:hAnsi="Arial" w:cs="Arial"/>
              </w:rPr>
              <w:t xml:space="preserve">and memory usage </w:t>
            </w:r>
            <w:r w:rsidRPr="00BF326D">
              <w:rPr>
                <w:rFonts w:ascii="Arial" w:hAnsi="Arial" w:cs="Arial"/>
              </w:rPr>
              <w:t>on an hourly basis to determine that the service is still running, and no changes</w:t>
            </w:r>
            <w:r w:rsidR="0067585E" w:rsidRPr="00BF326D">
              <w:rPr>
                <w:rFonts w:ascii="Arial" w:hAnsi="Arial" w:cs="Arial"/>
              </w:rPr>
              <w:t xml:space="preserve"> are</w:t>
            </w:r>
            <w:r w:rsidRPr="00BF326D">
              <w:rPr>
                <w:rFonts w:ascii="Arial" w:hAnsi="Arial" w:cs="Arial"/>
              </w:rPr>
              <w:t xml:space="preserve"> processed by the </w:t>
            </w:r>
            <w:proofErr w:type="spellStart"/>
            <w:r w:rsidRPr="00BF326D">
              <w:rPr>
                <w:rFonts w:ascii="Arial" w:hAnsi="Arial" w:cs="Arial"/>
              </w:rPr>
              <w:t>provisioner</w:t>
            </w:r>
            <w:proofErr w:type="spellEnd"/>
            <w:r w:rsidRPr="00BF326D">
              <w:rPr>
                <w:rFonts w:ascii="Arial" w:hAnsi="Arial" w:cs="Arial"/>
              </w:rPr>
              <w:t>.</w:t>
            </w:r>
          </w:p>
        </w:tc>
        <w:tc>
          <w:tcPr>
            <w:tcW w:w="0" w:type="auto"/>
          </w:tcPr>
          <w:p w:rsidR="00905196" w:rsidRPr="00BF326D" w:rsidRDefault="00905196" w:rsidP="007C0979">
            <w:pPr>
              <w:rPr>
                <w:rFonts w:ascii="Arial" w:hAnsi="Arial" w:cs="Arial"/>
                <w:sz w:val="22"/>
                <w:szCs w:val="22"/>
              </w:rPr>
            </w:pPr>
            <w:r w:rsidRPr="00BF326D">
              <w:rPr>
                <w:rFonts w:ascii="Arial" w:hAnsi="Arial" w:cs="Arial"/>
                <w:sz w:val="22"/>
                <w:szCs w:val="22"/>
              </w:rPr>
              <w:t xml:space="preserve">New </w:t>
            </w:r>
            <w:proofErr w:type="spellStart"/>
            <w:r w:rsidRPr="00BF326D">
              <w:rPr>
                <w:rFonts w:ascii="Arial" w:hAnsi="Arial" w:cs="Arial"/>
                <w:sz w:val="22"/>
                <w:szCs w:val="22"/>
              </w:rPr>
              <w:t>provisioner</w:t>
            </w:r>
            <w:proofErr w:type="spellEnd"/>
            <w:r w:rsidRPr="00BF326D">
              <w:rPr>
                <w:rFonts w:ascii="Arial" w:hAnsi="Arial" w:cs="Arial"/>
                <w:sz w:val="22"/>
                <w:szCs w:val="22"/>
              </w:rPr>
              <w:t xml:space="preserve"> service started and running</w:t>
            </w:r>
            <w:r w:rsidR="00331B77" w:rsidRPr="00BF326D">
              <w:rPr>
                <w:rFonts w:ascii="Arial" w:hAnsi="Arial" w:cs="Arial"/>
                <w:sz w:val="22"/>
                <w:szCs w:val="22"/>
              </w:rPr>
              <w:t xml:space="preserve"> on new server</w:t>
            </w:r>
            <w:r w:rsidR="0040753E" w:rsidRPr="00BF326D">
              <w:rPr>
                <w:rFonts w:ascii="Arial" w:hAnsi="Arial" w:cs="Arial"/>
                <w:sz w:val="22"/>
                <w:szCs w:val="22"/>
              </w:rPr>
              <w:t>,</w:t>
            </w:r>
            <w:r w:rsidR="00331B77" w:rsidRPr="00BF326D">
              <w:rPr>
                <w:rFonts w:ascii="Arial" w:hAnsi="Arial" w:cs="Arial"/>
                <w:sz w:val="22"/>
                <w:szCs w:val="22"/>
              </w:rPr>
              <w:t xml:space="preserve"> and no changes have been made to O365.</w:t>
            </w:r>
            <w:r w:rsidR="00A94969" w:rsidRPr="00BF326D">
              <w:rPr>
                <w:rFonts w:ascii="Arial" w:hAnsi="Arial" w:cs="Arial"/>
                <w:sz w:val="22"/>
                <w:szCs w:val="22"/>
              </w:rPr>
              <w:t xml:space="preserve"> Leave the new service running overnight.</w:t>
            </w:r>
          </w:p>
        </w:tc>
        <w:tc>
          <w:tcPr>
            <w:tcW w:w="0" w:type="auto"/>
          </w:tcPr>
          <w:p w:rsidR="00905196" w:rsidRPr="00BF326D" w:rsidRDefault="00905196" w:rsidP="00FF1B5E">
            <w:pPr>
              <w:rPr>
                <w:rFonts w:ascii="Arial" w:hAnsi="Arial" w:cs="Arial"/>
                <w:b/>
                <w:sz w:val="22"/>
                <w:szCs w:val="22"/>
              </w:rPr>
            </w:pPr>
          </w:p>
        </w:tc>
      </w:tr>
      <w:tr w:rsidR="00B41655" w:rsidRPr="002C34BD" w:rsidTr="008F7529">
        <w:trPr>
          <w:cantSplit/>
        </w:trPr>
        <w:tc>
          <w:tcPr>
            <w:tcW w:w="0" w:type="auto"/>
            <w:gridSpan w:val="5"/>
          </w:tcPr>
          <w:p w:rsidR="00B41655" w:rsidRPr="00BF326D" w:rsidRDefault="00905196" w:rsidP="00905196">
            <w:pPr>
              <w:rPr>
                <w:rFonts w:ascii="Arial" w:hAnsi="Arial" w:cs="Arial"/>
                <w:b/>
                <w:sz w:val="22"/>
                <w:szCs w:val="22"/>
              </w:rPr>
            </w:pPr>
            <w:r w:rsidRPr="006C0F60">
              <w:rPr>
                <w:rFonts w:ascii="Arial" w:hAnsi="Arial" w:cs="Arial"/>
                <w:b/>
                <w:color w:val="0070C0"/>
                <w:sz w:val="22"/>
                <w:szCs w:val="22"/>
              </w:rPr>
              <w:t>First d</w:t>
            </w:r>
            <w:r w:rsidR="00B41655" w:rsidRPr="006C0F60">
              <w:rPr>
                <w:rFonts w:ascii="Arial" w:hAnsi="Arial" w:cs="Arial"/>
                <w:b/>
                <w:color w:val="0070C0"/>
                <w:sz w:val="22"/>
                <w:szCs w:val="22"/>
              </w:rPr>
              <w:t>ay of UAT</w:t>
            </w:r>
          </w:p>
        </w:tc>
      </w:tr>
      <w:tr w:rsidR="004722A9" w:rsidRPr="002C34BD" w:rsidTr="00436245">
        <w:trPr>
          <w:cantSplit/>
        </w:trPr>
        <w:tc>
          <w:tcPr>
            <w:tcW w:w="0" w:type="auto"/>
          </w:tcPr>
          <w:p w:rsidR="00F552F8" w:rsidRPr="00BF326D" w:rsidRDefault="00B41655" w:rsidP="00FF1B5E">
            <w:pPr>
              <w:rPr>
                <w:rFonts w:ascii="Arial" w:hAnsi="Arial" w:cs="Arial"/>
                <w:sz w:val="22"/>
                <w:szCs w:val="22"/>
              </w:rPr>
            </w:pPr>
            <w:r w:rsidRPr="00BF326D">
              <w:rPr>
                <w:rFonts w:ascii="Arial" w:hAnsi="Arial" w:cs="Arial"/>
                <w:sz w:val="22"/>
                <w:szCs w:val="22"/>
              </w:rPr>
              <w:t>2.1</w:t>
            </w:r>
          </w:p>
          <w:p w:rsidR="005C158F" w:rsidRPr="00BF326D" w:rsidRDefault="005C158F" w:rsidP="005C158F">
            <w:pPr>
              <w:pStyle w:val="ColorfulList-Accent11"/>
              <w:spacing w:after="0"/>
              <w:ind w:left="0"/>
              <w:rPr>
                <w:rFonts w:ascii="Arial" w:hAnsi="Arial" w:cs="Arial"/>
                <w:color w:val="7030A0"/>
              </w:rPr>
            </w:pPr>
            <w:proofErr w:type="spellStart"/>
            <w:r w:rsidRPr="00BF326D">
              <w:rPr>
                <w:rFonts w:ascii="Arial" w:hAnsi="Arial" w:cs="Arial"/>
                <w:color w:val="7030A0"/>
              </w:rPr>
              <w:t>ExchP</w:t>
            </w:r>
            <w:proofErr w:type="spellEnd"/>
          </w:p>
          <w:p w:rsidR="005C158F" w:rsidRPr="00BF326D" w:rsidRDefault="005C158F" w:rsidP="00FF1B5E">
            <w:pPr>
              <w:rPr>
                <w:rFonts w:ascii="Arial" w:hAnsi="Arial" w:cs="Arial"/>
                <w:sz w:val="22"/>
                <w:szCs w:val="22"/>
              </w:rPr>
            </w:pPr>
          </w:p>
        </w:tc>
        <w:tc>
          <w:tcPr>
            <w:tcW w:w="0" w:type="auto"/>
          </w:tcPr>
          <w:p w:rsidR="00C61893" w:rsidRPr="00BF326D" w:rsidRDefault="005D4716" w:rsidP="00F22B1A">
            <w:pPr>
              <w:pStyle w:val="ColorfulList-Accent11"/>
              <w:spacing w:after="0"/>
              <w:ind w:left="0"/>
              <w:rPr>
                <w:rFonts w:ascii="Arial" w:hAnsi="Arial" w:cs="Arial"/>
              </w:rPr>
            </w:pPr>
            <w:r w:rsidRPr="00BF326D">
              <w:rPr>
                <w:rFonts w:ascii="Arial" w:hAnsi="Arial" w:cs="Arial"/>
              </w:rPr>
              <w:t xml:space="preserve">Check that the new </w:t>
            </w:r>
            <w:proofErr w:type="spellStart"/>
            <w:r w:rsidRPr="00BF326D">
              <w:rPr>
                <w:rFonts w:ascii="Arial" w:hAnsi="Arial" w:cs="Arial"/>
              </w:rPr>
              <w:t>provisioner</w:t>
            </w:r>
            <w:proofErr w:type="spellEnd"/>
            <w:r w:rsidRPr="00BF326D">
              <w:rPr>
                <w:rFonts w:ascii="Arial" w:hAnsi="Arial" w:cs="Arial"/>
              </w:rPr>
              <w:t xml:space="preserve"> service is still running, and review the</w:t>
            </w:r>
            <w:ins w:id="162" w:author="Author">
              <w:r w:rsidR="0021639F">
                <w:rPr>
                  <w:rFonts w:ascii="Arial" w:hAnsi="Arial" w:cs="Arial"/>
                </w:rPr>
                <w:t xml:space="preserve"> event</w:t>
              </w:r>
            </w:ins>
            <w:r w:rsidRPr="00BF326D">
              <w:rPr>
                <w:rFonts w:ascii="Arial" w:hAnsi="Arial" w:cs="Arial"/>
              </w:rPr>
              <w:t xml:space="preserve"> logs.</w:t>
            </w:r>
          </w:p>
        </w:tc>
        <w:tc>
          <w:tcPr>
            <w:tcW w:w="0" w:type="auto"/>
          </w:tcPr>
          <w:p w:rsidR="00F552F8" w:rsidRPr="00BF326D" w:rsidRDefault="005D4716" w:rsidP="00CE625C">
            <w:pPr>
              <w:pStyle w:val="ColorfulList-Accent11"/>
              <w:ind w:left="0"/>
              <w:rPr>
                <w:rFonts w:ascii="Arial" w:hAnsi="Arial" w:cs="Arial"/>
              </w:rPr>
            </w:pPr>
            <w:r w:rsidRPr="00BF326D">
              <w:rPr>
                <w:rFonts w:ascii="Arial" w:hAnsi="Arial" w:cs="Arial"/>
              </w:rPr>
              <w:t>Ensure that the logs do not contain errors, and the service has continued to run smoothly overnight.</w:t>
            </w:r>
          </w:p>
        </w:tc>
        <w:tc>
          <w:tcPr>
            <w:tcW w:w="0" w:type="auto"/>
          </w:tcPr>
          <w:p w:rsidR="00F552F8" w:rsidRPr="00BF326D" w:rsidRDefault="005D4716" w:rsidP="00436245">
            <w:pPr>
              <w:rPr>
                <w:rFonts w:ascii="Arial" w:hAnsi="Arial" w:cs="Arial"/>
                <w:sz w:val="22"/>
                <w:szCs w:val="22"/>
              </w:rPr>
            </w:pPr>
            <w:r w:rsidRPr="00BF326D">
              <w:rPr>
                <w:rFonts w:ascii="Arial" w:hAnsi="Arial" w:cs="Arial"/>
                <w:sz w:val="22"/>
                <w:szCs w:val="22"/>
              </w:rPr>
              <w:t>Provisioner has been running for a long</w:t>
            </w:r>
            <w:r w:rsidR="00845135" w:rsidRPr="00BF326D">
              <w:rPr>
                <w:rFonts w:ascii="Arial" w:hAnsi="Arial" w:cs="Arial"/>
                <w:sz w:val="22"/>
                <w:szCs w:val="22"/>
              </w:rPr>
              <w:t xml:space="preserve"> </w:t>
            </w:r>
            <w:r w:rsidRPr="00BF326D">
              <w:rPr>
                <w:rFonts w:ascii="Arial" w:hAnsi="Arial" w:cs="Arial"/>
                <w:sz w:val="22"/>
                <w:szCs w:val="22"/>
              </w:rPr>
              <w:t>period of time without interruption.</w:t>
            </w:r>
          </w:p>
          <w:p w:rsidR="00C61893" w:rsidRPr="00BF326D" w:rsidRDefault="00C61893" w:rsidP="00436245">
            <w:pPr>
              <w:rPr>
                <w:rFonts w:ascii="Arial" w:hAnsi="Arial" w:cs="Arial"/>
                <w:sz w:val="22"/>
                <w:szCs w:val="22"/>
              </w:rPr>
            </w:pPr>
          </w:p>
          <w:p w:rsidR="00C61893" w:rsidRPr="00BF326D" w:rsidRDefault="00C61893" w:rsidP="00C61893">
            <w:pPr>
              <w:rPr>
                <w:rFonts w:ascii="Arial" w:hAnsi="Arial" w:cs="Arial"/>
                <w:sz w:val="22"/>
                <w:szCs w:val="22"/>
              </w:rPr>
            </w:pPr>
            <w:r w:rsidRPr="006C0F60">
              <w:rPr>
                <w:rFonts w:ascii="Arial" w:hAnsi="Arial" w:cs="Arial"/>
                <w:color w:val="00B050"/>
                <w:sz w:val="22"/>
                <w:szCs w:val="22"/>
              </w:rPr>
              <w:t>High level design requirement – monitor memory usage</w:t>
            </w:r>
          </w:p>
        </w:tc>
        <w:tc>
          <w:tcPr>
            <w:tcW w:w="0" w:type="auto"/>
          </w:tcPr>
          <w:p w:rsidR="00F552F8" w:rsidRPr="00BF326D" w:rsidRDefault="00F552F8" w:rsidP="00FF1B5E">
            <w:pPr>
              <w:rPr>
                <w:rFonts w:ascii="Arial" w:hAnsi="Arial" w:cs="Arial"/>
                <w:b/>
                <w:sz w:val="22"/>
                <w:szCs w:val="22"/>
              </w:rPr>
            </w:pPr>
          </w:p>
        </w:tc>
      </w:tr>
      <w:tr w:rsidR="004722A9" w:rsidRPr="002C34BD" w:rsidTr="00436245">
        <w:trPr>
          <w:cantSplit/>
        </w:trPr>
        <w:tc>
          <w:tcPr>
            <w:tcW w:w="0" w:type="auto"/>
          </w:tcPr>
          <w:p w:rsidR="00F552F8" w:rsidRPr="00BF326D" w:rsidRDefault="00A2412A" w:rsidP="00FF1B5E">
            <w:pPr>
              <w:rPr>
                <w:rFonts w:ascii="Arial" w:hAnsi="Arial" w:cs="Arial"/>
                <w:sz w:val="22"/>
                <w:szCs w:val="22"/>
              </w:rPr>
            </w:pPr>
            <w:r w:rsidRPr="00BF326D">
              <w:rPr>
                <w:rFonts w:ascii="Arial" w:hAnsi="Arial" w:cs="Arial"/>
                <w:sz w:val="22"/>
                <w:szCs w:val="22"/>
              </w:rPr>
              <w:lastRenderedPageBreak/>
              <w:t>2.2</w:t>
            </w:r>
          </w:p>
          <w:p w:rsidR="005C158F" w:rsidRPr="00BF326D" w:rsidRDefault="005C158F" w:rsidP="00FF1B5E">
            <w:pPr>
              <w:rPr>
                <w:rFonts w:ascii="Arial" w:hAnsi="Arial" w:cs="Arial"/>
                <w:sz w:val="22"/>
                <w:szCs w:val="22"/>
              </w:rPr>
            </w:pPr>
            <w:r w:rsidRPr="006C0F60">
              <w:rPr>
                <w:rFonts w:ascii="Arial" w:hAnsi="Arial" w:cs="Arial"/>
                <w:color w:val="E36C0A" w:themeColor="accent6" w:themeShade="BF"/>
                <w:sz w:val="22"/>
                <w:szCs w:val="22"/>
              </w:rPr>
              <w:t>IDM</w:t>
            </w:r>
          </w:p>
          <w:p w:rsidR="005C158F" w:rsidRPr="00BF326D" w:rsidRDefault="005C158F" w:rsidP="005C158F">
            <w:pPr>
              <w:pStyle w:val="ColorfulList-Accent11"/>
              <w:spacing w:after="0"/>
              <w:ind w:left="0"/>
              <w:rPr>
                <w:rFonts w:ascii="Arial" w:hAnsi="Arial" w:cs="Arial"/>
                <w:color w:val="7030A0"/>
              </w:rPr>
            </w:pPr>
            <w:proofErr w:type="spellStart"/>
            <w:r w:rsidRPr="00BF326D">
              <w:rPr>
                <w:rFonts w:ascii="Arial" w:hAnsi="Arial" w:cs="Arial"/>
                <w:color w:val="7030A0"/>
              </w:rPr>
              <w:t>ExchP</w:t>
            </w:r>
            <w:proofErr w:type="spellEnd"/>
          </w:p>
          <w:p w:rsidR="005C158F" w:rsidRPr="00BF326D" w:rsidRDefault="005C158F" w:rsidP="00FF1B5E">
            <w:pPr>
              <w:rPr>
                <w:rFonts w:ascii="Arial" w:hAnsi="Arial" w:cs="Arial"/>
                <w:sz w:val="22"/>
                <w:szCs w:val="22"/>
              </w:rPr>
            </w:pPr>
          </w:p>
        </w:tc>
        <w:tc>
          <w:tcPr>
            <w:tcW w:w="0" w:type="auto"/>
          </w:tcPr>
          <w:p w:rsidR="00F552F8" w:rsidRPr="00BF326D" w:rsidRDefault="00A2412A" w:rsidP="0059404B">
            <w:pPr>
              <w:pStyle w:val="ColorfulList-Accent11"/>
              <w:spacing w:after="0"/>
              <w:ind w:left="0"/>
              <w:rPr>
                <w:rFonts w:ascii="Arial" w:hAnsi="Arial" w:cs="Arial"/>
              </w:rPr>
            </w:pPr>
            <w:r w:rsidRPr="00BF326D">
              <w:rPr>
                <w:rFonts w:ascii="Arial" w:hAnsi="Arial" w:cs="Arial"/>
              </w:rPr>
              <w:t>Wait for student updates to arrive in IDM from EUCLID, and then identify new STUUG and STUPGT students. Immediately change the service-id of their downstream notifications from ‘136’ to ‘</w:t>
            </w:r>
            <w:r w:rsidR="0059404B" w:rsidRPr="00BF326D">
              <w:rPr>
                <w:rFonts w:ascii="Arial" w:hAnsi="Arial" w:cs="Arial"/>
              </w:rPr>
              <w:t>000</w:t>
            </w:r>
            <w:r w:rsidRPr="00BF326D">
              <w:rPr>
                <w:rFonts w:ascii="Arial" w:hAnsi="Arial" w:cs="Arial"/>
              </w:rPr>
              <w:t>’. Make the change for four students.</w:t>
            </w:r>
          </w:p>
        </w:tc>
        <w:tc>
          <w:tcPr>
            <w:tcW w:w="0" w:type="auto"/>
          </w:tcPr>
          <w:p w:rsidR="00F552F8" w:rsidRPr="00BF326D" w:rsidRDefault="00A2412A" w:rsidP="009A0405">
            <w:pPr>
              <w:pStyle w:val="ColorfulList-Accent11"/>
              <w:ind w:left="0"/>
              <w:rPr>
                <w:rFonts w:ascii="Arial" w:hAnsi="Arial" w:cs="Arial"/>
              </w:rPr>
            </w:pPr>
            <w:r w:rsidRPr="00BF326D">
              <w:rPr>
                <w:rFonts w:ascii="Arial" w:hAnsi="Arial" w:cs="Arial"/>
              </w:rPr>
              <w:t>Ensure that the ‘136’ notifications were not picked up by the existing Exchange Provisioner.</w:t>
            </w:r>
          </w:p>
          <w:p w:rsidR="00C15B99" w:rsidRPr="00BF326D" w:rsidRDefault="00C15B99" w:rsidP="009A0405">
            <w:pPr>
              <w:pStyle w:val="ColorfulList-Accent11"/>
              <w:ind w:left="0"/>
              <w:rPr>
                <w:rFonts w:ascii="Arial" w:hAnsi="Arial" w:cs="Arial"/>
              </w:rPr>
            </w:pPr>
          </w:p>
          <w:p w:rsidR="00C15B99" w:rsidRPr="00BF326D" w:rsidRDefault="00C15B99" w:rsidP="00C15B99">
            <w:pPr>
              <w:pStyle w:val="ColorfulList-Accent11"/>
              <w:ind w:left="0"/>
              <w:rPr>
                <w:rFonts w:ascii="Arial" w:hAnsi="Arial" w:cs="Arial"/>
              </w:rPr>
            </w:pPr>
            <w:r w:rsidRPr="00BF326D">
              <w:rPr>
                <w:rFonts w:ascii="Arial" w:hAnsi="Arial" w:cs="Arial"/>
              </w:rPr>
              <w:t xml:space="preserve">Make sure that at least two STUPGT students are selected – one from an org-unit that uses </w:t>
            </w:r>
            <w:proofErr w:type="spellStart"/>
            <w:r w:rsidRPr="00BF326D">
              <w:rPr>
                <w:rFonts w:ascii="Arial" w:hAnsi="Arial" w:cs="Arial"/>
              </w:rPr>
              <w:t>Stfmail</w:t>
            </w:r>
            <w:proofErr w:type="spellEnd"/>
            <w:r w:rsidRPr="00BF326D">
              <w:rPr>
                <w:rFonts w:ascii="Arial" w:hAnsi="Arial" w:cs="Arial"/>
              </w:rPr>
              <w:t xml:space="preserve"> by default, and one that uses Exchange by default.</w:t>
            </w:r>
          </w:p>
        </w:tc>
        <w:tc>
          <w:tcPr>
            <w:tcW w:w="0" w:type="auto"/>
          </w:tcPr>
          <w:p w:rsidR="00C15B99" w:rsidRPr="00BF326D" w:rsidRDefault="00A2412A" w:rsidP="00A2412A">
            <w:pPr>
              <w:rPr>
                <w:rFonts w:ascii="Arial" w:hAnsi="Arial" w:cs="Arial"/>
                <w:sz w:val="22"/>
                <w:szCs w:val="22"/>
              </w:rPr>
            </w:pPr>
            <w:r w:rsidRPr="00BF326D">
              <w:rPr>
                <w:rFonts w:ascii="Arial" w:hAnsi="Arial" w:cs="Arial"/>
                <w:sz w:val="22"/>
                <w:szCs w:val="22"/>
              </w:rPr>
              <w:t>Four taught students have been set to be provisioned by the new Exchange Provisioner.</w:t>
            </w:r>
          </w:p>
          <w:p w:rsidR="00C15B99" w:rsidRPr="00BF326D" w:rsidRDefault="00C15B99" w:rsidP="00C15B99">
            <w:pPr>
              <w:rPr>
                <w:rFonts w:ascii="Arial" w:hAnsi="Arial" w:cs="Arial"/>
                <w:sz w:val="22"/>
                <w:szCs w:val="22"/>
              </w:rPr>
            </w:pPr>
          </w:p>
          <w:p w:rsidR="00C15B99" w:rsidRPr="00BF326D" w:rsidRDefault="00C15B99" w:rsidP="00C15B99">
            <w:pPr>
              <w:pStyle w:val="ListParagraph"/>
              <w:numPr>
                <w:ilvl w:val="0"/>
                <w:numId w:val="7"/>
              </w:numPr>
              <w:rPr>
                <w:rFonts w:ascii="Arial" w:hAnsi="Arial" w:cs="Arial"/>
                <w:sz w:val="22"/>
                <w:szCs w:val="22"/>
              </w:rPr>
            </w:pPr>
            <w:r w:rsidRPr="006C0F60">
              <w:rPr>
                <w:rFonts w:ascii="Arial" w:hAnsi="Arial" w:cs="Arial"/>
                <w:sz w:val="22"/>
                <w:szCs w:val="22"/>
              </w:rPr>
              <w:t xml:space="preserve">STUUG: </w:t>
            </w:r>
            <w:r w:rsidR="0059404B" w:rsidRPr="006C0F60">
              <w:rPr>
                <w:rFonts w:ascii="Arial" w:hAnsi="Arial" w:cs="Arial"/>
                <w:sz w:val="22"/>
                <w:szCs w:val="22"/>
              </w:rPr>
              <w:t>-</w:t>
            </w:r>
            <w:r w:rsidRPr="006C0F60">
              <w:rPr>
                <w:rFonts w:ascii="Arial" w:hAnsi="Arial" w:cs="Arial"/>
                <w:sz w:val="22"/>
                <w:szCs w:val="22"/>
              </w:rPr>
              <w:t>uun: s</w:t>
            </w:r>
            <w:r w:rsidRPr="006C0F60">
              <w:rPr>
                <w:rFonts w:ascii="Arial" w:hAnsi="Arial" w:cs="Arial"/>
                <w:sz w:val="22"/>
                <w:szCs w:val="22"/>
                <w:u w:val="single"/>
              </w:rPr>
              <w:t xml:space="preserve">                </w:t>
            </w:r>
            <w:r w:rsidRPr="006C0F60">
              <w:rPr>
                <w:rFonts w:ascii="Arial" w:hAnsi="Arial" w:cs="Arial"/>
                <w:sz w:val="22"/>
                <w:szCs w:val="22"/>
              </w:rPr>
              <w:t xml:space="preserve"> </w:t>
            </w:r>
            <w:r w:rsidR="0059404B" w:rsidRPr="006C0F60">
              <w:rPr>
                <w:rFonts w:ascii="Arial" w:hAnsi="Arial" w:cs="Arial"/>
                <w:sz w:val="22"/>
                <w:szCs w:val="22"/>
              </w:rPr>
              <w:t>[7</w:t>
            </w:r>
            <w:r w:rsidRPr="006C0F60">
              <w:rPr>
                <w:rFonts w:ascii="Arial" w:hAnsi="Arial" w:cs="Arial"/>
                <w:sz w:val="22"/>
                <w:szCs w:val="22"/>
              </w:rPr>
              <w:t>]</w:t>
            </w:r>
            <w:r w:rsidRPr="006C0F60">
              <w:rPr>
                <w:rFonts w:ascii="Arial" w:hAnsi="Arial" w:cs="Arial"/>
                <w:sz w:val="22"/>
                <w:szCs w:val="22"/>
              </w:rPr>
              <w:br/>
            </w:r>
          </w:p>
          <w:p w:rsidR="00C15B99" w:rsidRPr="00BF326D" w:rsidRDefault="00C15B99" w:rsidP="00C15B99">
            <w:pPr>
              <w:pStyle w:val="ListParagraph"/>
              <w:numPr>
                <w:ilvl w:val="0"/>
                <w:numId w:val="7"/>
              </w:numPr>
              <w:rPr>
                <w:rFonts w:ascii="Arial" w:hAnsi="Arial" w:cs="Arial"/>
                <w:sz w:val="22"/>
                <w:szCs w:val="22"/>
              </w:rPr>
            </w:pPr>
            <w:r w:rsidRPr="006C0F60">
              <w:rPr>
                <w:rFonts w:ascii="Arial" w:hAnsi="Arial" w:cs="Arial"/>
                <w:sz w:val="22"/>
                <w:szCs w:val="22"/>
              </w:rPr>
              <w:t xml:space="preserve">STUUG: </w:t>
            </w:r>
            <w:r w:rsidR="0059404B" w:rsidRPr="006C0F60">
              <w:rPr>
                <w:rFonts w:ascii="Arial" w:hAnsi="Arial" w:cs="Arial"/>
                <w:sz w:val="22"/>
                <w:szCs w:val="22"/>
              </w:rPr>
              <w:t>-</w:t>
            </w:r>
            <w:r w:rsidRPr="006C0F60">
              <w:rPr>
                <w:rFonts w:ascii="Arial" w:hAnsi="Arial" w:cs="Arial"/>
                <w:sz w:val="22"/>
                <w:szCs w:val="22"/>
              </w:rPr>
              <w:t>uun: s</w:t>
            </w:r>
            <w:r w:rsidRPr="006C0F60">
              <w:rPr>
                <w:rFonts w:ascii="Arial" w:hAnsi="Arial" w:cs="Arial"/>
                <w:sz w:val="22"/>
                <w:szCs w:val="22"/>
                <w:u w:val="single"/>
              </w:rPr>
              <w:t xml:space="preserve">                </w:t>
            </w:r>
            <w:r w:rsidRPr="006C0F60">
              <w:rPr>
                <w:rFonts w:ascii="Arial" w:hAnsi="Arial" w:cs="Arial"/>
                <w:sz w:val="22"/>
                <w:szCs w:val="22"/>
              </w:rPr>
              <w:t xml:space="preserve"> </w:t>
            </w:r>
            <w:r w:rsidR="0059404B" w:rsidRPr="006C0F60">
              <w:rPr>
                <w:rFonts w:ascii="Arial" w:hAnsi="Arial" w:cs="Arial"/>
                <w:sz w:val="22"/>
                <w:szCs w:val="22"/>
              </w:rPr>
              <w:t>[8</w:t>
            </w:r>
            <w:r w:rsidRPr="006C0F60">
              <w:rPr>
                <w:rFonts w:ascii="Arial" w:hAnsi="Arial" w:cs="Arial"/>
                <w:sz w:val="22"/>
                <w:szCs w:val="22"/>
              </w:rPr>
              <w:t>]</w:t>
            </w:r>
            <w:r w:rsidRPr="006C0F60">
              <w:rPr>
                <w:rFonts w:ascii="Arial" w:hAnsi="Arial" w:cs="Arial"/>
                <w:sz w:val="22"/>
                <w:szCs w:val="22"/>
              </w:rPr>
              <w:br/>
            </w:r>
          </w:p>
          <w:p w:rsidR="00C15B99" w:rsidRPr="00BF326D" w:rsidRDefault="00C15B99" w:rsidP="00C15B99">
            <w:pPr>
              <w:pStyle w:val="ListParagraph"/>
              <w:numPr>
                <w:ilvl w:val="0"/>
                <w:numId w:val="7"/>
              </w:numPr>
              <w:rPr>
                <w:rFonts w:ascii="Arial" w:hAnsi="Arial" w:cs="Arial"/>
                <w:sz w:val="22"/>
                <w:szCs w:val="22"/>
              </w:rPr>
            </w:pPr>
            <w:r w:rsidRPr="006C0F60">
              <w:rPr>
                <w:rFonts w:ascii="Arial" w:hAnsi="Arial" w:cs="Arial"/>
                <w:sz w:val="22"/>
                <w:szCs w:val="22"/>
              </w:rPr>
              <w:t xml:space="preserve">STUPGT: </w:t>
            </w:r>
            <w:r w:rsidR="0059404B" w:rsidRPr="006C0F60">
              <w:rPr>
                <w:rFonts w:ascii="Arial" w:hAnsi="Arial" w:cs="Arial"/>
                <w:sz w:val="22"/>
                <w:szCs w:val="22"/>
              </w:rPr>
              <w:t>-</w:t>
            </w:r>
            <w:r w:rsidRPr="006C0F60">
              <w:rPr>
                <w:rFonts w:ascii="Arial" w:hAnsi="Arial" w:cs="Arial"/>
                <w:sz w:val="22"/>
                <w:szCs w:val="22"/>
              </w:rPr>
              <w:t>uun: s</w:t>
            </w:r>
            <w:r w:rsidRPr="006C0F60">
              <w:rPr>
                <w:rFonts w:ascii="Arial" w:hAnsi="Arial" w:cs="Arial"/>
                <w:sz w:val="22"/>
                <w:szCs w:val="22"/>
                <w:u w:val="single"/>
              </w:rPr>
              <w:t xml:space="preserve">                </w:t>
            </w:r>
            <w:r w:rsidRPr="006C0F60">
              <w:rPr>
                <w:rFonts w:ascii="Arial" w:hAnsi="Arial" w:cs="Arial"/>
                <w:sz w:val="22"/>
                <w:szCs w:val="22"/>
              </w:rPr>
              <w:t xml:space="preserve"> </w:t>
            </w:r>
            <w:r w:rsidR="0059404B" w:rsidRPr="006C0F60">
              <w:rPr>
                <w:rFonts w:ascii="Arial" w:hAnsi="Arial" w:cs="Arial"/>
                <w:sz w:val="22"/>
                <w:szCs w:val="22"/>
              </w:rPr>
              <w:t>[9</w:t>
            </w:r>
            <w:r w:rsidRPr="006C0F60">
              <w:rPr>
                <w:rFonts w:ascii="Arial" w:hAnsi="Arial" w:cs="Arial"/>
                <w:sz w:val="22"/>
                <w:szCs w:val="22"/>
              </w:rPr>
              <w:t>]</w:t>
            </w:r>
            <w:r w:rsidRPr="006C0F60">
              <w:rPr>
                <w:rFonts w:ascii="Arial" w:hAnsi="Arial" w:cs="Arial"/>
                <w:sz w:val="22"/>
                <w:szCs w:val="22"/>
              </w:rPr>
              <w:br/>
            </w:r>
          </w:p>
          <w:p w:rsidR="00C15B99" w:rsidRPr="006C0F60" w:rsidRDefault="00C15B99" w:rsidP="006C0F60">
            <w:pPr>
              <w:pStyle w:val="ListParagraph"/>
              <w:numPr>
                <w:ilvl w:val="0"/>
                <w:numId w:val="7"/>
              </w:numPr>
              <w:rPr>
                <w:rFonts w:ascii="Arial" w:hAnsi="Arial" w:cs="Arial"/>
                <w:sz w:val="22"/>
                <w:szCs w:val="22"/>
              </w:rPr>
            </w:pPr>
            <w:r w:rsidRPr="006C0F60">
              <w:rPr>
                <w:rFonts w:ascii="Arial" w:hAnsi="Arial" w:cs="Arial"/>
                <w:sz w:val="22"/>
                <w:szCs w:val="22"/>
              </w:rPr>
              <w:t xml:space="preserve">STUPGT: </w:t>
            </w:r>
            <w:r w:rsidR="0059404B" w:rsidRPr="006C0F60">
              <w:rPr>
                <w:rFonts w:ascii="Arial" w:hAnsi="Arial" w:cs="Arial"/>
                <w:sz w:val="22"/>
                <w:szCs w:val="22"/>
              </w:rPr>
              <w:t>-</w:t>
            </w:r>
            <w:r w:rsidRPr="006C0F60">
              <w:rPr>
                <w:rFonts w:ascii="Arial" w:hAnsi="Arial" w:cs="Arial"/>
                <w:sz w:val="22"/>
                <w:szCs w:val="22"/>
              </w:rPr>
              <w:t>uun: s</w:t>
            </w:r>
            <w:r w:rsidRPr="006C0F60">
              <w:rPr>
                <w:rFonts w:ascii="Arial" w:hAnsi="Arial" w:cs="Arial"/>
                <w:sz w:val="22"/>
                <w:szCs w:val="22"/>
                <w:u w:val="single"/>
              </w:rPr>
              <w:t xml:space="preserve">                </w:t>
            </w:r>
            <w:r w:rsidRPr="006C0F60">
              <w:rPr>
                <w:rFonts w:ascii="Arial" w:hAnsi="Arial" w:cs="Arial"/>
                <w:sz w:val="22"/>
                <w:szCs w:val="22"/>
              </w:rPr>
              <w:t xml:space="preserve"> </w:t>
            </w:r>
            <w:r w:rsidR="0059404B" w:rsidRPr="006C0F60">
              <w:rPr>
                <w:rFonts w:ascii="Arial" w:hAnsi="Arial" w:cs="Arial"/>
                <w:sz w:val="22"/>
                <w:szCs w:val="22"/>
              </w:rPr>
              <w:t>[10</w:t>
            </w:r>
            <w:r w:rsidRPr="006C0F60">
              <w:rPr>
                <w:rFonts w:ascii="Arial" w:hAnsi="Arial" w:cs="Arial"/>
                <w:sz w:val="22"/>
                <w:szCs w:val="22"/>
              </w:rPr>
              <w:t>]</w:t>
            </w:r>
          </w:p>
          <w:p w:rsidR="00F552F8" w:rsidRPr="00BF326D" w:rsidRDefault="00F552F8" w:rsidP="00A2412A">
            <w:pPr>
              <w:rPr>
                <w:rFonts w:ascii="Arial" w:hAnsi="Arial" w:cs="Arial"/>
                <w:sz w:val="22"/>
                <w:szCs w:val="22"/>
              </w:rPr>
            </w:pPr>
          </w:p>
        </w:tc>
        <w:tc>
          <w:tcPr>
            <w:tcW w:w="0" w:type="auto"/>
          </w:tcPr>
          <w:p w:rsidR="00F552F8" w:rsidRPr="00BF326D" w:rsidRDefault="00F552F8" w:rsidP="00FF1B5E">
            <w:pPr>
              <w:rPr>
                <w:rFonts w:ascii="Arial" w:hAnsi="Arial" w:cs="Arial"/>
                <w:b/>
                <w:sz w:val="22"/>
                <w:szCs w:val="22"/>
              </w:rPr>
            </w:pPr>
          </w:p>
        </w:tc>
      </w:tr>
      <w:tr w:rsidR="004722A9" w:rsidRPr="002C34BD" w:rsidTr="00436245">
        <w:trPr>
          <w:cantSplit/>
        </w:trPr>
        <w:tc>
          <w:tcPr>
            <w:tcW w:w="0" w:type="auto"/>
          </w:tcPr>
          <w:p w:rsidR="0059404B" w:rsidRPr="00BF326D" w:rsidRDefault="0059404B" w:rsidP="00FF1B5E">
            <w:pPr>
              <w:rPr>
                <w:rFonts w:ascii="Arial" w:hAnsi="Arial" w:cs="Arial"/>
                <w:sz w:val="22"/>
                <w:szCs w:val="22"/>
              </w:rPr>
            </w:pPr>
            <w:r w:rsidRPr="00BF326D">
              <w:rPr>
                <w:rFonts w:ascii="Arial" w:hAnsi="Arial" w:cs="Arial"/>
                <w:sz w:val="22"/>
                <w:szCs w:val="22"/>
              </w:rPr>
              <w:t>2.3</w:t>
            </w:r>
          </w:p>
          <w:p w:rsidR="005C158F" w:rsidRPr="00BF326D" w:rsidRDefault="005C158F" w:rsidP="005C158F">
            <w:pPr>
              <w:pStyle w:val="ColorfulList-Accent11"/>
              <w:spacing w:after="0"/>
              <w:ind w:left="0"/>
              <w:rPr>
                <w:rFonts w:ascii="Arial" w:hAnsi="Arial" w:cs="Arial"/>
                <w:color w:val="7030A0"/>
              </w:rPr>
            </w:pPr>
            <w:proofErr w:type="spellStart"/>
            <w:r w:rsidRPr="00BF326D">
              <w:rPr>
                <w:rFonts w:ascii="Arial" w:hAnsi="Arial" w:cs="Arial"/>
                <w:color w:val="7030A0"/>
              </w:rPr>
              <w:t>ExchP</w:t>
            </w:r>
            <w:proofErr w:type="spellEnd"/>
          </w:p>
          <w:p w:rsidR="005C158F" w:rsidRPr="00BF326D" w:rsidRDefault="005C158F" w:rsidP="00FF1B5E">
            <w:pPr>
              <w:rPr>
                <w:rFonts w:ascii="Arial" w:hAnsi="Arial" w:cs="Arial"/>
                <w:sz w:val="22"/>
                <w:szCs w:val="22"/>
              </w:rPr>
            </w:pPr>
          </w:p>
        </w:tc>
        <w:tc>
          <w:tcPr>
            <w:tcW w:w="0" w:type="auto"/>
          </w:tcPr>
          <w:p w:rsidR="0059404B" w:rsidRPr="00BF326D" w:rsidRDefault="0059404B" w:rsidP="00934064">
            <w:pPr>
              <w:pStyle w:val="ColorfulList-Accent11"/>
              <w:spacing w:after="0"/>
              <w:ind w:left="0"/>
              <w:rPr>
                <w:rFonts w:ascii="Arial" w:hAnsi="Arial" w:cs="Arial"/>
                <w:color w:val="E36C0A" w:themeColor="accent6" w:themeShade="BF"/>
                <w:u w:val="single"/>
              </w:rPr>
            </w:pPr>
            <w:r w:rsidRPr="00BF326D">
              <w:rPr>
                <w:rFonts w:ascii="Arial" w:hAnsi="Arial" w:cs="Arial"/>
              </w:rPr>
              <w:t xml:space="preserve">Either pause the existing live </w:t>
            </w:r>
            <w:proofErr w:type="spellStart"/>
            <w:r w:rsidRPr="00BF326D">
              <w:rPr>
                <w:rFonts w:ascii="Arial" w:hAnsi="Arial" w:cs="Arial"/>
              </w:rPr>
              <w:t>provisioner</w:t>
            </w:r>
            <w:proofErr w:type="spellEnd"/>
            <w:r w:rsidRPr="00BF326D">
              <w:rPr>
                <w:rFonts w:ascii="Arial" w:hAnsi="Arial" w:cs="Arial"/>
              </w:rPr>
              <w:t xml:space="preserve">, or monitor the logs to determine that it will not pick up new Exchange service notifications from IDM for at least the next </w:t>
            </w:r>
            <w:r w:rsidR="00934064" w:rsidRPr="00BF326D">
              <w:rPr>
                <w:rFonts w:ascii="Arial" w:hAnsi="Arial" w:cs="Arial"/>
              </w:rPr>
              <w:t>hour</w:t>
            </w:r>
            <w:r w:rsidRPr="00BF326D">
              <w:rPr>
                <w:rFonts w:ascii="Arial" w:hAnsi="Arial" w:cs="Arial"/>
              </w:rPr>
              <w:t>.</w:t>
            </w:r>
          </w:p>
        </w:tc>
        <w:tc>
          <w:tcPr>
            <w:tcW w:w="0" w:type="auto"/>
          </w:tcPr>
          <w:p w:rsidR="0059404B" w:rsidRPr="00BF326D" w:rsidRDefault="0059404B" w:rsidP="009A0405">
            <w:pPr>
              <w:pStyle w:val="ColorfulList-Accent11"/>
              <w:ind w:left="0"/>
              <w:rPr>
                <w:rFonts w:ascii="Arial" w:hAnsi="Arial" w:cs="Arial"/>
              </w:rPr>
            </w:pPr>
            <w:r w:rsidRPr="00BF326D">
              <w:rPr>
                <w:rFonts w:ascii="Arial" w:hAnsi="Arial" w:cs="Arial"/>
              </w:rPr>
              <w:t>Wait until a suitable time to proceed with the remaining steps…</w:t>
            </w:r>
          </w:p>
        </w:tc>
        <w:tc>
          <w:tcPr>
            <w:tcW w:w="0" w:type="auto"/>
          </w:tcPr>
          <w:p w:rsidR="0059404B" w:rsidRPr="00BF326D" w:rsidRDefault="0059404B" w:rsidP="00934064">
            <w:pPr>
              <w:rPr>
                <w:rFonts w:ascii="Arial" w:hAnsi="Arial" w:cs="Arial"/>
                <w:sz w:val="22"/>
                <w:szCs w:val="22"/>
              </w:rPr>
            </w:pPr>
            <w:r w:rsidRPr="00BF326D">
              <w:rPr>
                <w:rFonts w:ascii="Arial" w:hAnsi="Arial" w:cs="Arial"/>
                <w:sz w:val="22"/>
                <w:szCs w:val="22"/>
              </w:rPr>
              <w:t xml:space="preserve">It is safe to proceed with testing of the new </w:t>
            </w:r>
            <w:proofErr w:type="spellStart"/>
            <w:r w:rsidRPr="00BF326D">
              <w:rPr>
                <w:rFonts w:ascii="Arial" w:hAnsi="Arial" w:cs="Arial"/>
                <w:sz w:val="22"/>
                <w:szCs w:val="22"/>
              </w:rPr>
              <w:t>provisioner</w:t>
            </w:r>
            <w:proofErr w:type="spellEnd"/>
            <w:r w:rsidRPr="00BF326D">
              <w:rPr>
                <w:rFonts w:ascii="Arial" w:hAnsi="Arial" w:cs="Arial"/>
                <w:sz w:val="22"/>
                <w:szCs w:val="22"/>
              </w:rPr>
              <w:t xml:space="preserve"> for at least the next </w:t>
            </w:r>
            <w:r w:rsidR="00934064" w:rsidRPr="00BF326D">
              <w:rPr>
                <w:rFonts w:ascii="Arial" w:hAnsi="Arial" w:cs="Arial"/>
                <w:sz w:val="22"/>
                <w:szCs w:val="22"/>
              </w:rPr>
              <w:t>hour</w:t>
            </w:r>
            <w:r w:rsidRPr="00BF326D">
              <w:rPr>
                <w:rFonts w:ascii="Arial" w:hAnsi="Arial" w:cs="Arial"/>
                <w:sz w:val="22"/>
                <w:szCs w:val="22"/>
              </w:rPr>
              <w:t>.</w:t>
            </w:r>
          </w:p>
        </w:tc>
        <w:tc>
          <w:tcPr>
            <w:tcW w:w="0" w:type="auto"/>
          </w:tcPr>
          <w:p w:rsidR="0059404B" w:rsidRPr="00BF326D" w:rsidRDefault="0059404B" w:rsidP="00FF1B5E">
            <w:pPr>
              <w:rPr>
                <w:rFonts w:ascii="Arial" w:hAnsi="Arial" w:cs="Arial"/>
                <w:b/>
                <w:sz w:val="22"/>
                <w:szCs w:val="22"/>
              </w:rPr>
            </w:pPr>
          </w:p>
        </w:tc>
      </w:tr>
      <w:tr w:rsidR="004722A9" w:rsidRPr="002C34BD" w:rsidTr="00436245">
        <w:trPr>
          <w:cantSplit/>
        </w:trPr>
        <w:tc>
          <w:tcPr>
            <w:tcW w:w="0" w:type="auto"/>
          </w:tcPr>
          <w:p w:rsidR="004855AC" w:rsidRPr="00BF326D" w:rsidRDefault="00E77209" w:rsidP="00FF1B5E">
            <w:pPr>
              <w:rPr>
                <w:rFonts w:ascii="Arial" w:hAnsi="Arial" w:cs="Arial"/>
                <w:sz w:val="22"/>
                <w:szCs w:val="22"/>
              </w:rPr>
            </w:pPr>
            <w:r w:rsidRPr="00BF326D">
              <w:rPr>
                <w:rFonts w:ascii="Arial" w:hAnsi="Arial" w:cs="Arial"/>
                <w:sz w:val="22"/>
                <w:szCs w:val="22"/>
              </w:rPr>
              <w:t>2.4</w:t>
            </w:r>
          </w:p>
          <w:p w:rsidR="005C158F" w:rsidRPr="006C0F60" w:rsidRDefault="005C158F" w:rsidP="006C0F60">
            <w:pPr>
              <w:pStyle w:val="ColorfulList-Accent11"/>
              <w:spacing w:after="0"/>
              <w:ind w:left="0"/>
              <w:rPr>
                <w:rFonts w:ascii="Arial" w:hAnsi="Arial" w:cs="Arial"/>
                <w:color w:val="0070C0"/>
              </w:rPr>
            </w:pPr>
            <w:r w:rsidRPr="006C0F60">
              <w:rPr>
                <w:rFonts w:ascii="Arial" w:hAnsi="Arial" w:cs="Arial"/>
                <w:color w:val="0070C0"/>
              </w:rPr>
              <w:t>O365</w:t>
            </w:r>
          </w:p>
        </w:tc>
        <w:tc>
          <w:tcPr>
            <w:tcW w:w="0" w:type="auto"/>
          </w:tcPr>
          <w:p w:rsidR="004855AC" w:rsidRPr="00BF326D" w:rsidRDefault="004855AC" w:rsidP="00A2412A">
            <w:pPr>
              <w:pStyle w:val="ColorfulList-Accent11"/>
              <w:spacing w:after="0"/>
              <w:ind w:left="0"/>
              <w:rPr>
                <w:rFonts w:ascii="Arial" w:hAnsi="Arial" w:cs="Arial"/>
                <w:color w:val="7030A0"/>
                <w:u w:val="single"/>
              </w:rPr>
            </w:pPr>
            <w:r w:rsidRPr="00BF326D">
              <w:rPr>
                <w:rFonts w:ascii="Arial" w:hAnsi="Arial" w:cs="Arial"/>
              </w:rPr>
              <w:t>Ensure that each account created the day before [1-6] exists in both local and remote Active Directory.</w:t>
            </w:r>
          </w:p>
        </w:tc>
        <w:tc>
          <w:tcPr>
            <w:tcW w:w="0" w:type="auto"/>
          </w:tcPr>
          <w:p w:rsidR="004855AC" w:rsidRPr="00BF326D" w:rsidRDefault="004855AC" w:rsidP="004855AC">
            <w:pPr>
              <w:pStyle w:val="ColorfulList-Accent11"/>
              <w:ind w:left="0"/>
              <w:rPr>
                <w:rFonts w:ascii="Arial" w:hAnsi="Arial" w:cs="Arial"/>
              </w:rPr>
            </w:pPr>
            <w:r w:rsidRPr="00BF326D">
              <w:rPr>
                <w:rFonts w:ascii="Arial" w:hAnsi="Arial" w:cs="Arial"/>
              </w:rPr>
              <w:t>Use the “get-user” command locally, and ensure that the uun appears in Exchange Admin Online.</w:t>
            </w:r>
          </w:p>
        </w:tc>
        <w:tc>
          <w:tcPr>
            <w:tcW w:w="0" w:type="auto"/>
          </w:tcPr>
          <w:p w:rsidR="004855AC" w:rsidRPr="00BF326D" w:rsidRDefault="004855AC" w:rsidP="00934064">
            <w:pPr>
              <w:rPr>
                <w:rFonts w:ascii="Arial" w:hAnsi="Arial" w:cs="Arial"/>
                <w:sz w:val="22"/>
                <w:szCs w:val="22"/>
              </w:rPr>
            </w:pPr>
            <w:r w:rsidRPr="00BF326D">
              <w:rPr>
                <w:rFonts w:ascii="Arial" w:hAnsi="Arial" w:cs="Arial"/>
                <w:sz w:val="22"/>
                <w:szCs w:val="22"/>
              </w:rPr>
              <w:t>The accounts created yesterday exist in both local and remote AD.</w:t>
            </w:r>
          </w:p>
        </w:tc>
        <w:tc>
          <w:tcPr>
            <w:tcW w:w="0" w:type="auto"/>
          </w:tcPr>
          <w:p w:rsidR="004855AC" w:rsidRPr="00BF326D" w:rsidRDefault="004855AC" w:rsidP="00FF1B5E">
            <w:pPr>
              <w:rPr>
                <w:rFonts w:ascii="Arial" w:hAnsi="Arial" w:cs="Arial"/>
                <w:b/>
                <w:sz w:val="22"/>
                <w:szCs w:val="22"/>
              </w:rPr>
            </w:pPr>
          </w:p>
        </w:tc>
      </w:tr>
      <w:tr w:rsidR="004722A9" w:rsidRPr="002C34BD" w:rsidTr="00436245">
        <w:trPr>
          <w:cantSplit/>
        </w:trPr>
        <w:tc>
          <w:tcPr>
            <w:tcW w:w="0" w:type="auto"/>
          </w:tcPr>
          <w:p w:rsidR="005C158F" w:rsidRPr="00BF326D" w:rsidRDefault="0059404B" w:rsidP="00FF1B5E">
            <w:pPr>
              <w:rPr>
                <w:rFonts w:ascii="Arial" w:hAnsi="Arial" w:cs="Arial"/>
                <w:sz w:val="22"/>
                <w:szCs w:val="22"/>
              </w:rPr>
            </w:pPr>
            <w:r w:rsidRPr="00BF326D">
              <w:rPr>
                <w:rFonts w:ascii="Arial" w:hAnsi="Arial" w:cs="Arial"/>
                <w:sz w:val="22"/>
                <w:szCs w:val="22"/>
              </w:rPr>
              <w:lastRenderedPageBreak/>
              <w:t>2.</w:t>
            </w:r>
            <w:r w:rsidR="00E77209" w:rsidRPr="00BF326D">
              <w:rPr>
                <w:rFonts w:ascii="Arial" w:hAnsi="Arial" w:cs="Arial"/>
                <w:sz w:val="22"/>
                <w:szCs w:val="22"/>
              </w:rPr>
              <w:t>5</w:t>
            </w:r>
          </w:p>
          <w:p w:rsidR="005C158F" w:rsidRPr="00BF326D" w:rsidRDefault="005C158F" w:rsidP="00FF1B5E">
            <w:pPr>
              <w:rPr>
                <w:rFonts w:ascii="Arial" w:hAnsi="Arial" w:cs="Arial"/>
                <w:sz w:val="22"/>
                <w:szCs w:val="22"/>
              </w:rPr>
            </w:pPr>
            <w:r w:rsidRPr="00BF326D">
              <w:rPr>
                <w:rFonts w:ascii="Arial" w:hAnsi="Arial" w:cs="Arial"/>
                <w:color w:val="E36C0A" w:themeColor="accent6" w:themeShade="BF"/>
                <w:sz w:val="22"/>
                <w:szCs w:val="22"/>
              </w:rPr>
              <w:t>IDM</w:t>
            </w:r>
          </w:p>
          <w:p w:rsidR="005C158F" w:rsidRPr="00BF326D" w:rsidRDefault="005C158F" w:rsidP="005C158F">
            <w:pPr>
              <w:pStyle w:val="ColorfulList-Accent11"/>
              <w:spacing w:after="0"/>
              <w:ind w:left="0"/>
              <w:rPr>
                <w:rFonts w:ascii="Arial" w:hAnsi="Arial" w:cs="Arial"/>
                <w:color w:val="7030A0"/>
              </w:rPr>
            </w:pPr>
            <w:proofErr w:type="spellStart"/>
            <w:r w:rsidRPr="00BF326D">
              <w:rPr>
                <w:rFonts w:ascii="Arial" w:hAnsi="Arial" w:cs="Arial"/>
                <w:color w:val="7030A0"/>
              </w:rPr>
              <w:t>ExchP</w:t>
            </w:r>
            <w:proofErr w:type="spellEnd"/>
          </w:p>
          <w:p w:rsidR="00F552F8" w:rsidRPr="00BF326D" w:rsidRDefault="00F552F8" w:rsidP="00FF1B5E">
            <w:pPr>
              <w:rPr>
                <w:rFonts w:ascii="Arial" w:hAnsi="Arial" w:cs="Arial"/>
                <w:sz w:val="22"/>
                <w:szCs w:val="22"/>
              </w:rPr>
            </w:pPr>
          </w:p>
        </w:tc>
        <w:tc>
          <w:tcPr>
            <w:tcW w:w="0" w:type="auto"/>
          </w:tcPr>
          <w:p w:rsidR="00F552F8" w:rsidRPr="00BF326D" w:rsidRDefault="0059404B" w:rsidP="00A04AC4">
            <w:pPr>
              <w:pStyle w:val="ColorfulList-Accent11"/>
              <w:spacing w:after="0"/>
              <w:ind w:left="0"/>
              <w:rPr>
                <w:rFonts w:ascii="Arial" w:hAnsi="Arial" w:cs="Arial"/>
              </w:rPr>
            </w:pPr>
            <w:r w:rsidRPr="00BF326D">
              <w:rPr>
                <w:rFonts w:ascii="Arial" w:hAnsi="Arial" w:cs="Arial"/>
              </w:rPr>
              <w:t>For each account created the day before [1 – 6], one by one, assign the Exchange service and immediately change the service-id from ‘136’ to ‘50</w:t>
            </w:r>
            <w:r w:rsidR="00A04AC4" w:rsidRPr="00BF326D">
              <w:rPr>
                <w:rFonts w:ascii="Arial" w:hAnsi="Arial" w:cs="Arial"/>
              </w:rPr>
              <w:t>6</w:t>
            </w:r>
            <w:r w:rsidRPr="00BF326D">
              <w:rPr>
                <w:rFonts w:ascii="Arial" w:hAnsi="Arial" w:cs="Arial"/>
              </w:rPr>
              <w:t>’</w:t>
            </w:r>
            <w:r w:rsidR="00374C1B" w:rsidRPr="00BF326D">
              <w:rPr>
                <w:rFonts w:ascii="Arial" w:hAnsi="Arial" w:cs="Arial"/>
              </w:rPr>
              <w:t>.</w:t>
            </w:r>
          </w:p>
        </w:tc>
        <w:tc>
          <w:tcPr>
            <w:tcW w:w="0" w:type="auto"/>
          </w:tcPr>
          <w:p w:rsidR="00374C1B" w:rsidRPr="00BF326D" w:rsidRDefault="0059404B" w:rsidP="009A0405">
            <w:pPr>
              <w:pStyle w:val="ColorfulList-Accent11"/>
              <w:ind w:left="0"/>
              <w:rPr>
                <w:rFonts w:ascii="Arial" w:hAnsi="Arial" w:cs="Arial"/>
              </w:rPr>
            </w:pPr>
            <w:r w:rsidRPr="00BF326D">
              <w:rPr>
                <w:rFonts w:ascii="Arial" w:hAnsi="Arial" w:cs="Arial"/>
              </w:rPr>
              <w:t>Ensure that the ‘1</w:t>
            </w:r>
            <w:r w:rsidR="00934064" w:rsidRPr="00BF326D">
              <w:rPr>
                <w:rFonts w:ascii="Arial" w:hAnsi="Arial" w:cs="Arial"/>
              </w:rPr>
              <w:t>3</w:t>
            </w:r>
            <w:r w:rsidRPr="00BF326D">
              <w:rPr>
                <w:rFonts w:ascii="Arial" w:hAnsi="Arial" w:cs="Arial"/>
              </w:rPr>
              <w:t>6’ notifications were not picked up by the existing Exchange Provisioner.</w:t>
            </w:r>
          </w:p>
          <w:p w:rsidR="00374C1B" w:rsidRPr="00BF326D" w:rsidRDefault="00374C1B" w:rsidP="009A0405">
            <w:pPr>
              <w:pStyle w:val="ColorfulList-Accent11"/>
              <w:ind w:left="0"/>
              <w:rPr>
                <w:rFonts w:ascii="Arial" w:hAnsi="Arial" w:cs="Arial"/>
              </w:rPr>
            </w:pPr>
          </w:p>
          <w:p w:rsidR="00374C1B" w:rsidRPr="00BF326D" w:rsidRDefault="00374C1B" w:rsidP="009A0405">
            <w:pPr>
              <w:pStyle w:val="ColorfulList-Accent11"/>
              <w:ind w:left="0"/>
              <w:rPr>
                <w:rFonts w:ascii="Arial" w:hAnsi="Arial" w:cs="Arial"/>
              </w:rPr>
            </w:pPr>
            <w:r w:rsidRPr="00BF326D">
              <w:rPr>
                <w:rFonts w:ascii="Arial" w:hAnsi="Arial" w:cs="Arial"/>
              </w:rPr>
              <w:t>Check that each account has been created correctly, before progressing onto the next one.</w:t>
            </w:r>
          </w:p>
        </w:tc>
        <w:tc>
          <w:tcPr>
            <w:tcW w:w="0" w:type="auto"/>
          </w:tcPr>
          <w:p w:rsidR="00F552F8" w:rsidRPr="00BF326D" w:rsidRDefault="004855AC" w:rsidP="00436245">
            <w:pPr>
              <w:rPr>
                <w:rFonts w:ascii="Arial" w:hAnsi="Arial" w:cs="Arial"/>
                <w:sz w:val="22"/>
                <w:szCs w:val="22"/>
              </w:rPr>
            </w:pPr>
            <w:r w:rsidRPr="00BF326D">
              <w:rPr>
                <w:rFonts w:ascii="Arial" w:hAnsi="Arial" w:cs="Arial"/>
                <w:sz w:val="22"/>
                <w:szCs w:val="22"/>
              </w:rPr>
              <w:t>All Exchange accounts should be created very quickly, as the uuns already existed in local and remote AD.</w:t>
            </w:r>
          </w:p>
          <w:p w:rsidR="004855AC" w:rsidRPr="00BF326D" w:rsidRDefault="004855AC" w:rsidP="00436245">
            <w:pPr>
              <w:rPr>
                <w:rFonts w:ascii="Arial" w:hAnsi="Arial" w:cs="Arial"/>
                <w:sz w:val="22"/>
                <w:szCs w:val="22"/>
              </w:rPr>
            </w:pPr>
          </w:p>
          <w:p w:rsidR="00AA6927" w:rsidRPr="00BF326D" w:rsidRDefault="00AA6927" w:rsidP="00436245">
            <w:pPr>
              <w:rPr>
                <w:rFonts w:ascii="Arial" w:hAnsi="Arial" w:cs="Arial"/>
                <w:sz w:val="22"/>
                <w:szCs w:val="22"/>
              </w:rPr>
            </w:pPr>
            <w:r w:rsidRPr="00BF326D">
              <w:rPr>
                <w:rFonts w:ascii="Arial" w:hAnsi="Arial" w:cs="Arial"/>
                <w:sz w:val="22"/>
                <w:szCs w:val="22"/>
              </w:rPr>
              <w:t>In all cases - Recipient Type: “Remote User mailbox”</w:t>
            </w:r>
          </w:p>
          <w:p w:rsidR="00AA6927" w:rsidRPr="00BF326D" w:rsidRDefault="00AA6927" w:rsidP="00436245">
            <w:pPr>
              <w:rPr>
                <w:rFonts w:ascii="Arial" w:hAnsi="Arial" w:cs="Arial"/>
                <w:sz w:val="22"/>
                <w:szCs w:val="22"/>
              </w:rPr>
            </w:pPr>
          </w:p>
          <w:p w:rsidR="004855AC" w:rsidRPr="00BF326D" w:rsidRDefault="004855AC" w:rsidP="004855AC">
            <w:pPr>
              <w:rPr>
                <w:rFonts w:ascii="Arial" w:hAnsi="Arial" w:cs="Arial"/>
                <w:sz w:val="22"/>
                <w:szCs w:val="22"/>
              </w:rPr>
            </w:pPr>
            <w:r w:rsidRPr="00BF326D">
              <w:rPr>
                <w:rFonts w:ascii="Arial" w:hAnsi="Arial" w:cs="Arial"/>
                <w:sz w:val="22"/>
                <w:szCs w:val="22"/>
              </w:rPr>
              <w:t>Expected outcome for each account:</w:t>
            </w:r>
          </w:p>
          <w:p w:rsidR="004855AC" w:rsidRPr="00BF326D" w:rsidRDefault="004855AC" w:rsidP="004855AC">
            <w:pPr>
              <w:rPr>
                <w:rFonts w:ascii="Arial" w:hAnsi="Arial" w:cs="Arial"/>
                <w:sz w:val="22"/>
                <w:szCs w:val="22"/>
              </w:rPr>
            </w:pPr>
          </w:p>
          <w:p w:rsidR="004855AC" w:rsidRPr="00BF326D" w:rsidRDefault="004855AC" w:rsidP="006C0F60">
            <w:pPr>
              <w:pStyle w:val="ListParagraph"/>
              <w:numPr>
                <w:ilvl w:val="0"/>
                <w:numId w:val="24"/>
              </w:numPr>
              <w:rPr>
                <w:rFonts w:ascii="Arial" w:hAnsi="Arial" w:cs="Arial"/>
                <w:sz w:val="22"/>
                <w:szCs w:val="22"/>
              </w:rPr>
            </w:pPr>
            <w:r w:rsidRPr="006C0F60">
              <w:rPr>
                <w:rFonts w:ascii="Arial" w:hAnsi="Arial" w:cs="Arial"/>
                <w:sz w:val="22"/>
                <w:szCs w:val="22"/>
              </w:rPr>
              <w:t>Office 365 Faculty licenced account</w:t>
            </w:r>
            <w:r w:rsidR="008F7529" w:rsidRPr="006C0F60">
              <w:rPr>
                <w:rFonts w:ascii="Arial" w:hAnsi="Arial" w:cs="Arial"/>
                <w:sz w:val="22"/>
                <w:szCs w:val="22"/>
              </w:rPr>
              <w:t xml:space="preserve"> – [1], [3], [5]</w:t>
            </w:r>
          </w:p>
          <w:p w:rsidR="00A61077" w:rsidRPr="00BF326D" w:rsidRDefault="00A61077" w:rsidP="006C0F60">
            <w:pPr>
              <w:pStyle w:val="ListParagraph"/>
              <w:rPr>
                <w:rFonts w:ascii="Arial" w:hAnsi="Arial" w:cs="Arial"/>
                <w:sz w:val="22"/>
                <w:szCs w:val="22"/>
              </w:rPr>
            </w:pPr>
          </w:p>
          <w:p w:rsidR="00E77209" w:rsidRPr="006C0F60" w:rsidRDefault="00A61077" w:rsidP="006C0F60">
            <w:pPr>
              <w:pStyle w:val="ListParagraph"/>
              <w:numPr>
                <w:ilvl w:val="0"/>
                <w:numId w:val="24"/>
              </w:numPr>
              <w:rPr>
                <w:rFonts w:ascii="Arial" w:hAnsi="Arial" w:cs="Arial"/>
                <w:sz w:val="22"/>
                <w:szCs w:val="22"/>
              </w:rPr>
            </w:pPr>
            <w:r w:rsidRPr="00BF326D">
              <w:rPr>
                <w:rFonts w:ascii="Arial" w:hAnsi="Arial" w:cs="Arial"/>
                <w:sz w:val="22"/>
                <w:szCs w:val="22"/>
              </w:rPr>
              <w:t>Office 365 Faculty licenced account with mail forwarding to StaffMail, and</w:t>
            </w:r>
            <w:ins w:id="163" w:author="Author">
              <w:r w:rsidR="00B0398D">
                <w:rPr>
                  <w:rFonts w:ascii="Arial" w:hAnsi="Arial" w:cs="Arial"/>
                  <w:sz w:val="22"/>
                  <w:szCs w:val="22"/>
                </w:rPr>
                <w:t xml:space="preserve"> </w:t>
              </w:r>
            </w:ins>
            <w:del w:id="164" w:author="Author">
              <w:r w:rsidRPr="00BF326D" w:rsidDel="00B0398D">
                <w:rPr>
                  <w:rFonts w:ascii="Arial" w:hAnsi="Arial" w:cs="Arial"/>
                  <w:sz w:val="22"/>
                  <w:szCs w:val="22"/>
                </w:rPr>
                <w:delText xml:space="preserve"> </w:delText>
              </w:r>
            </w:del>
            <w:r w:rsidRPr="00BF326D">
              <w:rPr>
                <w:rFonts w:ascii="Arial" w:hAnsi="Arial" w:cs="Arial"/>
                <w:sz w:val="22"/>
                <w:szCs w:val="22"/>
              </w:rPr>
              <w:t xml:space="preserve">delete policy </w:t>
            </w:r>
            <w:ins w:id="165" w:author="Author">
              <w:r w:rsidR="00B0398D">
                <w:rPr>
                  <w:rFonts w:ascii="Arial" w:hAnsi="Arial" w:cs="Arial"/>
                  <w:sz w:val="22"/>
                  <w:szCs w:val="22"/>
                </w:rPr>
                <w:t xml:space="preserve">(OCSExpiryPolicy) </w:t>
              </w:r>
            </w:ins>
            <w:r w:rsidRPr="00BF326D">
              <w:rPr>
                <w:rFonts w:ascii="Arial" w:hAnsi="Arial" w:cs="Arial"/>
                <w:sz w:val="22"/>
                <w:szCs w:val="22"/>
              </w:rPr>
              <w:t>applied – [2], [4], [6]</w:t>
            </w:r>
          </w:p>
          <w:p w:rsidR="00E77209" w:rsidRPr="00BF326D" w:rsidRDefault="00E77209" w:rsidP="00E77209">
            <w:pPr>
              <w:rPr>
                <w:rFonts w:ascii="Arial" w:hAnsi="Arial" w:cs="Arial"/>
                <w:sz w:val="22"/>
                <w:szCs w:val="22"/>
              </w:rPr>
            </w:pPr>
          </w:p>
          <w:p w:rsidR="004855AC" w:rsidRPr="006C0F60" w:rsidRDefault="00E77209" w:rsidP="00E77209">
            <w:pPr>
              <w:rPr>
                <w:sz w:val="22"/>
                <w:szCs w:val="22"/>
              </w:rPr>
            </w:pPr>
            <w:r w:rsidRPr="00BF326D">
              <w:rPr>
                <w:rFonts w:ascii="Arial" w:hAnsi="Arial" w:cs="Arial"/>
                <w:sz w:val="22"/>
                <w:szCs w:val="22"/>
              </w:rPr>
              <w:t>Ensure that the correct account type has been created in each case, and setup correctly.</w:t>
            </w:r>
          </w:p>
        </w:tc>
        <w:tc>
          <w:tcPr>
            <w:tcW w:w="0" w:type="auto"/>
          </w:tcPr>
          <w:p w:rsidR="00F552F8" w:rsidRPr="00BF326D" w:rsidRDefault="00F552F8" w:rsidP="00FF1B5E">
            <w:pPr>
              <w:rPr>
                <w:rFonts w:ascii="Arial" w:hAnsi="Arial" w:cs="Arial"/>
                <w:b/>
                <w:sz w:val="22"/>
                <w:szCs w:val="22"/>
              </w:rPr>
            </w:pPr>
          </w:p>
        </w:tc>
      </w:tr>
      <w:tr w:rsidR="004722A9" w:rsidRPr="002C34BD" w:rsidTr="00436245">
        <w:trPr>
          <w:cantSplit/>
        </w:trPr>
        <w:tc>
          <w:tcPr>
            <w:tcW w:w="0" w:type="auto"/>
          </w:tcPr>
          <w:p w:rsidR="00AA6927" w:rsidRPr="00BF326D" w:rsidRDefault="00AA6927" w:rsidP="00FF1B5E">
            <w:pPr>
              <w:rPr>
                <w:rFonts w:ascii="Arial" w:hAnsi="Arial" w:cs="Arial"/>
                <w:sz w:val="22"/>
                <w:szCs w:val="22"/>
              </w:rPr>
            </w:pPr>
            <w:r w:rsidRPr="00BF326D">
              <w:rPr>
                <w:rFonts w:ascii="Arial" w:hAnsi="Arial" w:cs="Arial"/>
                <w:sz w:val="22"/>
                <w:szCs w:val="22"/>
              </w:rPr>
              <w:t>2.6</w:t>
            </w:r>
          </w:p>
          <w:p w:rsidR="005C158F" w:rsidRPr="00BF326D" w:rsidRDefault="005C158F" w:rsidP="005C158F">
            <w:pPr>
              <w:pStyle w:val="ColorfulList-Accent11"/>
              <w:spacing w:after="0"/>
              <w:ind w:left="0"/>
              <w:rPr>
                <w:rFonts w:ascii="Arial" w:hAnsi="Arial" w:cs="Arial"/>
                <w:color w:val="7030A0"/>
              </w:rPr>
            </w:pPr>
            <w:proofErr w:type="spellStart"/>
            <w:r w:rsidRPr="00BF326D">
              <w:rPr>
                <w:rFonts w:ascii="Arial" w:hAnsi="Arial" w:cs="Arial"/>
                <w:color w:val="7030A0"/>
              </w:rPr>
              <w:t>ExchP</w:t>
            </w:r>
            <w:proofErr w:type="spellEnd"/>
          </w:p>
          <w:p w:rsidR="005C158F" w:rsidRPr="00BF326D" w:rsidRDefault="005C158F" w:rsidP="00FF1B5E">
            <w:pPr>
              <w:rPr>
                <w:rFonts w:ascii="Arial" w:hAnsi="Arial" w:cs="Arial"/>
                <w:sz w:val="22"/>
                <w:szCs w:val="22"/>
              </w:rPr>
            </w:pPr>
          </w:p>
        </w:tc>
        <w:tc>
          <w:tcPr>
            <w:tcW w:w="0" w:type="auto"/>
          </w:tcPr>
          <w:p w:rsidR="00AA6927" w:rsidRPr="00BF326D" w:rsidRDefault="00AA6927" w:rsidP="00AA6927">
            <w:pPr>
              <w:pStyle w:val="ColorfulList-Accent11"/>
              <w:spacing w:after="0"/>
              <w:ind w:left="0"/>
              <w:rPr>
                <w:rFonts w:ascii="Arial" w:hAnsi="Arial" w:cs="Arial"/>
                <w:color w:val="7030A0"/>
                <w:u w:val="single"/>
              </w:rPr>
            </w:pPr>
            <w:r w:rsidRPr="00BF326D">
              <w:rPr>
                <w:rFonts w:ascii="Arial" w:hAnsi="Arial" w:cs="Arial"/>
              </w:rPr>
              <w:t xml:space="preserve">If the existing live </w:t>
            </w:r>
            <w:proofErr w:type="spellStart"/>
            <w:r w:rsidRPr="00BF326D">
              <w:rPr>
                <w:rFonts w:ascii="Arial" w:hAnsi="Arial" w:cs="Arial"/>
              </w:rPr>
              <w:t>provisioner</w:t>
            </w:r>
            <w:proofErr w:type="spellEnd"/>
            <w:r w:rsidRPr="00BF326D">
              <w:rPr>
                <w:rFonts w:ascii="Arial" w:hAnsi="Arial" w:cs="Arial"/>
              </w:rPr>
              <w:t xml:space="preserve"> was paused during step 2.3, </w:t>
            </w:r>
            <w:r w:rsidR="00E02466" w:rsidRPr="00BF326D">
              <w:rPr>
                <w:rFonts w:ascii="Arial" w:hAnsi="Arial" w:cs="Arial"/>
              </w:rPr>
              <w:t xml:space="preserve">then </w:t>
            </w:r>
            <w:r w:rsidRPr="00BF326D">
              <w:rPr>
                <w:rFonts w:ascii="Arial" w:hAnsi="Arial" w:cs="Arial"/>
              </w:rPr>
              <w:t>resume processing.</w:t>
            </w:r>
          </w:p>
        </w:tc>
        <w:tc>
          <w:tcPr>
            <w:tcW w:w="0" w:type="auto"/>
          </w:tcPr>
          <w:p w:rsidR="00AA6927" w:rsidRPr="00BF326D" w:rsidRDefault="00E02466" w:rsidP="00E02466">
            <w:pPr>
              <w:pStyle w:val="ColorfulList-Accent11"/>
              <w:ind w:left="0"/>
              <w:rPr>
                <w:rFonts w:ascii="Arial" w:hAnsi="Arial" w:cs="Arial"/>
              </w:rPr>
            </w:pPr>
            <w:r w:rsidRPr="00BF326D">
              <w:rPr>
                <w:rFonts w:ascii="Arial" w:hAnsi="Arial" w:cs="Arial"/>
              </w:rPr>
              <w:t xml:space="preserve">Confirm that the existing live </w:t>
            </w:r>
            <w:proofErr w:type="spellStart"/>
            <w:r w:rsidRPr="00BF326D">
              <w:rPr>
                <w:rFonts w:ascii="Arial" w:hAnsi="Arial" w:cs="Arial"/>
              </w:rPr>
              <w:t>provisioner</w:t>
            </w:r>
            <w:proofErr w:type="spellEnd"/>
            <w:r w:rsidRPr="00BF326D">
              <w:rPr>
                <w:rFonts w:ascii="Arial" w:hAnsi="Arial" w:cs="Arial"/>
              </w:rPr>
              <w:t xml:space="preserve"> continues to provision accounts for on-site Exchange.</w:t>
            </w:r>
          </w:p>
        </w:tc>
        <w:tc>
          <w:tcPr>
            <w:tcW w:w="0" w:type="auto"/>
          </w:tcPr>
          <w:p w:rsidR="00AA6927" w:rsidRPr="00BF326D" w:rsidRDefault="00E02466" w:rsidP="00E02466">
            <w:pPr>
              <w:rPr>
                <w:rFonts w:ascii="Arial" w:hAnsi="Arial" w:cs="Arial"/>
                <w:sz w:val="22"/>
                <w:szCs w:val="22"/>
              </w:rPr>
            </w:pPr>
            <w:r w:rsidRPr="00BF326D">
              <w:rPr>
                <w:rFonts w:ascii="Arial" w:hAnsi="Arial" w:cs="Arial"/>
                <w:sz w:val="22"/>
                <w:szCs w:val="22"/>
              </w:rPr>
              <w:t>Existing live Exchange provisioning continues.</w:t>
            </w:r>
          </w:p>
        </w:tc>
        <w:tc>
          <w:tcPr>
            <w:tcW w:w="0" w:type="auto"/>
          </w:tcPr>
          <w:p w:rsidR="00AA6927" w:rsidRPr="00BF326D" w:rsidRDefault="00AA6927" w:rsidP="00FF1B5E">
            <w:pPr>
              <w:rPr>
                <w:rFonts w:ascii="Arial" w:hAnsi="Arial" w:cs="Arial"/>
                <w:b/>
                <w:sz w:val="22"/>
                <w:szCs w:val="22"/>
              </w:rPr>
            </w:pPr>
          </w:p>
        </w:tc>
      </w:tr>
      <w:tr w:rsidR="004722A9" w:rsidRPr="002C34BD" w:rsidTr="00436245">
        <w:trPr>
          <w:cantSplit/>
        </w:trPr>
        <w:tc>
          <w:tcPr>
            <w:tcW w:w="0" w:type="auto"/>
          </w:tcPr>
          <w:p w:rsidR="005C158F" w:rsidRPr="00BF326D" w:rsidRDefault="00E77209" w:rsidP="00FF1B5E">
            <w:pPr>
              <w:rPr>
                <w:rFonts w:ascii="Arial" w:hAnsi="Arial" w:cs="Arial"/>
                <w:sz w:val="22"/>
                <w:szCs w:val="22"/>
              </w:rPr>
            </w:pPr>
            <w:r w:rsidRPr="00BF326D">
              <w:rPr>
                <w:rFonts w:ascii="Arial" w:hAnsi="Arial" w:cs="Arial"/>
                <w:sz w:val="22"/>
                <w:szCs w:val="22"/>
              </w:rPr>
              <w:t>2.</w:t>
            </w:r>
            <w:r w:rsidR="00AA6927" w:rsidRPr="00BF326D">
              <w:rPr>
                <w:rFonts w:ascii="Arial" w:hAnsi="Arial" w:cs="Arial"/>
                <w:sz w:val="22"/>
                <w:szCs w:val="22"/>
              </w:rPr>
              <w:t>7</w:t>
            </w:r>
          </w:p>
          <w:p w:rsidR="005C158F" w:rsidRPr="00BF326D" w:rsidRDefault="005C158F" w:rsidP="005C158F">
            <w:pPr>
              <w:pStyle w:val="ColorfulList-Accent11"/>
              <w:spacing w:after="0"/>
              <w:ind w:left="0"/>
              <w:rPr>
                <w:rFonts w:ascii="Arial" w:hAnsi="Arial" w:cs="Arial"/>
                <w:color w:val="7030A0"/>
              </w:rPr>
            </w:pPr>
            <w:proofErr w:type="spellStart"/>
            <w:r w:rsidRPr="00BF326D">
              <w:rPr>
                <w:rFonts w:ascii="Arial" w:hAnsi="Arial" w:cs="Arial"/>
                <w:color w:val="7030A0"/>
              </w:rPr>
              <w:t>ExchP</w:t>
            </w:r>
            <w:proofErr w:type="spellEnd"/>
          </w:p>
          <w:p w:rsidR="00F552F8" w:rsidRPr="00BF326D" w:rsidRDefault="00F552F8" w:rsidP="00FF1B5E">
            <w:pPr>
              <w:rPr>
                <w:rFonts w:ascii="Arial" w:hAnsi="Arial" w:cs="Arial"/>
                <w:sz w:val="22"/>
                <w:szCs w:val="22"/>
              </w:rPr>
            </w:pPr>
          </w:p>
        </w:tc>
        <w:tc>
          <w:tcPr>
            <w:tcW w:w="0" w:type="auto"/>
          </w:tcPr>
          <w:p w:rsidR="00F552F8" w:rsidRPr="00BF326D" w:rsidRDefault="00E77209" w:rsidP="00F22B1A">
            <w:pPr>
              <w:pStyle w:val="ColorfulList-Accent11"/>
              <w:spacing w:after="0"/>
              <w:ind w:left="0"/>
              <w:rPr>
                <w:rFonts w:ascii="Arial" w:hAnsi="Arial" w:cs="Arial"/>
              </w:rPr>
            </w:pPr>
            <w:r w:rsidRPr="00BF326D">
              <w:rPr>
                <w:rFonts w:ascii="Arial" w:hAnsi="Arial" w:cs="Arial"/>
              </w:rPr>
              <w:t xml:space="preserve">Examine Exchange </w:t>
            </w:r>
            <w:proofErr w:type="spellStart"/>
            <w:r w:rsidRPr="00BF326D">
              <w:rPr>
                <w:rFonts w:ascii="Arial" w:hAnsi="Arial" w:cs="Arial"/>
              </w:rPr>
              <w:t>provisioner</w:t>
            </w:r>
            <w:proofErr w:type="spellEnd"/>
            <w:r w:rsidR="00374C1B" w:rsidRPr="00BF326D">
              <w:rPr>
                <w:rFonts w:ascii="Arial" w:hAnsi="Arial" w:cs="Arial"/>
              </w:rPr>
              <w:t xml:space="preserve"> logs, to ensure that they are as expected.</w:t>
            </w:r>
          </w:p>
        </w:tc>
        <w:tc>
          <w:tcPr>
            <w:tcW w:w="0" w:type="auto"/>
          </w:tcPr>
          <w:p w:rsidR="00F552F8" w:rsidRPr="00BF326D" w:rsidRDefault="00374C1B" w:rsidP="00E77209">
            <w:pPr>
              <w:pStyle w:val="ColorfulList-Accent11"/>
              <w:ind w:left="0"/>
              <w:rPr>
                <w:rFonts w:ascii="Arial" w:hAnsi="Arial" w:cs="Arial"/>
              </w:rPr>
            </w:pPr>
            <w:r w:rsidRPr="00BF326D">
              <w:rPr>
                <w:rFonts w:ascii="Arial" w:hAnsi="Arial" w:cs="Arial"/>
              </w:rPr>
              <w:t>There is no delay experienced in the setup of the accounts. They are created within 10 minutes of the service-id being changed to ‘50</w:t>
            </w:r>
            <w:r w:rsidR="00A04AC4" w:rsidRPr="00BF326D">
              <w:rPr>
                <w:rFonts w:ascii="Arial" w:hAnsi="Arial" w:cs="Arial"/>
              </w:rPr>
              <w:t>6</w:t>
            </w:r>
            <w:r w:rsidRPr="00BF326D">
              <w:rPr>
                <w:rFonts w:ascii="Arial" w:hAnsi="Arial" w:cs="Arial"/>
              </w:rPr>
              <w:t>’.</w:t>
            </w:r>
          </w:p>
        </w:tc>
        <w:tc>
          <w:tcPr>
            <w:tcW w:w="0" w:type="auto"/>
          </w:tcPr>
          <w:p w:rsidR="00F552F8" w:rsidRPr="00BF326D" w:rsidRDefault="00E77209" w:rsidP="008E58E2">
            <w:pPr>
              <w:rPr>
                <w:rFonts w:ascii="Arial" w:hAnsi="Arial" w:cs="Arial"/>
                <w:sz w:val="22"/>
                <w:szCs w:val="22"/>
              </w:rPr>
            </w:pPr>
            <w:r w:rsidRPr="00BF326D">
              <w:rPr>
                <w:rFonts w:ascii="Arial" w:hAnsi="Arial" w:cs="Arial"/>
                <w:sz w:val="22"/>
                <w:szCs w:val="22"/>
              </w:rPr>
              <w:t xml:space="preserve">Exchange </w:t>
            </w:r>
            <w:proofErr w:type="spellStart"/>
            <w:r w:rsidRPr="00BF326D">
              <w:rPr>
                <w:rFonts w:ascii="Arial" w:hAnsi="Arial" w:cs="Arial"/>
                <w:sz w:val="22"/>
                <w:szCs w:val="22"/>
              </w:rPr>
              <w:t>provisioner</w:t>
            </w:r>
            <w:proofErr w:type="spellEnd"/>
            <w:r w:rsidR="00374C1B" w:rsidRPr="00BF326D">
              <w:rPr>
                <w:rFonts w:ascii="Arial" w:hAnsi="Arial" w:cs="Arial"/>
                <w:sz w:val="22"/>
                <w:szCs w:val="22"/>
              </w:rPr>
              <w:t xml:space="preserve"> logs correspond to actions, and there are no retries, or errors recorded.</w:t>
            </w:r>
            <w:r w:rsidR="00747BCE" w:rsidRPr="00BF326D">
              <w:rPr>
                <w:rFonts w:ascii="Arial" w:hAnsi="Arial" w:cs="Arial"/>
                <w:sz w:val="22"/>
                <w:szCs w:val="22"/>
              </w:rPr>
              <w:t xml:space="preserve"> Account creation is not delayed.</w:t>
            </w:r>
          </w:p>
        </w:tc>
        <w:tc>
          <w:tcPr>
            <w:tcW w:w="0" w:type="auto"/>
          </w:tcPr>
          <w:p w:rsidR="00F552F8" w:rsidRPr="00BF326D" w:rsidRDefault="00F552F8" w:rsidP="00FF1B5E">
            <w:pPr>
              <w:rPr>
                <w:rFonts w:ascii="Arial" w:hAnsi="Arial" w:cs="Arial"/>
                <w:b/>
                <w:sz w:val="22"/>
                <w:szCs w:val="22"/>
              </w:rPr>
            </w:pPr>
          </w:p>
        </w:tc>
      </w:tr>
      <w:tr w:rsidR="004722A9" w:rsidRPr="002C34BD" w:rsidTr="00436245">
        <w:trPr>
          <w:cantSplit/>
        </w:trPr>
        <w:tc>
          <w:tcPr>
            <w:tcW w:w="0" w:type="auto"/>
          </w:tcPr>
          <w:p w:rsidR="005C158F" w:rsidRPr="00BF326D" w:rsidRDefault="008C5F70" w:rsidP="00FF1B5E">
            <w:pPr>
              <w:rPr>
                <w:rFonts w:ascii="Arial" w:hAnsi="Arial" w:cs="Arial"/>
                <w:sz w:val="22"/>
                <w:szCs w:val="22"/>
              </w:rPr>
            </w:pPr>
            <w:r w:rsidRPr="00BF326D">
              <w:rPr>
                <w:rFonts w:ascii="Arial" w:hAnsi="Arial" w:cs="Arial"/>
                <w:sz w:val="22"/>
                <w:szCs w:val="22"/>
              </w:rPr>
              <w:t>2.</w:t>
            </w:r>
            <w:r w:rsidR="00AA6927" w:rsidRPr="00BF326D">
              <w:rPr>
                <w:rFonts w:ascii="Arial" w:hAnsi="Arial" w:cs="Arial"/>
                <w:sz w:val="22"/>
                <w:szCs w:val="22"/>
              </w:rPr>
              <w:t>8</w:t>
            </w:r>
          </w:p>
          <w:p w:rsidR="008C5F70" w:rsidRPr="00BF326D" w:rsidRDefault="005C158F" w:rsidP="00FF1B5E">
            <w:pPr>
              <w:rPr>
                <w:rFonts w:ascii="Arial" w:hAnsi="Arial" w:cs="Arial"/>
                <w:sz w:val="22"/>
                <w:szCs w:val="22"/>
              </w:rPr>
            </w:pPr>
            <w:r w:rsidRPr="006C0F60">
              <w:rPr>
                <w:rFonts w:ascii="Arial" w:hAnsi="Arial" w:cs="Arial"/>
                <w:color w:val="0070C0"/>
                <w:sz w:val="22"/>
                <w:szCs w:val="22"/>
              </w:rPr>
              <w:t>O365</w:t>
            </w:r>
          </w:p>
        </w:tc>
        <w:tc>
          <w:tcPr>
            <w:tcW w:w="0" w:type="auto"/>
          </w:tcPr>
          <w:p w:rsidR="008C5F70" w:rsidRPr="00BF326D" w:rsidRDefault="008C5F70" w:rsidP="00F22B1A">
            <w:pPr>
              <w:pStyle w:val="ColorfulList-Accent11"/>
              <w:spacing w:after="0"/>
              <w:ind w:left="0"/>
              <w:rPr>
                <w:rFonts w:ascii="Arial" w:hAnsi="Arial" w:cs="Arial"/>
              </w:rPr>
            </w:pPr>
            <w:r w:rsidRPr="00BF326D">
              <w:rPr>
                <w:rFonts w:ascii="Arial" w:hAnsi="Arial" w:cs="Arial"/>
              </w:rPr>
              <w:t>Check that the SMTP email addresses are correct on each account, and send an internal email to every account [1-6].</w:t>
            </w:r>
          </w:p>
        </w:tc>
        <w:tc>
          <w:tcPr>
            <w:tcW w:w="0" w:type="auto"/>
          </w:tcPr>
          <w:p w:rsidR="008C5F70" w:rsidRPr="00BF326D" w:rsidRDefault="008C5F70" w:rsidP="009A0405">
            <w:pPr>
              <w:pStyle w:val="ColorfulList-Accent11"/>
              <w:ind w:left="0"/>
              <w:rPr>
                <w:rFonts w:ascii="Arial" w:hAnsi="Arial" w:cs="Arial"/>
              </w:rPr>
            </w:pPr>
            <w:r w:rsidRPr="00BF326D">
              <w:rPr>
                <w:rFonts w:ascii="Arial" w:hAnsi="Arial" w:cs="Arial"/>
              </w:rPr>
              <w:t>An email from the tester to each account is sufficient.</w:t>
            </w:r>
          </w:p>
        </w:tc>
        <w:tc>
          <w:tcPr>
            <w:tcW w:w="0" w:type="auto"/>
          </w:tcPr>
          <w:p w:rsidR="008C5F70" w:rsidRPr="00BF326D" w:rsidRDefault="008C5F70" w:rsidP="00436245">
            <w:pPr>
              <w:rPr>
                <w:rFonts w:ascii="Arial" w:hAnsi="Arial" w:cs="Arial"/>
                <w:sz w:val="22"/>
                <w:szCs w:val="22"/>
              </w:rPr>
            </w:pPr>
            <w:r w:rsidRPr="00BF326D">
              <w:rPr>
                <w:rFonts w:ascii="Arial" w:hAnsi="Arial" w:cs="Arial"/>
                <w:sz w:val="22"/>
                <w:szCs w:val="22"/>
              </w:rPr>
              <w:t>No bounce back messages were received.</w:t>
            </w:r>
            <w:ins w:id="166" w:author="Author">
              <w:r w:rsidR="004649CE">
                <w:rPr>
                  <w:rFonts w:ascii="Arial" w:hAnsi="Arial" w:cs="Arial"/>
                  <w:sz w:val="22"/>
                  <w:szCs w:val="22"/>
                </w:rPr>
                <w:t xml:space="preserve"> </w:t>
              </w:r>
            </w:ins>
          </w:p>
        </w:tc>
        <w:tc>
          <w:tcPr>
            <w:tcW w:w="0" w:type="auto"/>
          </w:tcPr>
          <w:p w:rsidR="008C5F70" w:rsidRPr="00BF326D" w:rsidRDefault="008C5F70" w:rsidP="00FF1B5E">
            <w:pPr>
              <w:rPr>
                <w:rFonts w:ascii="Arial" w:hAnsi="Arial" w:cs="Arial"/>
                <w:b/>
                <w:sz w:val="22"/>
                <w:szCs w:val="22"/>
              </w:rPr>
            </w:pPr>
          </w:p>
        </w:tc>
      </w:tr>
      <w:tr w:rsidR="004722A9" w:rsidRPr="002C34BD" w:rsidTr="00436245">
        <w:trPr>
          <w:cantSplit/>
        </w:trPr>
        <w:tc>
          <w:tcPr>
            <w:tcW w:w="0" w:type="auto"/>
          </w:tcPr>
          <w:p w:rsidR="005C158F" w:rsidRPr="00BF326D" w:rsidRDefault="008C5F70" w:rsidP="00FF1B5E">
            <w:pPr>
              <w:rPr>
                <w:rFonts w:ascii="Arial" w:hAnsi="Arial" w:cs="Arial"/>
                <w:sz w:val="22"/>
                <w:szCs w:val="22"/>
              </w:rPr>
            </w:pPr>
            <w:r w:rsidRPr="00BF326D">
              <w:rPr>
                <w:rFonts w:ascii="Arial" w:hAnsi="Arial" w:cs="Arial"/>
                <w:sz w:val="22"/>
                <w:szCs w:val="22"/>
              </w:rPr>
              <w:lastRenderedPageBreak/>
              <w:t>2.</w:t>
            </w:r>
            <w:r w:rsidR="00AA6927" w:rsidRPr="00BF326D">
              <w:rPr>
                <w:rFonts w:ascii="Arial" w:hAnsi="Arial" w:cs="Arial"/>
                <w:sz w:val="22"/>
                <w:szCs w:val="22"/>
              </w:rPr>
              <w:t>9</w:t>
            </w:r>
          </w:p>
          <w:p w:rsidR="008C5F70" w:rsidRPr="00BF326D" w:rsidRDefault="005C158F" w:rsidP="00FF1B5E">
            <w:pPr>
              <w:rPr>
                <w:rFonts w:ascii="Arial" w:hAnsi="Arial" w:cs="Arial"/>
                <w:sz w:val="22"/>
                <w:szCs w:val="22"/>
              </w:rPr>
            </w:pPr>
            <w:r w:rsidRPr="006C0F60">
              <w:rPr>
                <w:rFonts w:ascii="Arial" w:hAnsi="Arial" w:cs="Arial"/>
                <w:color w:val="0070C0"/>
                <w:sz w:val="22"/>
                <w:szCs w:val="22"/>
              </w:rPr>
              <w:t>O365</w:t>
            </w:r>
          </w:p>
        </w:tc>
        <w:tc>
          <w:tcPr>
            <w:tcW w:w="0" w:type="auto"/>
          </w:tcPr>
          <w:p w:rsidR="008C5F70" w:rsidRPr="00BF326D" w:rsidRDefault="008C5F70" w:rsidP="008C5F70">
            <w:pPr>
              <w:pStyle w:val="ColorfulList-Accent11"/>
              <w:spacing w:after="0"/>
              <w:ind w:left="0"/>
              <w:rPr>
                <w:rFonts w:ascii="Arial" w:hAnsi="Arial" w:cs="Arial"/>
              </w:rPr>
            </w:pPr>
            <w:r w:rsidRPr="00BF326D">
              <w:rPr>
                <w:rFonts w:ascii="Arial" w:hAnsi="Arial" w:cs="Arial"/>
              </w:rPr>
              <w:t>Verify that all SMTP email addresses [1-6] are recognised externally.</w:t>
            </w:r>
          </w:p>
        </w:tc>
        <w:tc>
          <w:tcPr>
            <w:tcW w:w="0" w:type="auto"/>
          </w:tcPr>
          <w:p w:rsidR="008C5F70" w:rsidRPr="00BF326D" w:rsidRDefault="001456B8" w:rsidP="009A0405">
            <w:pPr>
              <w:pStyle w:val="ColorfulList-Accent11"/>
              <w:ind w:left="0"/>
              <w:rPr>
                <w:rFonts w:ascii="Arial" w:hAnsi="Arial" w:cs="Arial"/>
              </w:rPr>
            </w:pPr>
            <w:hyperlink r:id="rId19" w:history="1">
              <w:r w:rsidR="008C5F70" w:rsidRPr="00BF326D">
                <w:rPr>
                  <w:rStyle w:val="Hyperlink"/>
                  <w:rFonts w:ascii="Arial" w:hAnsi="Arial" w:cs="Arial"/>
                </w:rPr>
                <w:t>http://verify-email.org/</w:t>
              </w:r>
            </w:hyperlink>
            <w:r w:rsidR="008C5F70" w:rsidRPr="00BF326D">
              <w:rPr>
                <w:rFonts w:ascii="Arial" w:hAnsi="Arial" w:cs="Arial"/>
              </w:rPr>
              <w:t xml:space="preserve"> is a useful site for this step.</w:t>
            </w:r>
          </w:p>
        </w:tc>
        <w:tc>
          <w:tcPr>
            <w:tcW w:w="0" w:type="auto"/>
          </w:tcPr>
          <w:p w:rsidR="008C5F70" w:rsidRDefault="008C5F70" w:rsidP="008C5F70">
            <w:pPr>
              <w:rPr>
                <w:ins w:id="167" w:author="Author"/>
                <w:rFonts w:ascii="Arial" w:hAnsi="Arial" w:cs="Arial"/>
                <w:sz w:val="22"/>
                <w:szCs w:val="22"/>
              </w:rPr>
            </w:pPr>
            <w:r w:rsidRPr="00BF326D">
              <w:rPr>
                <w:rFonts w:ascii="Arial" w:hAnsi="Arial" w:cs="Arial"/>
                <w:sz w:val="22"/>
                <w:szCs w:val="22"/>
              </w:rPr>
              <w:t xml:space="preserve">All email addresses are externally recognised. </w:t>
            </w:r>
          </w:p>
          <w:p w:rsidR="00EA63AA" w:rsidRDefault="00EA63AA" w:rsidP="008C5F70">
            <w:pPr>
              <w:rPr>
                <w:ins w:id="168" w:author="Author"/>
                <w:rFonts w:ascii="Arial" w:hAnsi="Arial" w:cs="Arial"/>
                <w:sz w:val="22"/>
                <w:szCs w:val="22"/>
              </w:rPr>
            </w:pPr>
          </w:p>
          <w:p w:rsidR="00EA63AA" w:rsidRPr="00BF326D" w:rsidRDefault="00EA63AA" w:rsidP="008C5F70">
            <w:pPr>
              <w:rPr>
                <w:rFonts w:ascii="Arial" w:hAnsi="Arial" w:cs="Arial"/>
                <w:sz w:val="22"/>
                <w:szCs w:val="22"/>
              </w:rPr>
            </w:pPr>
            <w:ins w:id="169" w:author="Author">
              <w:r w:rsidRPr="00EA63AA">
                <w:rPr>
                  <w:rFonts w:ascii="Arial" w:hAnsi="Arial" w:cs="Arial"/>
                  <w:color w:val="00B050"/>
                  <w:sz w:val="22"/>
                  <w:szCs w:val="22"/>
                  <w:rPrChange w:id="170" w:author="Author">
                    <w:rPr>
                      <w:rFonts w:ascii="Arial" w:hAnsi="Arial" w:cs="Arial"/>
                      <w:sz w:val="22"/>
                      <w:szCs w:val="22"/>
                    </w:rPr>
                  </w:rPrChange>
                </w:rPr>
                <w:t>I – M30, M31, M38</w:t>
              </w:r>
            </w:ins>
          </w:p>
        </w:tc>
        <w:tc>
          <w:tcPr>
            <w:tcW w:w="0" w:type="auto"/>
          </w:tcPr>
          <w:p w:rsidR="008C5F70" w:rsidRPr="00BF326D" w:rsidRDefault="008C5F70" w:rsidP="00FF1B5E">
            <w:pPr>
              <w:rPr>
                <w:rFonts w:ascii="Arial" w:hAnsi="Arial" w:cs="Arial"/>
                <w:b/>
                <w:sz w:val="22"/>
                <w:szCs w:val="22"/>
              </w:rPr>
            </w:pPr>
          </w:p>
        </w:tc>
      </w:tr>
      <w:tr w:rsidR="004722A9" w:rsidRPr="002C34BD" w:rsidTr="00436245">
        <w:trPr>
          <w:cantSplit/>
        </w:trPr>
        <w:tc>
          <w:tcPr>
            <w:tcW w:w="0" w:type="auto"/>
          </w:tcPr>
          <w:p w:rsidR="005C158F" w:rsidRPr="00BF326D" w:rsidRDefault="008C5F70" w:rsidP="00FF1B5E">
            <w:pPr>
              <w:rPr>
                <w:rFonts w:ascii="Arial" w:hAnsi="Arial" w:cs="Arial"/>
                <w:sz w:val="22"/>
                <w:szCs w:val="22"/>
              </w:rPr>
            </w:pPr>
            <w:r w:rsidRPr="00BF326D">
              <w:rPr>
                <w:rFonts w:ascii="Arial" w:hAnsi="Arial" w:cs="Arial"/>
                <w:sz w:val="22"/>
                <w:szCs w:val="22"/>
              </w:rPr>
              <w:t>2.</w:t>
            </w:r>
            <w:r w:rsidR="00AA6927" w:rsidRPr="00BF326D">
              <w:rPr>
                <w:rFonts w:ascii="Arial" w:hAnsi="Arial" w:cs="Arial"/>
                <w:sz w:val="22"/>
                <w:szCs w:val="22"/>
              </w:rPr>
              <w:t>10</w:t>
            </w:r>
          </w:p>
          <w:p w:rsidR="008C5F70" w:rsidRPr="006C0F60" w:rsidRDefault="005C158F" w:rsidP="006C0F60">
            <w:pPr>
              <w:pStyle w:val="ColorfulList-Accent11"/>
              <w:spacing w:after="0"/>
              <w:ind w:left="0"/>
              <w:rPr>
                <w:rFonts w:ascii="Arial" w:hAnsi="Arial" w:cs="Arial"/>
              </w:rPr>
            </w:pPr>
            <w:r w:rsidRPr="006C0F60">
              <w:rPr>
                <w:rFonts w:ascii="Arial" w:hAnsi="Arial" w:cs="Arial"/>
                <w:color w:val="0070C0"/>
              </w:rPr>
              <w:t>O365</w:t>
            </w:r>
          </w:p>
        </w:tc>
        <w:tc>
          <w:tcPr>
            <w:tcW w:w="0" w:type="auto"/>
          </w:tcPr>
          <w:p w:rsidR="008C5F70" w:rsidRPr="00BF326D" w:rsidRDefault="008C5F70" w:rsidP="008C5F70">
            <w:pPr>
              <w:pStyle w:val="ColorfulList-Accent11"/>
              <w:spacing w:after="0"/>
              <w:ind w:left="0"/>
              <w:rPr>
                <w:rFonts w:ascii="Arial" w:hAnsi="Arial" w:cs="Arial"/>
              </w:rPr>
            </w:pPr>
            <w:r w:rsidRPr="006C0F60">
              <w:rPr>
                <w:rFonts w:ascii="Arial" w:hAnsi="Arial" w:cs="Arial"/>
              </w:rPr>
              <w:t>Send an email from an external email service to every account [1-6].</w:t>
            </w:r>
          </w:p>
        </w:tc>
        <w:tc>
          <w:tcPr>
            <w:tcW w:w="0" w:type="auto"/>
          </w:tcPr>
          <w:p w:rsidR="008C5F70" w:rsidRPr="00BF326D" w:rsidRDefault="008C5F70" w:rsidP="009A0405">
            <w:pPr>
              <w:pStyle w:val="ColorfulList-Accent11"/>
              <w:ind w:left="0"/>
              <w:rPr>
                <w:rFonts w:ascii="Arial" w:hAnsi="Arial" w:cs="Arial"/>
              </w:rPr>
            </w:pPr>
            <w:r w:rsidRPr="006C0F60">
              <w:rPr>
                <w:rFonts w:ascii="Arial" w:hAnsi="Arial" w:cs="Arial"/>
              </w:rPr>
              <w:t>An email from the tester to each account is sufficient.</w:t>
            </w:r>
          </w:p>
        </w:tc>
        <w:tc>
          <w:tcPr>
            <w:tcW w:w="0" w:type="auto"/>
          </w:tcPr>
          <w:p w:rsidR="008C5F70" w:rsidRPr="00BF326D" w:rsidRDefault="008C5F70" w:rsidP="008C5F70">
            <w:pPr>
              <w:rPr>
                <w:rFonts w:ascii="Arial" w:hAnsi="Arial" w:cs="Arial"/>
                <w:sz w:val="22"/>
                <w:szCs w:val="22"/>
              </w:rPr>
            </w:pPr>
            <w:r w:rsidRPr="00BF326D">
              <w:rPr>
                <w:rFonts w:ascii="Arial" w:hAnsi="Arial" w:cs="Arial"/>
                <w:sz w:val="22"/>
                <w:szCs w:val="22"/>
              </w:rPr>
              <w:t>No bounce back messages were received.</w:t>
            </w:r>
          </w:p>
        </w:tc>
        <w:tc>
          <w:tcPr>
            <w:tcW w:w="0" w:type="auto"/>
          </w:tcPr>
          <w:p w:rsidR="008C5F70" w:rsidRPr="00BF326D" w:rsidRDefault="008C5F70" w:rsidP="00FF1B5E">
            <w:pPr>
              <w:rPr>
                <w:rFonts w:ascii="Arial" w:hAnsi="Arial" w:cs="Arial"/>
                <w:b/>
                <w:sz w:val="22"/>
                <w:szCs w:val="22"/>
              </w:rPr>
            </w:pPr>
          </w:p>
        </w:tc>
      </w:tr>
      <w:tr w:rsidR="004722A9" w:rsidRPr="002C34BD" w:rsidTr="00436245">
        <w:trPr>
          <w:cantSplit/>
        </w:trPr>
        <w:tc>
          <w:tcPr>
            <w:tcW w:w="0" w:type="auto"/>
          </w:tcPr>
          <w:p w:rsidR="005C158F" w:rsidRPr="00BF326D" w:rsidRDefault="008C5F70" w:rsidP="00FF1B5E">
            <w:pPr>
              <w:rPr>
                <w:rFonts w:ascii="Arial" w:hAnsi="Arial" w:cs="Arial"/>
                <w:sz w:val="22"/>
                <w:szCs w:val="22"/>
              </w:rPr>
            </w:pPr>
            <w:r w:rsidRPr="00BF326D">
              <w:rPr>
                <w:rFonts w:ascii="Arial" w:hAnsi="Arial" w:cs="Arial"/>
                <w:sz w:val="22"/>
                <w:szCs w:val="22"/>
              </w:rPr>
              <w:t>2.1</w:t>
            </w:r>
            <w:r w:rsidR="00AA6927" w:rsidRPr="00BF326D">
              <w:rPr>
                <w:rFonts w:ascii="Arial" w:hAnsi="Arial" w:cs="Arial"/>
                <w:sz w:val="22"/>
                <w:szCs w:val="22"/>
              </w:rPr>
              <w:t>1</w:t>
            </w:r>
          </w:p>
          <w:p w:rsidR="008C5F70" w:rsidRPr="00BF326D" w:rsidRDefault="005C158F" w:rsidP="00FF1B5E">
            <w:pPr>
              <w:rPr>
                <w:rFonts w:ascii="Arial" w:hAnsi="Arial" w:cs="Arial"/>
                <w:sz w:val="22"/>
                <w:szCs w:val="22"/>
              </w:rPr>
            </w:pPr>
            <w:r w:rsidRPr="006C0F60">
              <w:rPr>
                <w:rFonts w:ascii="Arial" w:hAnsi="Arial" w:cs="Arial"/>
                <w:color w:val="0070C0"/>
                <w:sz w:val="22"/>
                <w:szCs w:val="22"/>
              </w:rPr>
              <w:t>O365</w:t>
            </w:r>
          </w:p>
        </w:tc>
        <w:tc>
          <w:tcPr>
            <w:tcW w:w="0" w:type="auto"/>
          </w:tcPr>
          <w:p w:rsidR="008C5F70" w:rsidRPr="006C0F60" w:rsidRDefault="008C5F70" w:rsidP="008C5F70">
            <w:pPr>
              <w:pStyle w:val="ColorfulList-Accent11"/>
              <w:spacing w:after="0"/>
              <w:ind w:left="0"/>
              <w:rPr>
                <w:rFonts w:ascii="Arial" w:hAnsi="Arial" w:cs="Arial"/>
              </w:rPr>
            </w:pPr>
            <w:r w:rsidRPr="006C0F60">
              <w:rPr>
                <w:rFonts w:ascii="Arial" w:hAnsi="Arial" w:cs="Arial"/>
              </w:rPr>
              <w:t>Log into each account [1-6] to check that user login works, and t</w:t>
            </w:r>
            <w:r w:rsidR="00434852" w:rsidRPr="006C0F60">
              <w:rPr>
                <w:rFonts w:ascii="Arial" w:hAnsi="Arial" w:cs="Arial"/>
              </w:rPr>
              <w:t>o ensure that both test emails were received.</w:t>
            </w:r>
          </w:p>
        </w:tc>
        <w:tc>
          <w:tcPr>
            <w:tcW w:w="0" w:type="auto"/>
          </w:tcPr>
          <w:p w:rsidR="008C5F70" w:rsidRPr="006C0F60" w:rsidRDefault="006A7F28" w:rsidP="009A0405">
            <w:pPr>
              <w:pStyle w:val="ColorfulList-Accent11"/>
              <w:ind w:left="0"/>
              <w:rPr>
                <w:rFonts w:ascii="Arial" w:hAnsi="Arial" w:cs="Arial"/>
              </w:rPr>
            </w:pPr>
            <w:r w:rsidRPr="006C0F60">
              <w:rPr>
                <w:rFonts w:ascii="Arial" w:hAnsi="Arial" w:cs="Arial"/>
              </w:rPr>
              <w:t>While logged into each account, reply with a short message to both test emails.</w:t>
            </w:r>
          </w:p>
        </w:tc>
        <w:tc>
          <w:tcPr>
            <w:tcW w:w="0" w:type="auto"/>
          </w:tcPr>
          <w:p w:rsidR="008C5F70" w:rsidRPr="006C0F60" w:rsidRDefault="00434852" w:rsidP="00434852">
            <w:pPr>
              <w:rPr>
                <w:rFonts w:ascii="Arial" w:hAnsi="Arial" w:cs="Arial"/>
                <w:sz w:val="22"/>
                <w:szCs w:val="22"/>
              </w:rPr>
            </w:pPr>
            <w:r w:rsidRPr="006C0F60">
              <w:rPr>
                <w:rFonts w:ascii="Arial" w:hAnsi="Arial" w:cs="Arial"/>
                <w:sz w:val="22"/>
                <w:szCs w:val="22"/>
              </w:rPr>
              <w:t>Every account is operational, and receipt of both</w:t>
            </w:r>
            <w:r w:rsidR="008C5F70" w:rsidRPr="006C0F60">
              <w:rPr>
                <w:rFonts w:ascii="Arial" w:hAnsi="Arial" w:cs="Arial"/>
                <w:sz w:val="22"/>
                <w:szCs w:val="22"/>
              </w:rPr>
              <w:t xml:space="preserve"> </w:t>
            </w:r>
            <w:r w:rsidRPr="006C0F60">
              <w:rPr>
                <w:rFonts w:ascii="Arial" w:hAnsi="Arial" w:cs="Arial"/>
                <w:sz w:val="22"/>
                <w:szCs w:val="22"/>
              </w:rPr>
              <w:t xml:space="preserve">internal and external </w:t>
            </w:r>
            <w:r w:rsidR="008C5F70" w:rsidRPr="006C0F60">
              <w:rPr>
                <w:rFonts w:ascii="Arial" w:hAnsi="Arial" w:cs="Arial"/>
                <w:sz w:val="22"/>
                <w:szCs w:val="22"/>
              </w:rPr>
              <w:t>email</w:t>
            </w:r>
            <w:r w:rsidRPr="006C0F60">
              <w:rPr>
                <w:rFonts w:ascii="Arial" w:hAnsi="Arial" w:cs="Arial"/>
                <w:sz w:val="22"/>
                <w:szCs w:val="22"/>
              </w:rPr>
              <w:t>s confirmed</w:t>
            </w:r>
            <w:r w:rsidR="008C5F70" w:rsidRPr="006C0F60">
              <w:rPr>
                <w:rFonts w:ascii="Arial" w:hAnsi="Arial" w:cs="Arial"/>
                <w:sz w:val="22"/>
                <w:szCs w:val="22"/>
              </w:rPr>
              <w:t>.</w:t>
            </w:r>
          </w:p>
        </w:tc>
        <w:tc>
          <w:tcPr>
            <w:tcW w:w="0" w:type="auto"/>
          </w:tcPr>
          <w:p w:rsidR="008C5F70" w:rsidRPr="00BF326D" w:rsidRDefault="008C5F70" w:rsidP="00FF1B5E">
            <w:pPr>
              <w:rPr>
                <w:rFonts w:ascii="Arial" w:hAnsi="Arial" w:cs="Arial"/>
                <w:b/>
                <w:sz w:val="22"/>
                <w:szCs w:val="22"/>
              </w:rPr>
            </w:pPr>
          </w:p>
        </w:tc>
      </w:tr>
      <w:tr w:rsidR="004722A9" w:rsidRPr="002C34BD" w:rsidTr="00436245">
        <w:trPr>
          <w:cantSplit/>
        </w:trPr>
        <w:tc>
          <w:tcPr>
            <w:tcW w:w="0" w:type="auto"/>
          </w:tcPr>
          <w:p w:rsidR="005C158F" w:rsidRPr="00BF326D" w:rsidRDefault="004D5736" w:rsidP="000159DF">
            <w:pPr>
              <w:rPr>
                <w:rFonts w:ascii="Arial" w:hAnsi="Arial" w:cs="Arial"/>
                <w:sz w:val="22"/>
                <w:szCs w:val="22"/>
              </w:rPr>
            </w:pPr>
            <w:r w:rsidRPr="00BF326D">
              <w:rPr>
                <w:rFonts w:ascii="Arial" w:hAnsi="Arial" w:cs="Arial"/>
                <w:sz w:val="22"/>
                <w:szCs w:val="22"/>
              </w:rPr>
              <w:t>2.1</w:t>
            </w:r>
            <w:r w:rsidR="00AA6927" w:rsidRPr="00BF326D">
              <w:rPr>
                <w:rFonts w:ascii="Arial" w:hAnsi="Arial" w:cs="Arial"/>
                <w:sz w:val="22"/>
                <w:szCs w:val="22"/>
              </w:rPr>
              <w:t>2</w:t>
            </w:r>
          </w:p>
          <w:p w:rsidR="006A7F28" w:rsidRPr="00BF326D" w:rsidRDefault="005C158F" w:rsidP="000159DF">
            <w:pPr>
              <w:rPr>
                <w:rFonts w:ascii="Arial" w:hAnsi="Arial" w:cs="Arial"/>
                <w:sz w:val="22"/>
                <w:szCs w:val="22"/>
              </w:rPr>
            </w:pPr>
            <w:r w:rsidRPr="006C0F60">
              <w:rPr>
                <w:rFonts w:ascii="Arial" w:hAnsi="Arial" w:cs="Arial"/>
                <w:color w:val="0070C0"/>
                <w:sz w:val="22"/>
                <w:szCs w:val="22"/>
              </w:rPr>
              <w:t>O365</w:t>
            </w:r>
          </w:p>
        </w:tc>
        <w:tc>
          <w:tcPr>
            <w:tcW w:w="0" w:type="auto"/>
          </w:tcPr>
          <w:p w:rsidR="006A7F28" w:rsidRPr="006C0F60" w:rsidRDefault="004D5736" w:rsidP="00AC0D87">
            <w:pPr>
              <w:pStyle w:val="ColorfulList-Accent11"/>
              <w:spacing w:after="0"/>
              <w:ind w:left="0"/>
              <w:rPr>
                <w:rFonts w:ascii="Arial" w:hAnsi="Arial" w:cs="Arial"/>
              </w:rPr>
            </w:pPr>
            <w:r w:rsidRPr="006C0F60">
              <w:rPr>
                <w:rFonts w:ascii="Arial" w:hAnsi="Arial" w:cs="Arial"/>
              </w:rPr>
              <w:t>Check the email</w:t>
            </w:r>
            <w:r w:rsidR="00AC0D87" w:rsidRPr="006C0F60">
              <w:rPr>
                <w:rFonts w:ascii="Arial" w:hAnsi="Arial" w:cs="Arial"/>
              </w:rPr>
              <w:t xml:space="preserve"> replies</w:t>
            </w:r>
            <w:r w:rsidRPr="006C0F60">
              <w:rPr>
                <w:rFonts w:ascii="Arial" w:hAnsi="Arial" w:cs="Arial"/>
              </w:rPr>
              <w:t xml:space="preserve"> that were receive</w:t>
            </w:r>
            <w:r w:rsidR="00AC0D87" w:rsidRPr="006C0F60">
              <w:rPr>
                <w:rFonts w:ascii="Arial" w:hAnsi="Arial" w:cs="Arial"/>
              </w:rPr>
              <w:t>d</w:t>
            </w:r>
            <w:r w:rsidRPr="006C0F60">
              <w:rPr>
                <w:rFonts w:ascii="Arial" w:hAnsi="Arial" w:cs="Arial"/>
              </w:rPr>
              <w:t xml:space="preserve"> from the test accounts and ensure that the </w:t>
            </w:r>
            <w:r w:rsidR="001E7C19" w:rsidRPr="006C0F60">
              <w:rPr>
                <w:rFonts w:ascii="Arial" w:hAnsi="Arial" w:cs="Arial"/>
              </w:rPr>
              <w:t>‘</w:t>
            </w:r>
            <w:r w:rsidRPr="006C0F60">
              <w:rPr>
                <w:rFonts w:ascii="Arial" w:hAnsi="Arial" w:cs="Arial"/>
              </w:rPr>
              <w:t>from</w:t>
            </w:r>
            <w:r w:rsidR="001E7C19" w:rsidRPr="006C0F60">
              <w:rPr>
                <w:rFonts w:ascii="Arial" w:hAnsi="Arial" w:cs="Arial"/>
              </w:rPr>
              <w:t>’</w:t>
            </w:r>
            <w:r w:rsidRPr="006C0F60">
              <w:rPr>
                <w:rFonts w:ascii="Arial" w:hAnsi="Arial" w:cs="Arial"/>
              </w:rPr>
              <w:t xml:space="preserve"> address and </w:t>
            </w:r>
            <w:r w:rsidR="001E7C19" w:rsidRPr="006C0F60">
              <w:rPr>
                <w:rFonts w:ascii="Arial" w:hAnsi="Arial" w:cs="Arial"/>
              </w:rPr>
              <w:t>‘</w:t>
            </w:r>
            <w:r w:rsidRPr="006C0F60">
              <w:rPr>
                <w:rFonts w:ascii="Arial" w:hAnsi="Arial" w:cs="Arial"/>
              </w:rPr>
              <w:t>first-name</w:t>
            </w:r>
            <w:r w:rsidR="001E7C19" w:rsidRPr="006C0F60">
              <w:rPr>
                <w:rFonts w:ascii="Arial" w:hAnsi="Arial" w:cs="Arial"/>
              </w:rPr>
              <w:t>’</w:t>
            </w:r>
            <w:r w:rsidRPr="006C0F60">
              <w:rPr>
                <w:rFonts w:ascii="Arial" w:hAnsi="Arial" w:cs="Arial"/>
              </w:rPr>
              <w:t xml:space="preserve"> and </w:t>
            </w:r>
            <w:r w:rsidR="001E7C19" w:rsidRPr="006C0F60">
              <w:rPr>
                <w:rFonts w:ascii="Arial" w:hAnsi="Arial" w:cs="Arial"/>
              </w:rPr>
              <w:t>‘</w:t>
            </w:r>
            <w:r w:rsidR="00AF18FF" w:rsidRPr="006C0F60">
              <w:rPr>
                <w:rFonts w:ascii="Arial" w:hAnsi="Arial" w:cs="Arial"/>
              </w:rPr>
              <w:t>surnames</w:t>
            </w:r>
            <w:r w:rsidR="001E7C19" w:rsidRPr="006C0F60">
              <w:rPr>
                <w:rFonts w:ascii="Arial" w:hAnsi="Arial" w:cs="Arial"/>
              </w:rPr>
              <w:t>’</w:t>
            </w:r>
            <w:r w:rsidR="00AF18FF" w:rsidRPr="006C0F60">
              <w:rPr>
                <w:rFonts w:ascii="Arial" w:hAnsi="Arial" w:cs="Arial"/>
              </w:rPr>
              <w:t xml:space="preserve"> are correct.</w:t>
            </w:r>
          </w:p>
        </w:tc>
        <w:tc>
          <w:tcPr>
            <w:tcW w:w="0" w:type="auto"/>
          </w:tcPr>
          <w:p w:rsidR="006A7F28" w:rsidRPr="006C0F60" w:rsidRDefault="006A7F28" w:rsidP="009A0405">
            <w:pPr>
              <w:pStyle w:val="ColorfulList-Accent11"/>
              <w:ind w:left="0"/>
              <w:rPr>
                <w:rFonts w:ascii="Arial" w:hAnsi="Arial" w:cs="Arial"/>
              </w:rPr>
            </w:pPr>
          </w:p>
        </w:tc>
        <w:tc>
          <w:tcPr>
            <w:tcW w:w="0" w:type="auto"/>
          </w:tcPr>
          <w:p w:rsidR="006A7F28" w:rsidRPr="006C0F60" w:rsidRDefault="005209F2" w:rsidP="00434852">
            <w:pPr>
              <w:rPr>
                <w:rFonts w:ascii="Arial" w:hAnsi="Arial" w:cs="Arial"/>
                <w:sz w:val="22"/>
                <w:szCs w:val="22"/>
              </w:rPr>
            </w:pPr>
            <w:r w:rsidRPr="006C0F60">
              <w:rPr>
                <w:rFonts w:ascii="Arial" w:hAnsi="Arial" w:cs="Arial"/>
                <w:sz w:val="22"/>
                <w:szCs w:val="22"/>
              </w:rPr>
              <w:t>All test accounts send valid emails back to senders.</w:t>
            </w:r>
          </w:p>
        </w:tc>
        <w:tc>
          <w:tcPr>
            <w:tcW w:w="0" w:type="auto"/>
          </w:tcPr>
          <w:p w:rsidR="006A7F28" w:rsidRPr="00BF326D" w:rsidRDefault="006A7F28" w:rsidP="00FF1B5E">
            <w:pPr>
              <w:rPr>
                <w:rFonts w:ascii="Arial" w:hAnsi="Arial" w:cs="Arial"/>
                <w:b/>
                <w:sz w:val="22"/>
                <w:szCs w:val="22"/>
              </w:rPr>
            </w:pPr>
          </w:p>
        </w:tc>
      </w:tr>
      <w:tr w:rsidR="004722A9" w:rsidRPr="002C34BD" w:rsidTr="00436245">
        <w:trPr>
          <w:cantSplit/>
        </w:trPr>
        <w:tc>
          <w:tcPr>
            <w:tcW w:w="0" w:type="auto"/>
          </w:tcPr>
          <w:p w:rsidR="005C158F" w:rsidRPr="00BF326D" w:rsidRDefault="005209F2" w:rsidP="000159DF">
            <w:pPr>
              <w:rPr>
                <w:rFonts w:ascii="Arial" w:hAnsi="Arial" w:cs="Arial"/>
                <w:sz w:val="22"/>
                <w:szCs w:val="22"/>
              </w:rPr>
            </w:pPr>
            <w:r w:rsidRPr="00BF326D">
              <w:rPr>
                <w:rFonts w:ascii="Arial" w:hAnsi="Arial" w:cs="Arial"/>
                <w:sz w:val="22"/>
                <w:szCs w:val="22"/>
              </w:rPr>
              <w:t>2.1</w:t>
            </w:r>
            <w:r w:rsidR="00AA6927" w:rsidRPr="00BF326D">
              <w:rPr>
                <w:rFonts w:ascii="Arial" w:hAnsi="Arial" w:cs="Arial"/>
                <w:sz w:val="22"/>
                <w:szCs w:val="22"/>
              </w:rPr>
              <w:t>3</w:t>
            </w:r>
          </w:p>
          <w:p w:rsidR="005209F2" w:rsidRPr="00BF326D" w:rsidRDefault="005C158F" w:rsidP="000159DF">
            <w:pPr>
              <w:rPr>
                <w:rFonts w:ascii="Arial" w:hAnsi="Arial" w:cs="Arial"/>
                <w:sz w:val="22"/>
                <w:szCs w:val="22"/>
              </w:rPr>
            </w:pPr>
            <w:r w:rsidRPr="006C0F60">
              <w:rPr>
                <w:rFonts w:ascii="Arial" w:hAnsi="Arial" w:cs="Arial"/>
                <w:color w:val="0070C0"/>
                <w:sz w:val="22"/>
                <w:szCs w:val="22"/>
              </w:rPr>
              <w:t>O365</w:t>
            </w:r>
          </w:p>
        </w:tc>
        <w:tc>
          <w:tcPr>
            <w:tcW w:w="0" w:type="auto"/>
          </w:tcPr>
          <w:p w:rsidR="005209F2" w:rsidRPr="00BF326D" w:rsidRDefault="005209F2" w:rsidP="005209F2">
            <w:pPr>
              <w:pStyle w:val="ColorfulList-Accent11"/>
              <w:spacing w:after="0"/>
              <w:ind w:left="0"/>
              <w:rPr>
                <w:rFonts w:ascii="Arial" w:hAnsi="Arial" w:cs="Arial"/>
                <w:color w:val="0070C0"/>
                <w:u w:val="single"/>
              </w:rPr>
            </w:pPr>
            <w:r w:rsidRPr="006C0F60">
              <w:rPr>
                <w:rFonts w:ascii="Arial" w:hAnsi="Arial" w:cs="Arial"/>
              </w:rPr>
              <w:t>Check each account in the Global Address List (GAL) and make sure that contact objects do not appear.</w:t>
            </w:r>
          </w:p>
        </w:tc>
        <w:tc>
          <w:tcPr>
            <w:tcW w:w="0" w:type="auto"/>
          </w:tcPr>
          <w:p w:rsidR="005209F2" w:rsidRPr="006C0F60" w:rsidRDefault="005209F2" w:rsidP="009A0405">
            <w:pPr>
              <w:pStyle w:val="ColorfulList-Accent11"/>
              <w:ind w:left="0"/>
              <w:rPr>
                <w:rFonts w:ascii="Arial" w:hAnsi="Arial" w:cs="Arial"/>
              </w:rPr>
            </w:pPr>
            <w:r w:rsidRPr="006C0F60">
              <w:rPr>
                <w:rFonts w:ascii="Arial" w:hAnsi="Arial" w:cs="Arial"/>
              </w:rPr>
              <w:t>There is only one correct entry in the GAL for each account</w:t>
            </w:r>
            <w:r w:rsidR="00907E6B" w:rsidRPr="006C0F60">
              <w:rPr>
                <w:rFonts w:ascii="Arial" w:hAnsi="Arial" w:cs="Arial"/>
              </w:rPr>
              <w:t>.</w:t>
            </w:r>
          </w:p>
        </w:tc>
        <w:tc>
          <w:tcPr>
            <w:tcW w:w="0" w:type="auto"/>
          </w:tcPr>
          <w:p w:rsidR="005209F2" w:rsidRPr="006C0F60" w:rsidRDefault="005209F2" w:rsidP="005209F2">
            <w:pPr>
              <w:rPr>
                <w:rFonts w:ascii="Arial" w:hAnsi="Arial" w:cs="Arial"/>
                <w:sz w:val="22"/>
                <w:szCs w:val="22"/>
              </w:rPr>
            </w:pPr>
            <w:r w:rsidRPr="006C0F60">
              <w:rPr>
                <w:rFonts w:ascii="Arial" w:hAnsi="Arial" w:cs="Arial"/>
                <w:sz w:val="22"/>
                <w:szCs w:val="22"/>
              </w:rPr>
              <w:t>Every account [1-6] has correct GAL entries.</w:t>
            </w:r>
          </w:p>
        </w:tc>
        <w:tc>
          <w:tcPr>
            <w:tcW w:w="0" w:type="auto"/>
          </w:tcPr>
          <w:p w:rsidR="005209F2" w:rsidRPr="00BF326D" w:rsidRDefault="005209F2" w:rsidP="00FF1B5E">
            <w:pPr>
              <w:rPr>
                <w:rFonts w:ascii="Arial" w:hAnsi="Arial" w:cs="Arial"/>
                <w:b/>
                <w:sz w:val="22"/>
                <w:szCs w:val="22"/>
              </w:rPr>
            </w:pPr>
          </w:p>
        </w:tc>
      </w:tr>
      <w:tr w:rsidR="004722A9" w:rsidRPr="002C34BD" w:rsidTr="00436245">
        <w:trPr>
          <w:cantSplit/>
        </w:trPr>
        <w:tc>
          <w:tcPr>
            <w:tcW w:w="0" w:type="auto"/>
          </w:tcPr>
          <w:p w:rsidR="00AA6927" w:rsidRPr="00BF326D" w:rsidRDefault="00AA6927" w:rsidP="000159DF">
            <w:pPr>
              <w:rPr>
                <w:rFonts w:ascii="Arial" w:hAnsi="Arial" w:cs="Arial"/>
                <w:sz w:val="22"/>
                <w:szCs w:val="22"/>
              </w:rPr>
            </w:pPr>
            <w:r w:rsidRPr="00BF326D">
              <w:rPr>
                <w:rFonts w:ascii="Arial" w:hAnsi="Arial" w:cs="Arial"/>
                <w:sz w:val="22"/>
                <w:szCs w:val="22"/>
              </w:rPr>
              <w:t>2.14</w:t>
            </w:r>
          </w:p>
          <w:p w:rsidR="005C158F" w:rsidRPr="00BF326D" w:rsidRDefault="005C158F" w:rsidP="000159DF">
            <w:pPr>
              <w:rPr>
                <w:rFonts w:ascii="Arial" w:hAnsi="Arial" w:cs="Arial"/>
                <w:sz w:val="22"/>
                <w:szCs w:val="22"/>
              </w:rPr>
            </w:pPr>
            <w:r w:rsidRPr="006C0F60">
              <w:rPr>
                <w:rFonts w:ascii="Arial" w:hAnsi="Arial" w:cs="Arial"/>
                <w:color w:val="0070C0"/>
                <w:sz w:val="22"/>
                <w:szCs w:val="22"/>
              </w:rPr>
              <w:t>O365</w:t>
            </w:r>
          </w:p>
        </w:tc>
        <w:tc>
          <w:tcPr>
            <w:tcW w:w="0" w:type="auto"/>
          </w:tcPr>
          <w:p w:rsidR="00AA6927" w:rsidRPr="00BF326D" w:rsidRDefault="00AA6927" w:rsidP="00AA6927">
            <w:pPr>
              <w:pStyle w:val="ColorfulList-Accent11"/>
              <w:spacing w:after="0"/>
              <w:ind w:left="0"/>
              <w:rPr>
                <w:rFonts w:ascii="Arial" w:hAnsi="Arial" w:cs="Arial"/>
                <w:color w:val="0070C0"/>
                <w:u w:val="single"/>
              </w:rPr>
            </w:pPr>
            <w:r w:rsidRPr="006C0F60">
              <w:rPr>
                <w:rFonts w:ascii="Arial" w:hAnsi="Arial" w:cs="Arial"/>
              </w:rPr>
              <w:t>Check that ‘Custom Attribute1’ has been set correctly for accounts [1-6].</w:t>
            </w:r>
          </w:p>
        </w:tc>
        <w:tc>
          <w:tcPr>
            <w:tcW w:w="0" w:type="auto"/>
          </w:tcPr>
          <w:p w:rsidR="00AA6927" w:rsidRPr="006C0F60" w:rsidRDefault="00AA6927" w:rsidP="009A0405">
            <w:pPr>
              <w:pStyle w:val="ColorfulList-Accent11"/>
              <w:ind w:left="0"/>
              <w:rPr>
                <w:rFonts w:ascii="Arial" w:hAnsi="Arial" w:cs="Arial"/>
              </w:rPr>
            </w:pPr>
          </w:p>
        </w:tc>
        <w:tc>
          <w:tcPr>
            <w:tcW w:w="0" w:type="auto"/>
          </w:tcPr>
          <w:p w:rsidR="00AA6927" w:rsidRPr="006C0F60" w:rsidRDefault="008E59BC" w:rsidP="005209F2">
            <w:pPr>
              <w:rPr>
                <w:rFonts w:ascii="Arial" w:hAnsi="Arial" w:cs="Arial"/>
                <w:sz w:val="22"/>
                <w:szCs w:val="22"/>
              </w:rPr>
            </w:pPr>
            <w:r w:rsidRPr="006C0F60">
              <w:rPr>
                <w:rFonts w:ascii="Arial" w:hAnsi="Arial" w:cs="Arial"/>
                <w:sz w:val="22"/>
                <w:szCs w:val="22"/>
              </w:rPr>
              <w:t xml:space="preserve">‘Custom Attribute 1’ </w:t>
            </w:r>
            <w:r w:rsidR="00F669A6" w:rsidRPr="006C0F60">
              <w:rPr>
                <w:rFonts w:ascii="Arial" w:hAnsi="Arial" w:cs="Arial"/>
                <w:sz w:val="22"/>
                <w:szCs w:val="22"/>
              </w:rPr>
              <w:t xml:space="preserve">is </w:t>
            </w:r>
            <w:r w:rsidRPr="006C0F60">
              <w:rPr>
                <w:rFonts w:ascii="Arial" w:hAnsi="Arial" w:cs="Arial"/>
                <w:sz w:val="22"/>
                <w:szCs w:val="22"/>
              </w:rPr>
              <w:t>set correctly for e</w:t>
            </w:r>
            <w:r w:rsidR="00F669A6" w:rsidRPr="006C0F60">
              <w:rPr>
                <w:rFonts w:ascii="Arial" w:hAnsi="Arial" w:cs="Arial"/>
                <w:sz w:val="22"/>
                <w:szCs w:val="22"/>
              </w:rPr>
              <w:t xml:space="preserve">very </w:t>
            </w:r>
            <w:r w:rsidRPr="006C0F60">
              <w:rPr>
                <w:rFonts w:ascii="Arial" w:hAnsi="Arial" w:cs="Arial"/>
                <w:sz w:val="22"/>
                <w:szCs w:val="22"/>
              </w:rPr>
              <w:t>account:</w:t>
            </w:r>
          </w:p>
          <w:p w:rsidR="008E59BC" w:rsidRPr="006C0F60" w:rsidRDefault="008E59BC" w:rsidP="005209F2">
            <w:pPr>
              <w:rPr>
                <w:rFonts w:ascii="Arial" w:hAnsi="Arial" w:cs="Arial"/>
                <w:sz w:val="22"/>
                <w:szCs w:val="22"/>
              </w:rPr>
            </w:pPr>
          </w:p>
          <w:p w:rsidR="00F669A6" w:rsidRPr="006C0F60" w:rsidRDefault="00F669A6" w:rsidP="006C0F60">
            <w:pPr>
              <w:pStyle w:val="ListParagraph"/>
              <w:numPr>
                <w:ilvl w:val="0"/>
                <w:numId w:val="25"/>
              </w:numPr>
              <w:rPr>
                <w:rFonts w:ascii="Arial" w:hAnsi="Arial" w:cs="Arial"/>
                <w:sz w:val="22"/>
                <w:szCs w:val="22"/>
              </w:rPr>
            </w:pPr>
            <w:r w:rsidRPr="006C0F60">
              <w:rPr>
                <w:rFonts w:ascii="Arial" w:hAnsi="Arial" w:cs="Arial"/>
                <w:sz w:val="22"/>
                <w:szCs w:val="22"/>
              </w:rPr>
              <w:t>‘O365STAFF’ - [1], [3], [5]</w:t>
            </w:r>
          </w:p>
          <w:p w:rsidR="008E59BC" w:rsidRPr="006C0F60" w:rsidRDefault="00F669A6" w:rsidP="006C0F60">
            <w:pPr>
              <w:pStyle w:val="ListParagraph"/>
              <w:numPr>
                <w:ilvl w:val="0"/>
                <w:numId w:val="25"/>
              </w:numPr>
              <w:rPr>
                <w:rFonts w:ascii="Arial" w:hAnsi="Arial" w:cs="Arial"/>
                <w:sz w:val="22"/>
                <w:szCs w:val="22"/>
              </w:rPr>
            </w:pPr>
            <w:r w:rsidRPr="006C0F60">
              <w:rPr>
                <w:rFonts w:ascii="Arial" w:hAnsi="Arial" w:cs="Arial"/>
                <w:sz w:val="22"/>
                <w:szCs w:val="22"/>
              </w:rPr>
              <w:t xml:space="preserve">‘O365STAFFMAIL’ - [2], [4], [6] </w:t>
            </w:r>
          </w:p>
        </w:tc>
        <w:tc>
          <w:tcPr>
            <w:tcW w:w="0" w:type="auto"/>
          </w:tcPr>
          <w:p w:rsidR="00AA6927" w:rsidRPr="00BF326D" w:rsidRDefault="00AA6927" w:rsidP="00FF1B5E">
            <w:pPr>
              <w:rPr>
                <w:rFonts w:ascii="Arial" w:hAnsi="Arial" w:cs="Arial"/>
                <w:b/>
                <w:sz w:val="22"/>
                <w:szCs w:val="22"/>
              </w:rPr>
            </w:pPr>
          </w:p>
        </w:tc>
      </w:tr>
      <w:tr w:rsidR="004722A9" w:rsidRPr="002C34BD" w:rsidTr="00436245">
        <w:trPr>
          <w:cantSplit/>
        </w:trPr>
        <w:tc>
          <w:tcPr>
            <w:tcW w:w="0" w:type="auto"/>
          </w:tcPr>
          <w:p w:rsidR="005C158F" w:rsidRPr="00BF326D" w:rsidRDefault="005209F2" w:rsidP="000159DF">
            <w:pPr>
              <w:rPr>
                <w:rFonts w:ascii="Arial" w:hAnsi="Arial" w:cs="Arial"/>
                <w:sz w:val="22"/>
                <w:szCs w:val="22"/>
              </w:rPr>
            </w:pPr>
            <w:r w:rsidRPr="00BF326D">
              <w:rPr>
                <w:rFonts w:ascii="Arial" w:hAnsi="Arial" w:cs="Arial"/>
                <w:sz w:val="22"/>
                <w:szCs w:val="22"/>
              </w:rPr>
              <w:t>2.1</w:t>
            </w:r>
            <w:r w:rsidR="00AA6927" w:rsidRPr="00BF326D">
              <w:rPr>
                <w:rFonts w:ascii="Arial" w:hAnsi="Arial" w:cs="Arial"/>
                <w:sz w:val="22"/>
                <w:szCs w:val="22"/>
              </w:rPr>
              <w:t>5</w:t>
            </w:r>
          </w:p>
          <w:p w:rsidR="005209F2" w:rsidRPr="00BF326D" w:rsidRDefault="005C158F" w:rsidP="000159DF">
            <w:pPr>
              <w:rPr>
                <w:rFonts w:ascii="Arial" w:hAnsi="Arial" w:cs="Arial"/>
                <w:sz w:val="22"/>
                <w:szCs w:val="22"/>
              </w:rPr>
            </w:pPr>
            <w:r w:rsidRPr="00BF326D">
              <w:rPr>
                <w:rFonts w:ascii="Arial" w:hAnsi="Arial" w:cs="Arial"/>
                <w:color w:val="E36C0A" w:themeColor="accent6" w:themeShade="BF"/>
                <w:sz w:val="22"/>
                <w:szCs w:val="22"/>
              </w:rPr>
              <w:t>IDM</w:t>
            </w:r>
          </w:p>
        </w:tc>
        <w:tc>
          <w:tcPr>
            <w:tcW w:w="0" w:type="auto"/>
          </w:tcPr>
          <w:p w:rsidR="007D0C1D" w:rsidRDefault="007D0C1D" w:rsidP="00320CDC">
            <w:pPr>
              <w:pStyle w:val="ColorfulList-Accent11"/>
              <w:spacing w:after="0"/>
              <w:ind w:left="0"/>
              <w:rPr>
                <w:rFonts w:ascii="Arial" w:hAnsi="Arial" w:cs="Arial"/>
              </w:rPr>
            </w:pPr>
            <w:r w:rsidRPr="006C0F60">
              <w:rPr>
                <w:rFonts w:ascii="Arial" w:hAnsi="Arial" w:cs="Arial"/>
              </w:rPr>
              <w:t xml:space="preserve">For accounts [1 &amp; 2] change the email address in IDM to </w:t>
            </w:r>
            <w:r w:rsidR="00320CDC" w:rsidRPr="006C0F60">
              <w:rPr>
                <w:rFonts w:ascii="Arial" w:hAnsi="Arial" w:cs="Arial"/>
              </w:rPr>
              <w:t>be a non-valid email address: (“email</w:t>
            </w:r>
            <w:proofErr w:type="gramStart"/>
            <w:r w:rsidR="00320CDC" w:rsidRPr="006C0F60">
              <w:rPr>
                <w:rFonts w:ascii="Arial" w:hAnsi="Arial" w:cs="Arial"/>
              </w:rPr>
              <w:t>..</w:t>
            </w:r>
            <w:proofErr w:type="gramEnd"/>
            <w:r w:rsidR="00320CDC" w:rsidRPr="006C0F60">
              <w:rPr>
                <w:rFonts w:ascii="Arial" w:hAnsi="Arial" w:cs="Arial"/>
              </w:rPr>
              <w:t>email@example.com” &amp; “.email@example.com”)</w:t>
            </w:r>
          </w:p>
          <w:p w:rsidR="00693707" w:rsidRDefault="00693707" w:rsidP="00320CDC">
            <w:pPr>
              <w:pStyle w:val="ColorfulList-Accent11"/>
              <w:spacing w:after="0"/>
              <w:ind w:left="0"/>
              <w:rPr>
                <w:rFonts w:ascii="Arial" w:hAnsi="Arial" w:cs="Arial"/>
              </w:rPr>
            </w:pPr>
          </w:p>
          <w:p w:rsidR="00693707" w:rsidRPr="00BF326D" w:rsidRDefault="00693707" w:rsidP="00320CDC">
            <w:pPr>
              <w:pStyle w:val="ColorfulList-Accent11"/>
              <w:spacing w:after="0"/>
              <w:ind w:left="0"/>
              <w:rPr>
                <w:rFonts w:ascii="Arial" w:hAnsi="Arial" w:cs="Arial"/>
                <w:color w:val="0070C0"/>
                <w:u w:val="single"/>
              </w:rPr>
            </w:pPr>
            <w:r>
              <w:rPr>
                <w:rFonts w:ascii="Arial" w:hAnsi="Arial" w:cs="Arial"/>
              </w:rPr>
              <w:t>Manipulate the source of the notification to be ‘EDDIR’ and for service-id ’506’.</w:t>
            </w:r>
          </w:p>
        </w:tc>
        <w:tc>
          <w:tcPr>
            <w:tcW w:w="0" w:type="auto"/>
          </w:tcPr>
          <w:p w:rsidR="005209F2" w:rsidRPr="006C0F60" w:rsidRDefault="00320CDC" w:rsidP="006C0F60">
            <w:pPr>
              <w:tabs>
                <w:tab w:val="left" w:pos="2454"/>
              </w:tabs>
              <w:rPr>
                <w:sz w:val="22"/>
              </w:rPr>
            </w:pPr>
            <w:r w:rsidRPr="006C0F60">
              <w:rPr>
                <w:rFonts w:ascii="Arial" w:hAnsi="Arial" w:cs="Arial"/>
                <w:sz w:val="22"/>
                <w:szCs w:val="22"/>
              </w:rPr>
              <w:t xml:space="preserve">Ensure that if IDM accepts invalid email addresses, that they will not be used by the Exchange </w:t>
            </w:r>
            <w:proofErr w:type="spellStart"/>
            <w:r w:rsidRPr="006C0F60">
              <w:rPr>
                <w:rFonts w:ascii="Arial" w:hAnsi="Arial" w:cs="Arial"/>
                <w:sz w:val="22"/>
                <w:szCs w:val="22"/>
              </w:rPr>
              <w:t>provisioner</w:t>
            </w:r>
            <w:proofErr w:type="spellEnd"/>
            <w:r w:rsidRPr="006C0F60">
              <w:rPr>
                <w:rFonts w:ascii="Arial" w:hAnsi="Arial" w:cs="Arial"/>
                <w:sz w:val="22"/>
                <w:szCs w:val="22"/>
              </w:rPr>
              <w:t>.</w:t>
            </w:r>
          </w:p>
        </w:tc>
        <w:tc>
          <w:tcPr>
            <w:tcW w:w="0" w:type="auto"/>
          </w:tcPr>
          <w:p w:rsidR="005209F2" w:rsidRPr="006C0F60" w:rsidRDefault="00320CDC" w:rsidP="00434852">
            <w:pPr>
              <w:rPr>
                <w:rFonts w:ascii="Arial" w:hAnsi="Arial" w:cs="Arial"/>
                <w:sz w:val="22"/>
                <w:szCs w:val="22"/>
              </w:rPr>
            </w:pPr>
            <w:r w:rsidRPr="006C0F60">
              <w:rPr>
                <w:rFonts w:ascii="Arial" w:hAnsi="Arial" w:cs="Arial"/>
                <w:sz w:val="22"/>
                <w:szCs w:val="22"/>
              </w:rPr>
              <w:t xml:space="preserve">The Exchange </w:t>
            </w:r>
            <w:proofErr w:type="spellStart"/>
            <w:r w:rsidRPr="006C0F60">
              <w:rPr>
                <w:rFonts w:ascii="Arial" w:hAnsi="Arial" w:cs="Arial"/>
                <w:sz w:val="22"/>
                <w:szCs w:val="22"/>
              </w:rPr>
              <w:t>provisioner</w:t>
            </w:r>
            <w:proofErr w:type="spellEnd"/>
            <w:r w:rsidRPr="006C0F60">
              <w:rPr>
                <w:rFonts w:ascii="Arial" w:hAnsi="Arial" w:cs="Arial"/>
                <w:sz w:val="22"/>
                <w:szCs w:val="22"/>
              </w:rPr>
              <w:t xml:space="preserve"> ignores the invalid email addresses,</w:t>
            </w:r>
            <w:r w:rsidR="007108FF" w:rsidRPr="006C0F60">
              <w:rPr>
                <w:rFonts w:ascii="Arial" w:hAnsi="Arial" w:cs="Arial"/>
                <w:sz w:val="22"/>
                <w:szCs w:val="22"/>
              </w:rPr>
              <w:t xml:space="preserve"> </w:t>
            </w:r>
            <w:r w:rsidRPr="006C0F60">
              <w:rPr>
                <w:rFonts w:ascii="Arial" w:hAnsi="Arial" w:cs="Arial"/>
                <w:sz w:val="22"/>
                <w:szCs w:val="22"/>
              </w:rPr>
              <w:t>does nothing with the update</w:t>
            </w:r>
            <w:r w:rsidR="0020600B" w:rsidRPr="006C0F60">
              <w:rPr>
                <w:rFonts w:ascii="Arial" w:hAnsi="Arial" w:cs="Arial"/>
                <w:sz w:val="22"/>
                <w:szCs w:val="22"/>
              </w:rPr>
              <w:t>s</w:t>
            </w:r>
            <w:r w:rsidR="007108FF" w:rsidRPr="006C0F60">
              <w:rPr>
                <w:rFonts w:ascii="Arial" w:hAnsi="Arial" w:cs="Arial"/>
                <w:sz w:val="22"/>
                <w:szCs w:val="22"/>
              </w:rPr>
              <w:t xml:space="preserve"> and logs sensible error message</w:t>
            </w:r>
            <w:r w:rsidR="0020600B" w:rsidRPr="006C0F60">
              <w:rPr>
                <w:rFonts w:ascii="Arial" w:hAnsi="Arial" w:cs="Arial"/>
                <w:sz w:val="22"/>
                <w:szCs w:val="22"/>
              </w:rPr>
              <w:t>s</w:t>
            </w:r>
            <w:r w:rsidR="007108FF" w:rsidRPr="006C0F60">
              <w:rPr>
                <w:rFonts w:ascii="Arial" w:hAnsi="Arial" w:cs="Arial"/>
                <w:sz w:val="22"/>
                <w:szCs w:val="22"/>
              </w:rPr>
              <w:t>.</w:t>
            </w:r>
          </w:p>
        </w:tc>
        <w:tc>
          <w:tcPr>
            <w:tcW w:w="0" w:type="auto"/>
          </w:tcPr>
          <w:p w:rsidR="005209F2" w:rsidRPr="00BF326D" w:rsidRDefault="005209F2" w:rsidP="00FF1B5E">
            <w:pPr>
              <w:rPr>
                <w:rFonts w:ascii="Arial" w:hAnsi="Arial" w:cs="Arial"/>
                <w:b/>
                <w:sz w:val="22"/>
                <w:szCs w:val="22"/>
              </w:rPr>
            </w:pPr>
          </w:p>
        </w:tc>
      </w:tr>
      <w:tr w:rsidR="004722A9" w:rsidRPr="002C34BD" w:rsidTr="00436245">
        <w:trPr>
          <w:cantSplit/>
        </w:trPr>
        <w:tc>
          <w:tcPr>
            <w:tcW w:w="0" w:type="auto"/>
          </w:tcPr>
          <w:p w:rsidR="005C158F" w:rsidRPr="00BF326D" w:rsidRDefault="005209F2" w:rsidP="000159DF">
            <w:pPr>
              <w:rPr>
                <w:rFonts w:ascii="Arial" w:hAnsi="Arial" w:cs="Arial"/>
                <w:sz w:val="22"/>
                <w:szCs w:val="22"/>
              </w:rPr>
            </w:pPr>
            <w:r w:rsidRPr="00BF326D">
              <w:rPr>
                <w:rFonts w:ascii="Arial" w:hAnsi="Arial" w:cs="Arial"/>
                <w:sz w:val="22"/>
                <w:szCs w:val="22"/>
              </w:rPr>
              <w:lastRenderedPageBreak/>
              <w:t>2.1</w:t>
            </w:r>
            <w:r w:rsidR="00AA6927" w:rsidRPr="00BF326D">
              <w:rPr>
                <w:rFonts w:ascii="Arial" w:hAnsi="Arial" w:cs="Arial"/>
                <w:sz w:val="22"/>
                <w:szCs w:val="22"/>
              </w:rPr>
              <w:t>6</w:t>
            </w:r>
          </w:p>
          <w:p w:rsidR="005C158F" w:rsidRPr="00BF326D" w:rsidRDefault="005C158F" w:rsidP="005C158F">
            <w:pPr>
              <w:rPr>
                <w:rFonts w:ascii="Arial" w:hAnsi="Arial" w:cs="Arial"/>
                <w:sz w:val="22"/>
                <w:szCs w:val="22"/>
              </w:rPr>
            </w:pPr>
            <w:r w:rsidRPr="00BF326D">
              <w:rPr>
                <w:rFonts w:ascii="Arial" w:hAnsi="Arial" w:cs="Arial"/>
                <w:color w:val="E36C0A" w:themeColor="accent6" w:themeShade="BF"/>
                <w:sz w:val="22"/>
                <w:szCs w:val="22"/>
              </w:rPr>
              <w:t>IDM</w:t>
            </w:r>
          </w:p>
          <w:p w:rsidR="005209F2" w:rsidRPr="00BF326D" w:rsidRDefault="005209F2" w:rsidP="000159DF">
            <w:pPr>
              <w:rPr>
                <w:rFonts w:ascii="Arial" w:hAnsi="Arial" w:cs="Arial"/>
                <w:sz w:val="22"/>
                <w:szCs w:val="22"/>
              </w:rPr>
            </w:pPr>
          </w:p>
        </w:tc>
        <w:tc>
          <w:tcPr>
            <w:tcW w:w="0" w:type="auto"/>
          </w:tcPr>
          <w:p w:rsidR="00693707" w:rsidRDefault="007108FF" w:rsidP="008C5F70">
            <w:pPr>
              <w:pStyle w:val="ColorfulList-Accent11"/>
              <w:spacing w:after="0"/>
              <w:ind w:left="0"/>
              <w:rPr>
                <w:rFonts w:ascii="Arial" w:hAnsi="Arial" w:cs="Arial"/>
              </w:rPr>
            </w:pPr>
            <w:r w:rsidRPr="006C0F60">
              <w:rPr>
                <w:rFonts w:ascii="Arial" w:hAnsi="Arial" w:cs="Arial"/>
              </w:rPr>
              <w:t>For accounts [1 &amp; 2], change their email addresses to “com008-o365-test.exchange@ed.ac.uk” &amp; “com008-o365-test.staffmail@ed.ac.uk” respectively.</w:t>
            </w:r>
          </w:p>
          <w:p w:rsidR="00693707" w:rsidRDefault="00693707" w:rsidP="008C5F70">
            <w:pPr>
              <w:pStyle w:val="ColorfulList-Accent11"/>
              <w:spacing w:after="0"/>
              <w:ind w:left="0"/>
              <w:rPr>
                <w:rFonts w:ascii="Arial" w:hAnsi="Arial" w:cs="Arial"/>
              </w:rPr>
            </w:pPr>
          </w:p>
          <w:p w:rsidR="005209F2" w:rsidRPr="006C0F60" w:rsidRDefault="00693707" w:rsidP="008C5F70">
            <w:pPr>
              <w:pStyle w:val="ColorfulList-Accent11"/>
              <w:spacing w:after="0"/>
              <w:ind w:left="0"/>
              <w:rPr>
                <w:rFonts w:ascii="Arial" w:hAnsi="Arial" w:cs="Arial"/>
              </w:rPr>
            </w:pPr>
            <w:r>
              <w:rPr>
                <w:rFonts w:ascii="Arial" w:hAnsi="Arial" w:cs="Arial"/>
              </w:rPr>
              <w:t>Manipulate the source of the notification to be ‘EDDIR’ and for service-id ’506’.</w:t>
            </w:r>
          </w:p>
        </w:tc>
        <w:tc>
          <w:tcPr>
            <w:tcW w:w="0" w:type="auto"/>
          </w:tcPr>
          <w:p w:rsidR="005209F2" w:rsidRPr="006C0F60" w:rsidRDefault="007108FF" w:rsidP="009A0405">
            <w:pPr>
              <w:pStyle w:val="ColorfulList-Accent11"/>
              <w:ind w:left="0"/>
              <w:rPr>
                <w:rFonts w:ascii="Arial" w:hAnsi="Arial" w:cs="Arial"/>
              </w:rPr>
            </w:pPr>
            <w:r w:rsidRPr="006C0F60">
              <w:rPr>
                <w:rFonts w:ascii="Arial" w:hAnsi="Arial" w:cs="Arial"/>
              </w:rPr>
              <w:t xml:space="preserve">The Exchange </w:t>
            </w:r>
            <w:proofErr w:type="spellStart"/>
            <w:r w:rsidRPr="006C0F60">
              <w:rPr>
                <w:rFonts w:ascii="Arial" w:hAnsi="Arial" w:cs="Arial"/>
              </w:rPr>
              <w:t>provisioner</w:t>
            </w:r>
            <w:proofErr w:type="spellEnd"/>
            <w:r w:rsidRPr="006C0F60">
              <w:rPr>
                <w:rFonts w:ascii="Arial" w:hAnsi="Arial" w:cs="Arial"/>
              </w:rPr>
              <w:t xml:space="preserve"> should instruct O365 to </w:t>
            </w:r>
            <w:r w:rsidR="00E76263" w:rsidRPr="006C0F60">
              <w:rPr>
                <w:rFonts w:ascii="Arial" w:hAnsi="Arial" w:cs="Arial"/>
              </w:rPr>
              <w:t>update the default SMTP address.</w:t>
            </w:r>
          </w:p>
        </w:tc>
        <w:tc>
          <w:tcPr>
            <w:tcW w:w="0" w:type="auto"/>
          </w:tcPr>
          <w:p w:rsidR="0020600B" w:rsidRPr="006C0F60" w:rsidRDefault="007108FF" w:rsidP="00434852">
            <w:pPr>
              <w:rPr>
                <w:rFonts w:ascii="Arial" w:hAnsi="Arial" w:cs="Arial"/>
                <w:sz w:val="22"/>
                <w:szCs w:val="22"/>
              </w:rPr>
            </w:pPr>
            <w:r w:rsidRPr="006C0F60">
              <w:rPr>
                <w:rFonts w:ascii="Arial" w:hAnsi="Arial" w:cs="Arial"/>
                <w:sz w:val="22"/>
                <w:szCs w:val="22"/>
              </w:rPr>
              <w:t xml:space="preserve">The new </w:t>
            </w:r>
            <w:r w:rsidR="00E76263" w:rsidRPr="006C0F60">
              <w:rPr>
                <w:rFonts w:ascii="Arial" w:hAnsi="Arial" w:cs="Arial"/>
                <w:sz w:val="22"/>
                <w:szCs w:val="22"/>
              </w:rPr>
              <w:t xml:space="preserve">SMTP email address has been updated </w:t>
            </w:r>
            <w:r w:rsidRPr="006C0F60">
              <w:rPr>
                <w:rFonts w:ascii="Arial" w:hAnsi="Arial" w:cs="Arial"/>
                <w:sz w:val="22"/>
                <w:szCs w:val="22"/>
              </w:rPr>
              <w:t>in O365.</w:t>
            </w:r>
          </w:p>
          <w:p w:rsidR="0020600B" w:rsidRPr="006C0F60" w:rsidRDefault="0020600B" w:rsidP="00434852">
            <w:pPr>
              <w:rPr>
                <w:rFonts w:ascii="Arial" w:hAnsi="Arial" w:cs="Arial"/>
                <w:sz w:val="22"/>
                <w:szCs w:val="22"/>
              </w:rPr>
            </w:pPr>
          </w:p>
          <w:p w:rsidR="0020600B" w:rsidRPr="006C0F60" w:rsidRDefault="0020600B" w:rsidP="00434852">
            <w:pPr>
              <w:rPr>
                <w:rFonts w:ascii="Arial" w:hAnsi="Arial" w:cs="Arial"/>
                <w:sz w:val="22"/>
                <w:szCs w:val="22"/>
              </w:rPr>
            </w:pPr>
            <w:r w:rsidRPr="006C0F60">
              <w:rPr>
                <w:rFonts w:ascii="Arial" w:hAnsi="Arial" w:cs="Arial"/>
                <w:color w:val="00B050"/>
                <w:sz w:val="22"/>
                <w:szCs w:val="22"/>
                <w:lang w:eastAsia="en-GB"/>
              </w:rPr>
              <w:t>U – M33 (data)</w:t>
            </w:r>
          </w:p>
        </w:tc>
        <w:tc>
          <w:tcPr>
            <w:tcW w:w="0" w:type="auto"/>
          </w:tcPr>
          <w:p w:rsidR="005209F2" w:rsidRPr="00BF326D" w:rsidRDefault="005209F2" w:rsidP="00FF1B5E">
            <w:pPr>
              <w:rPr>
                <w:rFonts w:ascii="Arial" w:hAnsi="Arial" w:cs="Arial"/>
                <w:b/>
                <w:sz w:val="22"/>
                <w:szCs w:val="22"/>
              </w:rPr>
            </w:pPr>
          </w:p>
        </w:tc>
      </w:tr>
      <w:tr w:rsidR="004722A9" w:rsidRPr="002C34BD" w:rsidTr="00436245">
        <w:trPr>
          <w:cantSplit/>
        </w:trPr>
        <w:tc>
          <w:tcPr>
            <w:tcW w:w="0" w:type="auto"/>
          </w:tcPr>
          <w:p w:rsidR="005C158F" w:rsidRPr="00BF326D" w:rsidRDefault="0020600B" w:rsidP="000159DF">
            <w:pPr>
              <w:rPr>
                <w:rFonts w:ascii="Arial" w:hAnsi="Arial" w:cs="Arial"/>
                <w:sz w:val="22"/>
                <w:szCs w:val="22"/>
              </w:rPr>
            </w:pPr>
            <w:r w:rsidRPr="00BF326D">
              <w:rPr>
                <w:rFonts w:ascii="Arial" w:hAnsi="Arial" w:cs="Arial"/>
                <w:sz w:val="22"/>
                <w:szCs w:val="22"/>
              </w:rPr>
              <w:t>2.17</w:t>
            </w:r>
          </w:p>
          <w:p w:rsidR="0020600B" w:rsidRPr="00BF326D" w:rsidRDefault="005C158F" w:rsidP="000159DF">
            <w:pPr>
              <w:rPr>
                <w:rFonts w:ascii="Arial" w:hAnsi="Arial" w:cs="Arial"/>
                <w:sz w:val="22"/>
                <w:szCs w:val="22"/>
              </w:rPr>
            </w:pPr>
            <w:r w:rsidRPr="00BF326D">
              <w:rPr>
                <w:rFonts w:ascii="Arial" w:hAnsi="Arial" w:cs="Arial"/>
                <w:color w:val="E36C0A" w:themeColor="accent6" w:themeShade="BF"/>
                <w:sz w:val="22"/>
                <w:szCs w:val="22"/>
              </w:rPr>
              <w:t>IDM</w:t>
            </w:r>
          </w:p>
        </w:tc>
        <w:tc>
          <w:tcPr>
            <w:tcW w:w="0" w:type="auto"/>
          </w:tcPr>
          <w:p w:rsidR="0020600B" w:rsidRDefault="0020600B" w:rsidP="0020600B">
            <w:pPr>
              <w:pStyle w:val="ColorfulList-Accent11"/>
              <w:spacing w:after="0"/>
              <w:ind w:left="0"/>
              <w:rPr>
                <w:rFonts w:ascii="Arial" w:hAnsi="Arial" w:cs="Arial"/>
              </w:rPr>
            </w:pPr>
            <w:r w:rsidRPr="006C0F60">
              <w:rPr>
                <w:rFonts w:ascii="Arial" w:hAnsi="Arial" w:cs="Arial"/>
              </w:rPr>
              <w:t>For accounts [1 &amp; 2], change their email addresses to “com008-o365-test.exchange@gmail.com” &amp; “com008-o365-test.staffmail@hotmail.com” respectively.</w:t>
            </w:r>
          </w:p>
          <w:p w:rsidR="00693707" w:rsidRDefault="00693707" w:rsidP="0020600B">
            <w:pPr>
              <w:pStyle w:val="ColorfulList-Accent11"/>
              <w:spacing w:after="0"/>
              <w:ind w:left="0"/>
              <w:rPr>
                <w:rFonts w:ascii="Arial" w:hAnsi="Arial" w:cs="Arial"/>
              </w:rPr>
            </w:pPr>
          </w:p>
          <w:p w:rsidR="00693707" w:rsidRPr="00BF326D" w:rsidRDefault="00693707" w:rsidP="0020600B">
            <w:pPr>
              <w:pStyle w:val="ColorfulList-Accent11"/>
              <w:spacing w:after="0"/>
              <w:ind w:left="0"/>
              <w:rPr>
                <w:rFonts w:ascii="Arial" w:hAnsi="Arial" w:cs="Arial"/>
                <w:color w:val="0070C0"/>
                <w:u w:val="single"/>
              </w:rPr>
            </w:pPr>
            <w:r>
              <w:rPr>
                <w:rFonts w:ascii="Arial" w:hAnsi="Arial" w:cs="Arial"/>
              </w:rPr>
              <w:t>Manipulate the source of the notification to be ‘EDDIR’ and for service-id ’506’.</w:t>
            </w:r>
          </w:p>
        </w:tc>
        <w:tc>
          <w:tcPr>
            <w:tcW w:w="0" w:type="auto"/>
          </w:tcPr>
          <w:p w:rsidR="0020600B" w:rsidRPr="006C0F60" w:rsidRDefault="0020600B" w:rsidP="0020600B">
            <w:pPr>
              <w:pStyle w:val="ColorfulList-Accent11"/>
              <w:ind w:left="0"/>
              <w:rPr>
                <w:rFonts w:ascii="Arial" w:hAnsi="Arial" w:cs="Arial"/>
              </w:rPr>
            </w:pPr>
            <w:r w:rsidRPr="006C0F60">
              <w:rPr>
                <w:rFonts w:ascii="Arial" w:hAnsi="Arial" w:cs="Arial"/>
              </w:rPr>
              <w:t xml:space="preserve">The Exchange </w:t>
            </w:r>
            <w:proofErr w:type="spellStart"/>
            <w:r w:rsidRPr="006C0F60">
              <w:rPr>
                <w:rFonts w:ascii="Arial" w:hAnsi="Arial" w:cs="Arial"/>
              </w:rPr>
              <w:t>provisioner</w:t>
            </w:r>
            <w:proofErr w:type="spellEnd"/>
            <w:r w:rsidRPr="006C0F60">
              <w:rPr>
                <w:rFonts w:ascii="Arial" w:hAnsi="Arial" w:cs="Arial"/>
              </w:rPr>
              <w:t xml:space="preserve"> will not apply the new SMTP address.</w:t>
            </w:r>
          </w:p>
        </w:tc>
        <w:tc>
          <w:tcPr>
            <w:tcW w:w="0" w:type="auto"/>
          </w:tcPr>
          <w:p w:rsidR="0020600B" w:rsidRPr="006C0F60" w:rsidRDefault="0020600B" w:rsidP="0020600B">
            <w:pPr>
              <w:rPr>
                <w:rFonts w:ascii="Arial" w:hAnsi="Arial" w:cs="Arial"/>
                <w:sz w:val="22"/>
                <w:szCs w:val="22"/>
              </w:rPr>
            </w:pPr>
            <w:r w:rsidRPr="006C0F60">
              <w:rPr>
                <w:rFonts w:ascii="Arial" w:hAnsi="Arial" w:cs="Arial"/>
                <w:sz w:val="22"/>
                <w:szCs w:val="22"/>
              </w:rPr>
              <w:t xml:space="preserve">The Exchange </w:t>
            </w:r>
            <w:proofErr w:type="spellStart"/>
            <w:r w:rsidRPr="006C0F60">
              <w:rPr>
                <w:rFonts w:ascii="Arial" w:hAnsi="Arial" w:cs="Arial"/>
                <w:sz w:val="22"/>
                <w:szCs w:val="22"/>
              </w:rPr>
              <w:t>provisioner</w:t>
            </w:r>
            <w:proofErr w:type="spellEnd"/>
            <w:r w:rsidRPr="006C0F60">
              <w:rPr>
                <w:rFonts w:ascii="Arial" w:hAnsi="Arial" w:cs="Arial"/>
                <w:sz w:val="22"/>
                <w:szCs w:val="22"/>
              </w:rPr>
              <w:t xml:space="preserve"> ignores the disallowed email addresses, does nothing with the updates and logs sensible error messages.</w:t>
            </w:r>
          </w:p>
        </w:tc>
        <w:tc>
          <w:tcPr>
            <w:tcW w:w="0" w:type="auto"/>
          </w:tcPr>
          <w:p w:rsidR="0020600B" w:rsidRPr="00BF326D" w:rsidRDefault="0020600B" w:rsidP="00FF1B5E">
            <w:pPr>
              <w:rPr>
                <w:rFonts w:ascii="Arial" w:hAnsi="Arial" w:cs="Arial"/>
                <w:b/>
                <w:sz w:val="22"/>
                <w:szCs w:val="22"/>
              </w:rPr>
            </w:pPr>
          </w:p>
        </w:tc>
      </w:tr>
      <w:tr w:rsidR="004722A9" w:rsidRPr="002C34BD" w:rsidTr="00436245">
        <w:trPr>
          <w:cantSplit/>
        </w:trPr>
        <w:tc>
          <w:tcPr>
            <w:tcW w:w="0" w:type="auto"/>
          </w:tcPr>
          <w:p w:rsidR="0020600B" w:rsidRPr="00BF326D" w:rsidRDefault="0020600B" w:rsidP="00FF1B5E">
            <w:pPr>
              <w:rPr>
                <w:rFonts w:ascii="Arial" w:hAnsi="Arial" w:cs="Arial"/>
                <w:sz w:val="22"/>
                <w:szCs w:val="22"/>
              </w:rPr>
            </w:pPr>
            <w:r w:rsidRPr="00BF326D">
              <w:rPr>
                <w:rFonts w:ascii="Arial" w:hAnsi="Arial" w:cs="Arial"/>
                <w:sz w:val="22"/>
                <w:szCs w:val="22"/>
              </w:rPr>
              <w:t>2.18</w:t>
            </w:r>
          </w:p>
          <w:p w:rsidR="005C158F" w:rsidRPr="00BF326D" w:rsidRDefault="005C158F" w:rsidP="00FF1B5E">
            <w:pPr>
              <w:rPr>
                <w:rFonts w:ascii="Arial" w:hAnsi="Arial" w:cs="Arial"/>
                <w:sz w:val="22"/>
                <w:szCs w:val="22"/>
              </w:rPr>
            </w:pPr>
            <w:r w:rsidRPr="00BF326D">
              <w:rPr>
                <w:rFonts w:ascii="Arial" w:hAnsi="Arial" w:cs="Arial"/>
                <w:color w:val="E36C0A" w:themeColor="accent6" w:themeShade="BF"/>
                <w:sz w:val="22"/>
                <w:szCs w:val="22"/>
              </w:rPr>
              <w:t>IDM</w:t>
            </w:r>
          </w:p>
          <w:p w:rsidR="005C158F" w:rsidRPr="00BF326D" w:rsidRDefault="005C158F" w:rsidP="005C158F">
            <w:pPr>
              <w:pStyle w:val="ColorfulList-Accent11"/>
              <w:spacing w:after="0"/>
              <w:ind w:left="0"/>
              <w:rPr>
                <w:rFonts w:ascii="Arial" w:hAnsi="Arial" w:cs="Arial"/>
                <w:color w:val="7030A0"/>
              </w:rPr>
            </w:pPr>
            <w:proofErr w:type="spellStart"/>
            <w:r w:rsidRPr="00BF326D">
              <w:rPr>
                <w:rFonts w:ascii="Arial" w:hAnsi="Arial" w:cs="Arial"/>
                <w:color w:val="7030A0"/>
              </w:rPr>
              <w:t>ExchP</w:t>
            </w:r>
            <w:proofErr w:type="spellEnd"/>
          </w:p>
          <w:p w:rsidR="005C158F" w:rsidRPr="00BF326D" w:rsidRDefault="005C158F" w:rsidP="00FF1B5E">
            <w:pPr>
              <w:rPr>
                <w:rFonts w:ascii="Arial" w:hAnsi="Arial" w:cs="Arial"/>
                <w:sz w:val="22"/>
                <w:szCs w:val="22"/>
              </w:rPr>
            </w:pPr>
          </w:p>
        </w:tc>
        <w:tc>
          <w:tcPr>
            <w:tcW w:w="0" w:type="auto"/>
          </w:tcPr>
          <w:p w:rsidR="0020600B" w:rsidRPr="00BF326D" w:rsidRDefault="0020600B" w:rsidP="00EB0849">
            <w:pPr>
              <w:pStyle w:val="ColorfulList-Accent11"/>
              <w:spacing w:after="0"/>
              <w:ind w:left="0"/>
              <w:rPr>
                <w:rFonts w:ascii="Arial" w:hAnsi="Arial" w:cs="Arial"/>
              </w:rPr>
            </w:pPr>
            <w:r w:rsidRPr="00BF326D">
              <w:rPr>
                <w:rFonts w:ascii="Arial" w:hAnsi="Arial" w:cs="Arial"/>
              </w:rPr>
              <w:t>For each student account identified earlier today [7 – 10], all at once, change the service-id from ‘000’ to ‘506’.</w:t>
            </w:r>
          </w:p>
        </w:tc>
        <w:tc>
          <w:tcPr>
            <w:tcW w:w="0" w:type="auto"/>
          </w:tcPr>
          <w:p w:rsidR="0020600B" w:rsidRPr="00BF326D" w:rsidRDefault="0020600B" w:rsidP="0020600B">
            <w:pPr>
              <w:rPr>
                <w:rFonts w:ascii="Arial" w:hAnsi="Arial" w:cs="Arial"/>
                <w:sz w:val="22"/>
                <w:szCs w:val="22"/>
              </w:rPr>
            </w:pPr>
            <w:r w:rsidRPr="006C0F60">
              <w:rPr>
                <w:rFonts w:ascii="Arial" w:hAnsi="Arial" w:cs="Arial"/>
                <w:sz w:val="22"/>
                <w:szCs w:val="22"/>
              </w:rPr>
              <w:t>Check that each account is created correctly, view logs to ensure they can be easily followed</w:t>
            </w:r>
            <w:r w:rsidR="008717DC" w:rsidRPr="006C0F60">
              <w:rPr>
                <w:rFonts w:ascii="Arial" w:hAnsi="Arial" w:cs="Arial"/>
                <w:sz w:val="22"/>
                <w:szCs w:val="22"/>
              </w:rPr>
              <w:t>,</w:t>
            </w:r>
            <w:r w:rsidRPr="006C0F60">
              <w:rPr>
                <w:rFonts w:ascii="Arial" w:hAnsi="Arial" w:cs="Arial"/>
                <w:sz w:val="22"/>
                <w:szCs w:val="22"/>
              </w:rPr>
              <w:t xml:space="preserve"> and it is expected that there will be some retries.</w:t>
            </w:r>
          </w:p>
        </w:tc>
        <w:tc>
          <w:tcPr>
            <w:tcW w:w="0" w:type="auto"/>
          </w:tcPr>
          <w:p w:rsidR="0020600B" w:rsidRPr="00BF326D" w:rsidRDefault="0020600B" w:rsidP="00444A55">
            <w:pPr>
              <w:rPr>
                <w:rFonts w:ascii="Arial" w:hAnsi="Arial" w:cs="Arial"/>
                <w:sz w:val="22"/>
                <w:szCs w:val="22"/>
              </w:rPr>
            </w:pPr>
            <w:r w:rsidRPr="00BF326D">
              <w:rPr>
                <w:rFonts w:ascii="Arial" w:hAnsi="Arial" w:cs="Arial"/>
                <w:sz w:val="22"/>
                <w:szCs w:val="22"/>
              </w:rPr>
              <w:t>All Exc</w:t>
            </w:r>
            <w:r w:rsidR="005B2073" w:rsidRPr="00BF326D">
              <w:rPr>
                <w:rFonts w:ascii="Arial" w:hAnsi="Arial" w:cs="Arial"/>
                <w:sz w:val="22"/>
                <w:szCs w:val="22"/>
              </w:rPr>
              <w:t>hange accounts should be created over the next few hours.</w:t>
            </w:r>
          </w:p>
          <w:p w:rsidR="0020600B" w:rsidRPr="00BF326D" w:rsidRDefault="0020600B" w:rsidP="00444A55">
            <w:pPr>
              <w:rPr>
                <w:rFonts w:ascii="Arial" w:hAnsi="Arial" w:cs="Arial"/>
                <w:sz w:val="22"/>
                <w:szCs w:val="22"/>
              </w:rPr>
            </w:pPr>
          </w:p>
          <w:p w:rsidR="0020600B" w:rsidRPr="00BF326D" w:rsidRDefault="0020600B" w:rsidP="00444A55">
            <w:pPr>
              <w:rPr>
                <w:rFonts w:ascii="Arial" w:hAnsi="Arial" w:cs="Arial"/>
                <w:sz w:val="22"/>
                <w:szCs w:val="22"/>
              </w:rPr>
            </w:pPr>
            <w:r w:rsidRPr="00BF326D">
              <w:rPr>
                <w:rFonts w:ascii="Arial" w:hAnsi="Arial" w:cs="Arial"/>
                <w:sz w:val="22"/>
                <w:szCs w:val="22"/>
              </w:rPr>
              <w:t>In all cases - Recipient Type: “</w:t>
            </w:r>
            <w:r w:rsidR="005B2073" w:rsidRPr="00BF326D">
              <w:rPr>
                <w:rFonts w:ascii="Arial" w:hAnsi="Arial" w:cs="Arial"/>
                <w:sz w:val="22"/>
                <w:szCs w:val="22"/>
              </w:rPr>
              <w:t>Mail User</w:t>
            </w:r>
            <w:r w:rsidRPr="00BF326D">
              <w:rPr>
                <w:rFonts w:ascii="Arial" w:hAnsi="Arial" w:cs="Arial"/>
                <w:sz w:val="22"/>
                <w:szCs w:val="22"/>
              </w:rPr>
              <w:t>”</w:t>
            </w:r>
          </w:p>
          <w:p w:rsidR="0020600B" w:rsidRPr="00BF326D" w:rsidRDefault="0020600B" w:rsidP="00444A55">
            <w:pPr>
              <w:rPr>
                <w:rFonts w:ascii="Arial" w:hAnsi="Arial" w:cs="Arial"/>
                <w:sz w:val="22"/>
                <w:szCs w:val="22"/>
              </w:rPr>
            </w:pPr>
          </w:p>
          <w:p w:rsidR="0020600B" w:rsidRPr="00BF326D" w:rsidRDefault="005B2073" w:rsidP="00444A55">
            <w:pPr>
              <w:rPr>
                <w:rFonts w:ascii="Arial" w:hAnsi="Arial" w:cs="Arial"/>
                <w:sz w:val="22"/>
                <w:szCs w:val="22"/>
              </w:rPr>
            </w:pPr>
            <w:r w:rsidRPr="00BF326D">
              <w:rPr>
                <w:rFonts w:ascii="Arial" w:hAnsi="Arial" w:cs="Arial"/>
                <w:sz w:val="22"/>
                <w:szCs w:val="22"/>
              </w:rPr>
              <w:t>Expected outcome for every</w:t>
            </w:r>
            <w:r w:rsidR="0020600B" w:rsidRPr="00BF326D">
              <w:rPr>
                <w:rFonts w:ascii="Arial" w:hAnsi="Arial" w:cs="Arial"/>
                <w:sz w:val="22"/>
                <w:szCs w:val="22"/>
              </w:rPr>
              <w:t xml:space="preserve"> account:</w:t>
            </w:r>
          </w:p>
          <w:p w:rsidR="0020600B" w:rsidRPr="00BF326D" w:rsidRDefault="0020600B" w:rsidP="00444A55">
            <w:pPr>
              <w:rPr>
                <w:rFonts w:ascii="Arial" w:hAnsi="Arial" w:cs="Arial"/>
                <w:sz w:val="22"/>
                <w:szCs w:val="22"/>
              </w:rPr>
            </w:pPr>
          </w:p>
          <w:p w:rsidR="0020600B" w:rsidRPr="00BF326D" w:rsidRDefault="005B2073" w:rsidP="00444A55">
            <w:pPr>
              <w:pStyle w:val="ListParagraph"/>
              <w:numPr>
                <w:ilvl w:val="0"/>
                <w:numId w:val="24"/>
              </w:numPr>
              <w:rPr>
                <w:rFonts w:ascii="Arial" w:hAnsi="Arial" w:cs="Arial"/>
                <w:sz w:val="22"/>
                <w:szCs w:val="22"/>
              </w:rPr>
            </w:pPr>
            <w:r w:rsidRPr="00BF326D">
              <w:rPr>
                <w:rFonts w:ascii="Arial" w:hAnsi="Arial" w:cs="Arial"/>
                <w:sz w:val="22"/>
                <w:szCs w:val="22"/>
              </w:rPr>
              <w:t>Office 365 Student licenced account – [7-10</w:t>
            </w:r>
            <w:r w:rsidR="0020600B" w:rsidRPr="00BF326D">
              <w:rPr>
                <w:rFonts w:ascii="Arial" w:hAnsi="Arial" w:cs="Arial"/>
                <w:sz w:val="22"/>
                <w:szCs w:val="22"/>
              </w:rPr>
              <w:t>]</w:t>
            </w:r>
          </w:p>
          <w:p w:rsidR="0020600B" w:rsidRPr="00BF326D" w:rsidRDefault="0020600B" w:rsidP="00444A55">
            <w:pPr>
              <w:rPr>
                <w:rFonts w:ascii="Arial" w:hAnsi="Arial" w:cs="Arial"/>
                <w:sz w:val="22"/>
                <w:szCs w:val="22"/>
              </w:rPr>
            </w:pPr>
          </w:p>
          <w:p w:rsidR="001D66A9" w:rsidRPr="00BF326D" w:rsidRDefault="0020600B" w:rsidP="00FF1B5E">
            <w:pPr>
              <w:rPr>
                <w:rFonts w:ascii="Arial" w:hAnsi="Arial" w:cs="Arial"/>
                <w:sz w:val="22"/>
                <w:szCs w:val="22"/>
              </w:rPr>
            </w:pPr>
            <w:r w:rsidRPr="00BF326D">
              <w:rPr>
                <w:rFonts w:ascii="Arial" w:hAnsi="Arial" w:cs="Arial"/>
                <w:sz w:val="22"/>
                <w:szCs w:val="22"/>
              </w:rPr>
              <w:t>Ensure that the correct account type has been created in each case, and setup correctly.</w:t>
            </w:r>
          </w:p>
        </w:tc>
        <w:tc>
          <w:tcPr>
            <w:tcW w:w="0" w:type="auto"/>
          </w:tcPr>
          <w:p w:rsidR="0020600B" w:rsidRPr="00BF326D" w:rsidRDefault="0020600B" w:rsidP="00FF1B5E">
            <w:pPr>
              <w:rPr>
                <w:rFonts w:ascii="Arial" w:hAnsi="Arial" w:cs="Arial"/>
                <w:b/>
                <w:sz w:val="22"/>
                <w:szCs w:val="22"/>
              </w:rPr>
            </w:pPr>
          </w:p>
        </w:tc>
      </w:tr>
      <w:tr w:rsidR="004722A9" w:rsidRPr="002C34BD" w:rsidTr="00436245">
        <w:trPr>
          <w:cantSplit/>
        </w:trPr>
        <w:tc>
          <w:tcPr>
            <w:tcW w:w="0" w:type="auto"/>
          </w:tcPr>
          <w:p w:rsidR="00C10440" w:rsidRPr="00BF326D" w:rsidRDefault="00C10440" w:rsidP="00FF1B5E">
            <w:pPr>
              <w:rPr>
                <w:rFonts w:ascii="Arial" w:hAnsi="Arial" w:cs="Arial"/>
                <w:sz w:val="22"/>
                <w:szCs w:val="22"/>
              </w:rPr>
            </w:pPr>
            <w:r w:rsidRPr="00BF326D">
              <w:rPr>
                <w:rFonts w:ascii="Arial" w:hAnsi="Arial" w:cs="Arial"/>
                <w:sz w:val="22"/>
                <w:szCs w:val="22"/>
              </w:rPr>
              <w:t>2.19</w:t>
            </w:r>
          </w:p>
          <w:p w:rsidR="005C158F" w:rsidRPr="00BF326D" w:rsidRDefault="005C158F" w:rsidP="00FF1B5E">
            <w:pPr>
              <w:rPr>
                <w:rFonts w:ascii="Arial" w:hAnsi="Arial" w:cs="Arial"/>
                <w:sz w:val="22"/>
                <w:szCs w:val="22"/>
              </w:rPr>
            </w:pPr>
            <w:r w:rsidRPr="006C0F60">
              <w:rPr>
                <w:rFonts w:ascii="Arial" w:hAnsi="Arial" w:cs="Arial"/>
                <w:color w:val="0070C0"/>
                <w:sz w:val="22"/>
                <w:szCs w:val="22"/>
              </w:rPr>
              <w:t>O365</w:t>
            </w:r>
          </w:p>
        </w:tc>
        <w:tc>
          <w:tcPr>
            <w:tcW w:w="0" w:type="auto"/>
          </w:tcPr>
          <w:p w:rsidR="00C10440" w:rsidRPr="00BF326D" w:rsidRDefault="00C10440" w:rsidP="00E34C26">
            <w:pPr>
              <w:pStyle w:val="ColorfulList-Accent11"/>
              <w:spacing w:after="0"/>
              <w:ind w:left="0"/>
              <w:rPr>
                <w:rFonts w:ascii="Arial" w:hAnsi="Arial" w:cs="Arial"/>
                <w:color w:val="E36C0A" w:themeColor="accent6" w:themeShade="BF"/>
                <w:u w:val="single"/>
              </w:rPr>
            </w:pPr>
            <w:r w:rsidRPr="006C0F60">
              <w:rPr>
                <w:rFonts w:ascii="Arial" w:hAnsi="Arial" w:cs="Arial"/>
              </w:rPr>
              <w:t>Check that ‘Custom Attribute1’ has been set correctly for accounts [7-10].</w:t>
            </w:r>
          </w:p>
        </w:tc>
        <w:tc>
          <w:tcPr>
            <w:tcW w:w="0" w:type="auto"/>
          </w:tcPr>
          <w:p w:rsidR="00C10440" w:rsidRPr="006C0F60" w:rsidRDefault="00C10440" w:rsidP="0020600B">
            <w:pPr>
              <w:rPr>
                <w:rFonts w:ascii="Arial" w:hAnsi="Arial" w:cs="Arial"/>
                <w:sz w:val="22"/>
                <w:szCs w:val="22"/>
              </w:rPr>
            </w:pPr>
          </w:p>
        </w:tc>
        <w:tc>
          <w:tcPr>
            <w:tcW w:w="0" w:type="auto"/>
          </w:tcPr>
          <w:p w:rsidR="00C10440" w:rsidRPr="006C0F60" w:rsidRDefault="00C10440" w:rsidP="00444A55">
            <w:pPr>
              <w:rPr>
                <w:rFonts w:ascii="Arial" w:hAnsi="Arial" w:cs="Arial"/>
                <w:sz w:val="22"/>
                <w:szCs w:val="22"/>
              </w:rPr>
            </w:pPr>
            <w:r w:rsidRPr="006C0F60">
              <w:rPr>
                <w:rFonts w:ascii="Arial" w:hAnsi="Arial" w:cs="Arial"/>
                <w:sz w:val="22"/>
                <w:szCs w:val="22"/>
              </w:rPr>
              <w:t>‘Custom Attribute 1’ is set correctly for every account:</w:t>
            </w:r>
          </w:p>
          <w:p w:rsidR="00C10440" w:rsidRPr="006C0F60" w:rsidRDefault="00C10440" w:rsidP="00444A55">
            <w:pPr>
              <w:rPr>
                <w:rFonts w:ascii="Arial" w:hAnsi="Arial" w:cs="Arial"/>
                <w:sz w:val="22"/>
                <w:szCs w:val="22"/>
              </w:rPr>
            </w:pPr>
          </w:p>
          <w:p w:rsidR="00C10440" w:rsidRPr="00BF326D" w:rsidRDefault="00C10440" w:rsidP="00C10440">
            <w:pPr>
              <w:rPr>
                <w:rFonts w:ascii="Arial" w:hAnsi="Arial" w:cs="Arial"/>
                <w:sz w:val="22"/>
                <w:szCs w:val="22"/>
              </w:rPr>
            </w:pPr>
            <w:r w:rsidRPr="006C0F60">
              <w:rPr>
                <w:rFonts w:ascii="Arial" w:hAnsi="Arial" w:cs="Arial"/>
                <w:sz w:val="22"/>
                <w:szCs w:val="22"/>
              </w:rPr>
              <w:t>All are set to ‘O365’.</w:t>
            </w:r>
          </w:p>
        </w:tc>
        <w:tc>
          <w:tcPr>
            <w:tcW w:w="0" w:type="auto"/>
          </w:tcPr>
          <w:p w:rsidR="00C10440" w:rsidRPr="00BF326D" w:rsidRDefault="00C10440" w:rsidP="00FF1B5E">
            <w:pPr>
              <w:rPr>
                <w:rFonts w:ascii="Arial" w:hAnsi="Arial" w:cs="Arial"/>
                <w:b/>
                <w:sz w:val="22"/>
                <w:szCs w:val="22"/>
              </w:rPr>
            </w:pPr>
          </w:p>
        </w:tc>
      </w:tr>
      <w:tr w:rsidR="004722A9" w:rsidRPr="002C34BD" w:rsidTr="00436245">
        <w:trPr>
          <w:cantSplit/>
        </w:trPr>
        <w:tc>
          <w:tcPr>
            <w:tcW w:w="0" w:type="auto"/>
          </w:tcPr>
          <w:p w:rsidR="00C10440" w:rsidRPr="00BF326D" w:rsidRDefault="00C10440" w:rsidP="00FF1B5E">
            <w:pPr>
              <w:rPr>
                <w:rFonts w:ascii="Arial" w:hAnsi="Arial" w:cs="Arial"/>
                <w:sz w:val="22"/>
                <w:szCs w:val="22"/>
              </w:rPr>
            </w:pPr>
            <w:r w:rsidRPr="00BF326D">
              <w:rPr>
                <w:rFonts w:ascii="Arial" w:hAnsi="Arial" w:cs="Arial"/>
                <w:sz w:val="22"/>
                <w:szCs w:val="22"/>
              </w:rPr>
              <w:lastRenderedPageBreak/>
              <w:t>2.20</w:t>
            </w:r>
          </w:p>
          <w:p w:rsidR="005C158F" w:rsidRPr="00BF326D" w:rsidRDefault="005C158F" w:rsidP="00FF1B5E">
            <w:pPr>
              <w:rPr>
                <w:rFonts w:ascii="Arial" w:hAnsi="Arial" w:cs="Arial"/>
                <w:sz w:val="22"/>
                <w:szCs w:val="22"/>
              </w:rPr>
            </w:pPr>
            <w:r w:rsidRPr="006C0F60">
              <w:rPr>
                <w:rFonts w:ascii="Arial" w:hAnsi="Arial" w:cs="Arial"/>
                <w:color w:val="0070C0"/>
                <w:sz w:val="22"/>
                <w:szCs w:val="22"/>
              </w:rPr>
              <w:t>O365</w:t>
            </w:r>
          </w:p>
        </w:tc>
        <w:tc>
          <w:tcPr>
            <w:tcW w:w="0" w:type="auto"/>
          </w:tcPr>
          <w:p w:rsidR="00C10440" w:rsidRPr="00BF326D" w:rsidRDefault="00C10440" w:rsidP="00444A55">
            <w:pPr>
              <w:pStyle w:val="ColorfulList-Accent11"/>
              <w:spacing w:after="0"/>
              <w:ind w:left="0"/>
              <w:rPr>
                <w:rFonts w:ascii="Arial" w:hAnsi="Arial" w:cs="Arial"/>
                <w:color w:val="E36C0A" w:themeColor="accent6" w:themeShade="BF"/>
                <w:u w:val="single"/>
              </w:rPr>
            </w:pPr>
            <w:r w:rsidRPr="00BF326D">
              <w:rPr>
                <w:rFonts w:ascii="Arial" w:hAnsi="Arial" w:cs="Arial"/>
              </w:rPr>
              <w:t>Check that the SMTP email addresses are correct on each account [7-10].Verify that all SMTP email addresses are recognised externally.</w:t>
            </w:r>
          </w:p>
        </w:tc>
        <w:tc>
          <w:tcPr>
            <w:tcW w:w="0" w:type="auto"/>
          </w:tcPr>
          <w:p w:rsidR="00C10440" w:rsidRPr="006C0F60" w:rsidRDefault="001456B8" w:rsidP="0020600B">
            <w:pPr>
              <w:rPr>
                <w:rFonts w:ascii="Arial" w:hAnsi="Arial" w:cs="Arial"/>
                <w:sz w:val="22"/>
                <w:szCs w:val="22"/>
              </w:rPr>
            </w:pPr>
            <w:hyperlink r:id="rId20" w:history="1">
              <w:r w:rsidR="00C10440" w:rsidRPr="006C0F60">
                <w:rPr>
                  <w:rStyle w:val="Hyperlink"/>
                  <w:rFonts w:ascii="Arial" w:hAnsi="Arial" w:cs="Arial"/>
                  <w:sz w:val="22"/>
                  <w:szCs w:val="22"/>
                </w:rPr>
                <w:t>http://verify-email.org/</w:t>
              </w:r>
            </w:hyperlink>
            <w:r w:rsidR="00C10440" w:rsidRPr="006C0F60">
              <w:rPr>
                <w:rFonts w:ascii="Arial" w:hAnsi="Arial" w:cs="Arial"/>
                <w:sz w:val="22"/>
                <w:szCs w:val="22"/>
              </w:rPr>
              <w:t xml:space="preserve"> is a useful site for this step.</w:t>
            </w:r>
          </w:p>
        </w:tc>
        <w:tc>
          <w:tcPr>
            <w:tcW w:w="0" w:type="auto"/>
          </w:tcPr>
          <w:p w:rsidR="00C10440" w:rsidRPr="00BF326D" w:rsidRDefault="00C10440" w:rsidP="00444A55">
            <w:pPr>
              <w:rPr>
                <w:rFonts w:ascii="Arial" w:hAnsi="Arial" w:cs="Arial"/>
                <w:sz w:val="22"/>
                <w:szCs w:val="22"/>
              </w:rPr>
            </w:pPr>
            <w:r w:rsidRPr="00BF326D">
              <w:rPr>
                <w:rFonts w:ascii="Arial" w:hAnsi="Arial" w:cs="Arial"/>
                <w:sz w:val="22"/>
                <w:szCs w:val="22"/>
              </w:rPr>
              <w:t>All email addresses are externally recognised.</w:t>
            </w:r>
          </w:p>
        </w:tc>
        <w:tc>
          <w:tcPr>
            <w:tcW w:w="0" w:type="auto"/>
          </w:tcPr>
          <w:p w:rsidR="00C10440" w:rsidRPr="00BF326D" w:rsidRDefault="00C10440" w:rsidP="00FF1B5E">
            <w:pPr>
              <w:rPr>
                <w:rFonts w:ascii="Arial" w:hAnsi="Arial" w:cs="Arial"/>
                <w:b/>
                <w:sz w:val="22"/>
                <w:szCs w:val="22"/>
              </w:rPr>
            </w:pPr>
          </w:p>
        </w:tc>
      </w:tr>
      <w:tr w:rsidR="004722A9" w:rsidRPr="002C34BD" w:rsidTr="00436245">
        <w:trPr>
          <w:cantSplit/>
        </w:trPr>
        <w:tc>
          <w:tcPr>
            <w:tcW w:w="0" w:type="auto"/>
          </w:tcPr>
          <w:p w:rsidR="008F0917" w:rsidRPr="00BF326D" w:rsidRDefault="008F0917" w:rsidP="008F0917">
            <w:pPr>
              <w:rPr>
                <w:rFonts w:ascii="Arial" w:hAnsi="Arial" w:cs="Arial"/>
                <w:sz w:val="22"/>
                <w:szCs w:val="22"/>
              </w:rPr>
            </w:pPr>
            <w:r w:rsidRPr="00BF326D">
              <w:rPr>
                <w:rFonts w:ascii="Arial" w:hAnsi="Arial" w:cs="Arial"/>
                <w:sz w:val="22"/>
                <w:szCs w:val="22"/>
              </w:rPr>
              <w:t>2.21</w:t>
            </w:r>
          </w:p>
          <w:p w:rsidR="00C10440" w:rsidRPr="00BF326D" w:rsidRDefault="008F0917" w:rsidP="008F0917">
            <w:pPr>
              <w:rPr>
                <w:rFonts w:ascii="Arial" w:hAnsi="Arial" w:cs="Arial"/>
                <w:sz w:val="22"/>
                <w:szCs w:val="22"/>
              </w:rPr>
            </w:pPr>
            <w:r w:rsidRPr="00BF326D">
              <w:rPr>
                <w:rFonts w:ascii="Arial" w:hAnsi="Arial" w:cs="Arial"/>
                <w:color w:val="0070C0"/>
                <w:sz w:val="22"/>
                <w:szCs w:val="22"/>
              </w:rPr>
              <w:t>O365</w:t>
            </w:r>
          </w:p>
        </w:tc>
        <w:tc>
          <w:tcPr>
            <w:tcW w:w="0" w:type="auto"/>
          </w:tcPr>
          <w:p w:rsidR="00C10440" w:rsidRPr="00BF326D" w:rsidRDefault="008F0917">
            <w:pPr>
              <w:pStyle w:val="ColorfulList-Accent11"/>
              <w:spacing w:after="0"/>
              <w:ind w:left="0"/>
              <w:rPr>
                <w:rFonts w:ascii="Arial" w:hAnsi="Arial" w:cs="Arial"/>
                <w:color w:val="E36C0A" w:themeColor="accent6" w:themeShade="BF"/>
                <w:u w:val="single"/>
              </w:rPr>
            </w:pPr>
            <w:r w:rsidRPr="00BF326D">
              <w:rPr>
                <w:rFonts w:ascii="Arial" w:hAnsi="Arial" w:cs="Arial"/>
              </w:rPr>
              <w:t xml:space="preserve">Set mail forwards for </w:t>
            </w:r>
            <w:r w:rsidR="004500BF" w:rsidRPr="00BF326D">
              <w:rPr>
                <w:rFonts w:ascii="Arial" w:hAnsi="Arial" w:cs="Arial"/>
              </w:rPr>
              <w:t xml:space="preserve">three </w:t>
            </w:r>
            <w:r w:rsidRPr="00BF326D">
              <w:rPr>
                <w:rFonts w:ascii="Arial" w:hAnsi="Arial" w:cs="Arial"/>
              </w:rPr>
              <w:t>accounts [1</w:t>
            </w:r>
            <w:r w:rsidR="004500BF" w:rsidRPr="00BF326D">
              <w:rPr>
                <w:rFonts w:ascii="Arial" w:hAnsi="Arial" w:cs="Arial"/>
              </w:rPr>
              <w:t>, 3 &amp; 5</w:t>
            </w:r>
            <w:r w:rsidRPr="00BF326D">
              <w:rPr>
                <w:rFonts w:ascii="Arial" w:hAnsi="Arial" w:cs="Arial"/>
              </w:rPr>
              <w:t>]</w:t>
            </w:r>
            <w:r w:rsidR="00912F09" w:rsidRPr="00BF326D">
              <w:rPr>
                <w:rFonts w:ascii="Arial" w:hAnsi="Arial" w:cs="Arial"/>
              </w:rPr>
              <w:t>. Set to an external address, an internal @</w:t>
            </w:r>
            <w:proofErr w:type="spellStart"/>
            <w:r w:rsidR="00912F09" w:rsidRPr="00BF326D">
              <w:rPr>
                <w:rFonts w:ascii="Arial" w:hAnsi="Arial" w:cs="Arial"/>
              </w:rPr>
              <w:t>ed</w:t>
            </w:r>
            <w:proofErr w:type="spellEnd"/>
            <w:r w:rsidR="00912F09" w:rsidRPr="00BF326D">
              <w:rPr>
                <w:rFonts w:ascii="Arial" w:hAnsi="Arial" w:cs="Arial"/>
              </w:rPr>
              <w:t xml:space="preserve"> address and a @</w:t>
            </w:r>
            <w:proofErr w:type="spellStart"/>
            <w:r w:rsidR="00912F09" w:rsidRPr="00BF326D">
              <w:rPr>
                <w:rFonts w:ascii="Arial" w:hAnsi="Arial" w:cs="Arial"/>
              </w:rPr>
              <w:t>staffmail</w:t>
            </w:r>
            <w:proofErr w:type="spellEnd"/>
            <w:r w:rsidR="00912F09" w:rsidRPr="00BF326D">
              <w:rPr>
                <w:rFonts w:ascii="Arial" w:hAnsi="Arial" w:cs="Arial"/>
              </w:rPr>
              <w:t xml:space="preserve"> address</w:t>
            </w:r>
            <w:r w:rsidRPr="00BF326D">
              <w:rPr>
                <w:rFonts w:ascii="Arial" w:hAnsi="Arial" w:cs="Arial"/>
              </w:rPr>
              <w:t>.</w:t>
            </w:r>
          </w:p>
        </w:tc>
        <w:tc>
          <w:tcPr>
            <w:tcW w:w="0" w:type="auto"/>
          </w:tcPr>
          <w:p w:rsidR="00C10440" w:rsidRPr="006C0F60" w:rsidRDefault="008F0917" w:rsidP="0020600B">
            <w:pPr>
              <w:rPr>
                <w:rFonts w:ascii="Arial" w:hAnsi="Arial" w:cs="Arial"/>
                <w:sz w:val="22"/>
                <w:szCs w:val="22"/>
              </w:rPr>
            </w:pPr>
            <w:r w:rsidRPr="006C0F60">
              <w:rPr>
                <w:rFonts w:ascii="Arial" w:hAnsi="Arial" w:cs="Arial"/>
                <w:sz w:val="22"/>
                <w:szCs w:val="22"/>
              </w:rPr>
              <w:t xml:space="preserve">Use the </w:t>
            </w:r>
            <w:proofErr w:type="spellStart"/>
            <w:r w:rsidRPr="006C0F60">
              <w:rPr>
                <w:rFonts w:ascii="Arial" w:hAnsi="Arial" w:cs="Arial"/>
                <w:sz w:val="22"/>
                <w:szCs w:val="22"/>
              </w:rPr>
              <w:t>Exhange</w:t>
            </w:r>
            <w:proofErr w:type="spellEnd"/>
            <w:r w:rsidRPr="006C0F60">
              <w:rPr>
                <w:rFonts w:ascii="Arial" w:hAnsi="Arial" w:cs="Arial"/>
                <w:sz w:val="22"/>
                <w:szCs w:val="22"/>
              </w:rPr>
              <w:t xml:space="preserve"> Admin online to apply the email forwards.</w:t>
            </w:r>
          </w:p>
        </w:tc>
        <w:tc>
          <w:tcPr>
            <w:tcW w:w="0" w:type="auto"/>
          </w:tcPr>
          <w:p w:rsidR="00C10440" w:rsidRPr="00BF326D" w:rsidRDefault="004500BF">
            <w:pPr>
              <w:rPr>
                <w:rFonts w:ascii="Arial" w:hAnsi="Arial" w:cs="Arial"/>
                <w:sz w:val="22"/>
                <w:szCs w:val="22"/>
              </w:rPr>
            </w:pPr>
            <w:r w:rsidRPr="00BF326D">
              <w:rPr>
                <w:rFonts w:ascii="Arial" w:hAnsi="Arial" w:cs="Arial"/>
                <w:sz w:val="22"/>
                <w:szCs w:val="22"/>
              </w:rPr>
              <w:t>Three m</w:t>
            </w:r>
            <w:r w:rsidR="008F0917" w:rsidRPr="00BF326D">
              <w:rPr>
                <w:rFonts w:ascii="Arial" w:hAnsi="Arial" w:cs="Arial"/>
                <w:sz w:val="22"/>
                <w:szCs w:val="22"/>
              </w:rPr>
              <w:t>ail forwards are active in O365.</w:t>
            </w:r>
          </w:p>
        </w:tc>
        <w:tc>
          <w:tcPr>
            <w:tcW w:w="0" w:type="auto"/>
          </w:tcPr>
          <w:p w:rsidR="00C10440" w:rsidRPr="00BF326D" w:rsidRDefault="00C10440" w:rsidP="00FF1B5E">
            <w:pPr>
              <w:rPr>
                <w:rFonts w:ascii="Arial" w:hAnsi="Arial" w:cs="Arial"/>
                <w:b/>
                <w:sz w:val="22"/>
                <w:szCs w:val="22"/>
              </w:rPr>
            </w:pPr>
          </w:p>
        </w:tc>
      </w:tr>
      <w:tr w:rsidR="004722A9" w:rsidRPr="002C34BD" w:rsidTr="00436245">
        <w:trPr>
          <w:cantSplit/>
        </w:trPr>
        <w:tc>
          <w:tcPr>
            <w:tcW w:w="0" w:type="auto"/>
          </w:tcPr>
          <w:p w:rsidR="00C10440" w:rsidRPr="00BF326D" w:rsidRDefault="00DC44AE" w:rsidP="00FF1B5E">
            <w:pPr>
              <w:rPr>
                <w:rFonts w:ascii="Arial" w:hAnsi="Arial" w:cs="Arial"/>
                <w:sz w:val="22"/>
                <w:szCs w:val="22"/>
              </w:rPr>
            </w:pPr>
            <w:r w:rsidRPr="00BF326D">
              <w:rPr>
                <w:rFonts w:ascii="Arial" w:hAnsi="Arial" w:cs="Arial"/>
                <w:sz w:val="22"/>
                <w:szCs w:val="22"/>
              </w:rPr>
              <w:t>2.22</w:t>
            </w:r>
          </w:p>
          <w:p w:rsidR="00DC44AE" w:rsidRPr="00BF326D" w:rsidRDefault="004500BF" w:rsidP="00FF1B5E">
            <w:pPr>
              <w:rPr>
                <w:rFonts w:ascii="Arial" w:hAnsi="Arial" w:cs="Arial"/>
                <w:sz w:val="22"/>
                <w:szCs w:val="22"/>
              </w:rPr>
            </w:pPr>
            <w:r w:rsidRPr="00BF326D">
              <w:rPr>
                <w:rFonts w:ascii="Arial" w:hAnsi="Arial" w:cs="Arial"/>
                <w:color w:val="E36C0A" w:themeColor="accent6" w:themeShade="BF"/>
                <w:sz w:val="22"/>
                <w:szCs w:val="22"/>
              </w:rPr>
              <w:t>IDM</w:t>
            </w:r>
          </w:p>
        </w:tc>
        <w:tc>
          <w:tcPr>
            <w:tcW w:w="0" w:type="auto"/>
          </w:tcPr>
          <w:p w:rsidR="00C10440" w:rsidRPr="00BF326D" w:rsidRDefault="004500BF">
            <w:pPr>
              <w:pStyle w:val="ColorfulList-Accent11"/>
              <w:spacing w:after="0"/>
              <w:ind w:left="0"/>
              <w:rPr>
                <w:rFonts w:ascii="Arial" w:hAnsi="Arial" w:cs="Arial"/>
                <w:color w:val="E36C0A" w:themeColor="accent6" w:themeShade="BF"/>
                <w:u w:val="single"/>
              </w:rPr>
            </w:pPr>
            <w:r w:rsidRPr="00BF326D">
              <w:rPr>
                <w:rFonts w:ascii="Arial" w:hAnsi="Arial" w:cs="Arial"/>
              </w:rPr>
              <w:t>Suspend accounts [1-6]</w:t>
            </w:r>
          </w:p>
        </w:tc>
        <w:tc>
          <w:tcPr>
            <w:tcW w:w="0" w:type="auto"/>
          </w:tcPr>
          <w:p w:rsidR="00C10440" w:rsidRPr="006C0F60" w:rsidRDefault="00C10440" w:rsidP="0020600B">
            <w:pPr>
              <w:rPr>
                <w:rFonts w:ascii="Arial" w:hAnsi="Arial" w:cs="Arial"/>
                <w:sz w:val="22"/>
                <w:szCs w:val="22"/>
              </w:rPr>
            </w:pPr>
          </w:p>
        </w:tc>
        <w:tc>
          <w:tcPr>
            <w:tcW w:w="0" w:type="auto"/>
          </w:tcPr>
          <w:p w:rsidR="00912F09" w:rsidRPr="00BF326D" w:rsidRDefault="00912F09" w:rsidP="00912F09">
            <w:pPr>
              <w:rPr>
                <w:rFonts w:ascii="Arial" w:hAnsi="Arial" w:cs="Arial"/>
                <w:sz w:val="22"/>
                <w:szCs w:val="22"/>
              </w:rPr>
            </w:pPr>
            <w:r w:rsidRPr="00BF326D">
              <w:rPr>
                <w:rFonts w:ascii="Arial" w:hAnsi="Arial" w:cs="Arial"/>
                <w:sz w:val="22"/>
                <w:szCs w:val="22"/>
              </w:rPr>
              <w:t>Mail forward to non-</w:t>
            </w:r>
            <w:proofErr w:type="spellStart"/>
            <w:r w:rsidRPr="00BF326D">
              <w:rPr>
                <w:rFonts w:ascii="Arial" w:hAnsi="Arial" w:cs="Arial"/>
                <w:sz w:val="22"/>
                <w:szCs w:val="22"/>
              </w:rPr>
              <w:t>staffmail</w:t>
            </w:r>
            <w:proofErr w:type="spellEnd"/>
            <w:r w:rsidRPr="00BF326D">
              <w:rPr>
                <w:rFonts w:ascii="Arial" w:hAnsi="Arial" w:cs="Arial"/>
                <w:sz w:val="22"/>
                <w:szCs w:val="22"/>
              </w:rPr>
              <w:t xml:space="preserve"> accounts removed.</w:t>
            </w:r>
          </w:p>
          <w:p w:rsidR="00912F09" w:rsidRPr="00BF326D" w:rsidRDefault="00912F09" w:rsidP="00912F09">
            <w:pPr>
              <w:rPr>
                <w:rFonts w:ascii="Arial" w:hAnsi="Arial" w:cs="Arial"/>
                <w:sz w:val="22"/>
                <w:szCs w:val="22"/>
              </w:rPr>
            </w:pPr>
          </w:p>
          <w:p w:rsidR="00912F09" w:rsidRPr="00BF326D" w:rsidRDefault="00912F09" w:rsidP="00912F09">
            <w:pPr>
              <w:rPr>
                <w:rFonts w:ascii="Arial" w:hAnsi="Arial" w:cs="Arial"/>
                <w:sz w:val="22"/>
                <w:szCs w:val="22"/>
              </w:rPr>
            </w:pPr>
            <w:r w:rsidRPr="00BF326D">
              <w:rPr>
                <w:rFonts w:ascii="Arial" w:hAnsi="Arial" w:cs="Arial"/>
                <w:sz w:val="22"/>
                <w:szCs w:val="22"/>
              </w:rPr>
              <w:t>Mail forwarding to Staffmail remains.</w:t>
            </w:r>
          </w:p>
          <w:p w:rsidR="00BE7386" w:rsidRPr="00BF326D" w:rsidRDefault="00BE7386" w:rsidP="00444A55">
            <w:pPr>
              <w:rPr>
                <w:rFonts w:ascii="Arial" w:hAnsi="Arial" w:cs="Arial"/>
                <w:sz w:val="22"/>
                <w:szCs w:val="22"/>
              </w:rPr>
            </w:pPr>
          </w:p>
          <w:p w:rsidR="00BE7386" w:rsidRPr="00BF326D" w:rsidRDefault="00BE7386" w:rsidP="00444A55">
            <w:pPr>
              <w:rPr>
                <w:rFonts w:ascii="Arial" w:hAnsi="Arial" w:cs="Arial"/>
                <w:sz w:val="22"/>
                <w:szCs w:val="22"/>
              </w:rPr>
            </w:pPr>
            <w:r w:rsidRPr="006C0F60">
              <w:rPr>
                <w:rFonts w:ascii="Arial" w:hAnsi="Arial" w:cs="Arial"/>
                <w:color w:val="00B050"/>
                <w:sz w:val="22"/>
                <w:szCs w:val="22"/>
              </w:rPr>
              <w:t>U – M32</w:t>
            </w:r>
          </w:p>
        </w:tc>
        <w:tc>
          <w:tcPr>
            <w:tcW w:w="0" w:type="auto"/>
          </w:tcPr>
          <w:p w:rsidR="00C10440" w:rsidRPr="00BF326D" w:rsidRDefault="00C10440" w:rsidP="00FF1B5E">
            <w:pPr>
              <w:rPr>
                <w:rFonts w:ascii="Arial" w:hAnsi="Arial" w:cs="Arial"/>
                <w:b/>
                <w:sz w:val="22"/>
                <w:szCs w:val="22"/>
              </w:rPr>
            </w:pPr>
          </w:p>
        </w:tc>
      </w:tr>
      <w:tr w:rsidR="004722A9" w:rsidRPr="002C34BD" w:rsidTr="00436245">
        <w:trPr>
          <w:cantSplit/>
        </w:trPr>
        <w:tc>
          <w:tcPr>
            <w:tcW w:w="0" w:type="auto"/>
          </w:tcPr>
          <w:p w:rsidR="00444A55" w:rsidRPr="00BF326D" w:rsidRDefault="00444A55" w:rsidP="00FF1B5E">
            <w:pPr>
              <w:rPr>
                <w:rFonts w:ascii="Arial" w:hAnsi="Arial" w:cs="Arial"/>
                <w:sz w:val="22"/>
                <w:szCs w:val="22"/>
              </w:rPr>
            </w:pPr>
            <w:r w:rsidRPr="00BF326D">
              <w:rPr>
                <w:rFonts w:ascii="Arial" w:hAnsi="Arial" w:cs="Arial"/>
                <w:sz w:val="22"/>
                <w:szCs w:val="22"/>
              </w:rPr>
              <w:t>2.23</w:t>
            </w:r>
          </w:p>
          <w:p w:rsidR="00444A55" w:rsidRPr="00BF326D" w:rsidRDefault="00444A55" w:rsidP="00FF1B5E">
            <w:pPr>
              <w:rPr>
                <w:rFonts w:ascii="Arial" w:hAnsi="Arial" w:cs="Arial"/>
                <w:sz w:val="22"/>
                <w:szCs w:val="22"/>
              </w:rPr>
            </w:pPr>
            <w:r w:rsidRPr="00BF326D">
              <w:rPr>
                <w:rFonts w:ascii="Arial" w:hAnsi="Arial" w:cs="Arial"/>
                <w:color w:val="E36C0A" w:themeColor="accent6" w:themeShade="BF"/>
                <w:sz w:val="22"/>
                <w:szCs w:val="22"/>
              </w:rPr>
              <w:t>IDM</w:t>
            </w:r>
          </w:p>
        </w:tc>
        <w:tc>
          <w:tcPr>
            <w:tcW w:w="0" w:type="auto"/>
          </w:tcPr>
          <w:p w:rsidR="00444A55" w:rsidRPr="00BF326D" w:rsidRDefault="00444A55" w:rsidP="004500BF">
            <w:pPr>
              <w:pStyle w:val="ColorfulList-Accent11"/>
              <w:spacing w:after="0"/>
              <w:ind w:left="0"/>
              <w:rPr>
                <w:rFonts w:ascii="Arial" w:hAnsi="Arial" w:cs="Arial"/>
              </w:rPr>
            </w:pPr>
            <w:r w:rsidRPr="00BF326D">
              <w:rPr>
                <w:rFonts w:ascii="Arial" w:hAnsi="Arial" w:cs="Arial"/>
              </w:rPr>
              <w:t>Unsuspend accounts [1-6]</w:t>
            </w:r>
          </w:p>
        </w:tc>
        <w:tc>
          <w:tcPr>
            <w:tcW w:w="0" w:type="auto"/>
          </w:tcPr>
          <w:p w:rsidR="00444A55" w:rsidRPr="006C0F60" w:rsidRDefault="00444A55" w:rsidP="0020600B">
            <w:pPr>
              <w:rPr>
                <w:rFonts w:ascii="Arial" w:hAnsi="Arial" w:cs="Arial"/>
                <w:sz w:val="22"/>
                <w:szCs w:val="22"/>
              </w:rPr>
            </w:pPr>
          </w:p>
        </w:tc>
        <w:tc>
          <w:tcPr>
            <w:tcW w:w="0" w:type="auto"/>
          </w:tcPr>
          <w:p w:rsidR="00444A55" w:rsidRPr="00BF326D" w:rsidRDefault="00444A55">
            <w:pPr>
              <w:rPr>
                <w:rFonts w:ascii="Arial" w:hAnsi="Arial" w:cs="Arial"/>
                <w:sz w:val="22"/>
                <w:szCs w:val="22"/>
              </w:rPr>
            </w:pPr>
            <w:r w:rsidRPr="00BF326D">
              <w:rPr>
                <w:rFonts w:ascii="Arial" w:hAnsi="Arial" w:cs="Arial"/>
                <w:sz w:val="22"/>
                <w:szCs w:val="22"/>
              </w:rPr>
              <w:t>Any previous mail forwards are not reinstated.</w:t>
            </w:r>
          </w:p>
        </w:tc>
        <w:tc>
          <w:tcPr>
            <w:tcW w:w="0" w:type="auto"/>
          </w:tcPr>
          <w:p w:rsidR="00444A55" w:rsidRPr="00BF326D" w:rsidRDefault="00444A55" w:rsidP="00FF1B5E">
            <w:pPr>
              <w:rPr>
                <w:rFonts w:ascii="Arial" w:hAnsi="Arial" w:cs="Arial"/>
                <w:b/>
                <w:sz w:val="22"/>
                <w:szCs w:val="22"/>
              </w:rPr>
            </w:pPr>
          </w:p>
        </w:tc>
      </w:tr>
      <w:tr w:rsidR="004722A9" w:rsidRPr="002C34BD" w:rsidTr="00436245">
        <w:trPr>
          <w:cantSplit/>
        </w:trPr>
        <w:tc>
          <w:tcPr>
            <w:tcW w:w="0" w:type="auto"/>
          </w:tcPr>
          <w:p w:rsidR="00444A55" w:rsidRPr="00BF326D" w:rsidRDefault="00444A55" w:rsidP="00FF1B5E">
            <w:pPr>
              <w:rPr>
                <w:rFonts w:ascii="Arial" w:hAnsi="Arial" w:cs="Arial"/>
                <w:sz w:val="22"/>
                <w:szCs w:val="22"/>
              </w:rPr>
            </w:pPr>
            <w:r w:rsidRPr="00BF326D">
              <w:rPr>
                <w:rFonts w:ascii="Arial" w:hAnsi="Arial" w:cs="Arial"/>
                <w:sz w:val="22"/>
                <w:szCs w:val="22"/>
              </w:rPr>
              <w:t>2.24</w:t>
            </w:r>
          </w:p>
          <w:p w:rsidR="00A32A2E" w:rsidRPr="00BF326D" w:rsidRDefault="00A32A2E" w:rsidP="00FF1B5E">
            <w:pPr>
              <w:rPr>
                <w:rFonts w:ascii="Arial" w:hAnsi="Arial" w:cs="Arial"/>
                <w:sz w:val="22"/>
                <w:szCs w:val="22"/>
              </w:rPr>
            </w:pPr>
            <w:r w:rsidRPr="00BF326D">
              <w:rPr>
                <w:rFonts w:ascii="Arial" w:hAnsi="Arial" w:cs="Arial"/>
                <w:color w:val="0070C0"/>
                <w:sz w:val="22"/>
                <w:szCs w:val="22"/>
              </w:rPr>
              <w:t>O365</w:t>
            </w:r>
          </w:p>
        </w:tc>
        <w:tc>
          <w:tcPr>
            <w:tcW w:w="0" w:type="auto"/>
          </w:tcPr>
          <w:p w:rsidR="00444A55" w:rsidRPr="00BF326D" w:rsidRDefault="00A32A2E" w:rsidP="004500BF">
            <w:pPr>
              <w:pStyle w:val="ColorfulList-Accent11"/>
              <w:spacing w:after="0"/>
              <w:ind w:left="0"/>
              <w:rPr>
                <w:rFonts w:ascii="Arial" w:hAnsi="Arial" w:cs="Arial"/>
              </w:rPr>
            </w:pPr>
            <w:r w:rsidRPr="00BF326D">
              <w:rPr>
                <w:rFonts w:ascii="Arial" w:hAnsi="Arial" w:cs="Arial"/>
              </w:rPr>
              <w:t>Set Out of Office messages for three accounts [1, 3 &amp; 5].</w:t>
            </w:r>
          </w:p>
          <w:p w:rsidR="005A2762" w:rsidRPr="00BF326D" w:rsidRDefault="005A2762" w:rsidP="004500BF">
            <w:pPr>
              <w:pStyle w:val="ColorfulList-Accent11"/>
              <w:spacing w:after="0"/>
              <w:ind w:left="0"/>
              <w:rPr>
                <w:rFonts w:ascii="Arial" w:hAnsi="Arial" w:cs="Arial"/>
              </w:rPr>
            </w:pPr>
          </w:p>
          <w:p w:rsidR="005A2762" w:rsidRPr="00BF326D" w:rsidRDefault="005A2762" w:rsidP="004500BF">
            <w:pPr>
              <w:pStyle w:val="ColorfulList-Accent11"/>
              <w:spacing w:after="0"/>
              <w:ind w:left="0"/>
              <w:rPr>
                <w:rFonts w:ascii="Arial" w:hAnsi="Arial" w:cs="Arial"/>
              </w:rPr>
            </w:pPr>
            <w:r w:rsidRPr="00BF326D">
              <w:rPr>
                <w:rFonts w:ascii="Arial" w:hAnsi="Arial" w:cs="Arial"/>
              </w:rPr>
              <w:t>Set mail forward for account [1] to an external address.</w:t>
            </w:r>
          </w:p>
        </w:tc>
        <w:tc>
          <w:tcPr>
            <w:tcW w:w="0" w:type="auto"/>
          </w:tcPr>
          <w:p w:rsidR="00444A55" w:rsidRPr="006C0F60" w:rsidRDefault="00A32A2E">
            <w:pPr>
              <w:rPr>
                <w:rFonts w:ascii="Arial" w:hAnsi="Arial" w:cs="Arial"/>
                <w:sz w:val="22"/>
                <w:szCs w:val="22"/>
              </w:rPr>
            </w:pPr>
            <w:r w:rsidRPr="006C0F60">
              <w:rPr>
                <w:rFonts w:ascii="Arial" w:hAnsi="Arial" w:cs="Arial"/>
                <w:sz w:val="22"/>
                <w:szCs w:val="22"/>
              </w:rPr>
              <w:t xml:space="preserve">Use the </w:t>
            </w:r>
            <w:proofErr w:type="spellStart"/>
            <w:r w:rsidRPr="006C0F60">
              <w:rPr>
                <w:rFonts w:ascii="Arial" w:hAnsi="Arial" w:cs="Arial"/>
                <w:sz w:val="22"/>
                <w:szCs w:val="22"/>
              </w:rPr>
              <w:t>Exhange</w:t>
            </w:r>
            <w:proofErr w:type="spellEnd"/>
            <w:r w:rsidRPr="006C0F60">
              <w:rPr>
                <w:rFonts w:ascii="Arial" w:hAnsi="Arial" w:cs="Arial"/>
                <w:sz w:val="22"/>
                <w:szCs w:val="22"/>
              </w:rPr>
              <w:t xml:space="preserve"> Admin online to set the out of office messages.</w:t>
            </w:r>
          </w:p>
        </w:tc>
        <w:tc>
          <w:tcPr>
            <w:tcW w:w="0" w:type="auto"/>
          </w:tcPr>
          <w:p w:rsidR="00444A55" w:rsidRPr="00BF326D" w:rsidRDefault="00A32A2E" w:rsidP="00912F09">
            <w:pPr>
              <w:rPr>
                <w:rFonts w:ascii="Arial" w:hAnsi="Arial" w:cs="Arial"/>
                <w:sz w:val="22"/>
                <w:szCs w:val="22"/>
              </w:rPr>
            </w:pPr>
            <w:r w:rsidRPr="00BF326D">
              <w:rPr>
                <w:rFonts w:ascii="Arial" w:hAnsi="Arial" w:cs="Arial"/>
                <w:sz w:val="22"/>
                <w:szCs w:val="22"/>
              </w:rPr>
              <w:t>Three out of office messages are active in O365</w:t>
            </w:r>
            <w:r w:rsidR="005A2762" w:rsidRPr="00BF326D">
              <w:rPr>
                <w:rFonts w:ascii="Arial" w:hAnsi="Arial" w:cs="Arial"/>
                <w:sz w:val="22"/>
                <w:szCs w:val="22"/>
              </w:rPr>
              <w:t>, and one external mail forward.</w:t>
            </w:r>
          </w:p>
        </w:tc>
        <w:tc>
          <w:tcPr>
            <w:tcW w:w="0" w:type="auto"/>
          </w:tcPr>
          <w:p w:rsidR="00444A55" w:rsidRPr="00BF326D" w:rsidRDefault="00444A55" w:rsidP="00FF1B5E">
            <w:pPr>
              <w:rPr>
                <w:rFonts w:ascii="Arial" w:hAnsi="Arial" w:cs="Arial"/>
                <w:b/>
                <w:sz w:val="22"/>
                <w:szCs w:val="22"/>
              </w:rPr>
            </w:pPr>
          </w:p>
        </w:tc>
      </w:tr>
      <w:tr w:rsidR="004722A9" w:rsidRPr="002C34BD" w:rsidTr="00436245">
        <w:trPr>
          <w:cantSplit/>
        </w:trPr>
        <w:tc>
          <w:tcPr>
            <w:tcW w:w="0" w:type="auto"/>
          </w:tcPr>
          <w:p w:rsidR="00444A55" w:rsidRPr="00BF326D" w:rsidRDefault="00444A55" w:rsidP="00FF1B5E">
            <w:pPr>
              <w:rPr>
                <w:rFonts w:ascii="Arial" w:hAnsi="Arial" w:cs="Arial"/>
                <w:sz w:val="22"/>
                <w:szCs w:val="22"/>
              </w:rPr>
            </w:pPr>
            <w:r w:rsidRPr="00BF326D">
              <w:rPr>
                <w:rFonts w:ascii="Arial" w:hAnsi="Arial" w:cs="Arial"/>
                <w:sz w:val="22"/>
                <w:szCs w:val="22"/>
              </w:rPr>
              <w:t>2.25</w:t>
            </w:r>
          </w:p>
          <w:p w:rsidR="00040CB9" w:rsidRPr="00BF326D" w:rsidRDefault="00040CB9" w:rsidP="00FF1B5E">
            <w:pPr>
              <w:rPr>
                <w:rFonts w:ascii="Arial" w:hAnsi="Arial" w:cs="Arial"/>
                <w:sz w:val="22"/>
                <w:szCs w:val="22"/>
              </w:rPr>
            </w:pPr>
            <w:r w:rsidRPr="00BF326D">
              <w:rPr>
                <w:rFonts w:ascii="Arial" w:hAnsi="Arial" w:cs="Arial"/>
                <w:color w:val="E36C0A" w:themeColor="accent6" w:themeShade="BF"/>
                <w:sz w:val="22"/>
                <w:szCs w:val="22"/>
              </w:rPr>
              <w:t>IDM</w:t>
            </w:r>
          </w:p>
        </w:tc>
        <w:tc>
          <w:tcPr>
            <w:tcW w:w="0" w:type="auto"/>
          </w:tcPr>
          <w:p w:rsidR="00444A55" w:rsidRPr="00BF326D" w:rsidRDefault="005A2762" w:rsidP="004500BF">
            <w:pPr>
              <w:pStyle w:val="ColorfulList-Accent11"/>
              <w:spacing w:after="0"/>
              <w:ind w:left="0"/>
              <w:rPr>
                <w:rFonts w:ascii="Arial" w:hAnsi="Arial" w:cs="Arial"/>
              </w:rPr>
            </w:pPr>
            <w:r w:rsidRPr="00BF326D">
              <w:rPr>
                <w:rFonts w:ascii="Arial" w:hAnsi="Arial" w:cs="Arial"/>
              </w:rPr>
              <w:t>Suspend accounts [1-6]</w:t>
            </w:r>
          </w:p>
        </w:tc>
        <w:tc>
          <w:tcPr>
            <w:tcW w:w="0" w:type="auto"/>
          </w:tcPr>
          <w:p w:rsidR="00444A55" w:rsidRPr="006C0F60" w:rsidRDefault="00444A55" w:rsidP="0020600B">
            <w:pPr>
              <w:rPr>
                <w:rFonts w:ascii="Arial" w:hAnsi="Arial" w:cs="Arial"/>
                <w:sz w:val="22"/>
                <w:szCs w:val="22"/>
              </w:rPr>
            </w:pPr>
          </w:p>
        </w:tc>
        <w:tc>
          <w:tcPr>
            <w:tcW w:w="0" w:type="auto"/>
          </w:tcPr>
          <w:p w:rsidR="005A2762" w:rsidRPr="00BF326D" w:rsidRDefault="005A2762" w:rsidP="005A2762">
            <w:pPr>
              <w:rPr>
                <w:rFonts w:ascii="Arial" w:hAnsi="Arial" w:cs="Arial"/>
                <w:sz w:val="22"/>
                <w:szCs w:val="22"/>
              </w:rPr>
            </w:pPr>
            <w:r w:rsidRPr="00BF326D">
              <w:rPr>
                <w:rFonts w:ascii="Arial" w:hAnsi="Arial" w:cs="Arial"/>
                <w:sz w:val="22"/>
                <w:szCs w:val="22"/>
              </w:rPr>
              <w:t>Mail forward to non-</w:t>
            </w:r>
            <w:ins w:id="171" w:author="Author">
              <w:r w:rsidR="007521EA">
                <w:rPr>
                  <w:rFonts w:ascii="Arial" w:hAnsi="Arial" w:cs="Arial"/>
                  <w:sz w:val="22"/>
                  <w:szCs w:val="22"/>
                </w:rPr>
                <w:t>S</w:t>
              </w:r>
            </w:ins>
            <w:del w:id="172" w:author="Author">
              <w:r w:rsidRPr="00BF326D" w:rsidDel="007521EA">
                <w:rPr>
                  <w:rFonts w:ascii="Arial" w:hAnsi="Arial" w:cs="Arial"/>
                  <w:sz w:val="22"/>
                  <w:szCs w:val="22"/>
                </w:rPr>
                <w:delText>s</w:delText>
              </w:r>
            </w:del>
            <w:r w:rsidRPr="00BF326D">
              <w:rPr>
                <w:rFonts w:ascii="Arial" w:hAnsi="Arial" w:cs="Arial"/>
                <w:sz w:val="22"/>
                <w:szCs w:val="22"/>
              </w:rPr>
              <w:t>taffmail account removed.</w:t>
            </w:r>
          </w:p>
          <w:p w:rsidR="005A2762" w:rsidRPr="00BF326D" w:rsidRDefault="005A2762" w:rsidP="005A2762">
            <w:pPr>
              <w:rPr>
                <w:rFonts w:ascii="Arial" w:hAnsi="Arial" w:cs="Arial"/>
                <w:sz w:val="22"/>
                <w:szCs w:val="22"/>
              </w:rPr>
            </w:pPr>
          </w:p>
          <w:p w:rsidR="00444A55" w:rsidRPr="00BF326D" w:rsidRDefault="005A2762" w:rsidP="005A2762">
            <w:pPr>
              <w:rPr>
                <w:rFonts w:ascii="Arial" w:hAnsi="Arial" w:cs="Arial"/>
                <w:sz w:val="22"/>
                <w:szCs w:val="22"/>
              </w:rPr>
            </w:pPr>
            <w:commentRangeStart w:id="173"/>
            <w:r w:rsidRPr="00BF326D">
              <w:rPr>
                <w:rFonts w:ascii="Arial" w:hAnsi="Arial" w:cs="Arial"/>
                <w:sz w:val="22"/>
                <w:szCs w:val="22"/>
              </w:rPr>
              <w:t>All three out of office messages are disabled (message may not be stored).</w:t>
            </w:r>
            <w:commentRangeEnd w:id="173"/>
            <w:r w:rsidR="007521EA">
              <w:rPr>
                <w:rStyle w:val="CommentReference"/>
              </w:rPr>
              <w:commentReference w:id="173"/>
            </w:r>
          </w:p>
        </w:tc>
        <w:tc>
          <w:tcPr>
            <w:tcW w:w="0" w:type="auto"/>
          </w:tcPr>
          <w:p w:rsidR="00444A55" w:rsidRPr="00BF326D" w:rsidRDefault="00444A55" w:rsidP="00FF1B5E">
            <w:pPr>
              <w:rPr>
                <w:rFonts w:ascii="Arial" w:hAnsi="Arial" w:cs="Arial"/>
                <w:b/>
                <w:sz w:val="22"/>
                <w:szCs w:val="22"/>
              </w:rPr>
            </w:pPr>
          </w:p>
        </w:tc>
      </w:tr>
      <w:tr w:rsidR="004722A9" w:rsidRPr="002C34BD" w:rsidTr="00436245">
        <w:trPr>
          <w:cantSplit/>
        </w:trPr>
        <w:tc>
          <w:tcPr>
            <w:tcW w:w="0" w:type="auto"/>
          </w:tcPr>
          <w:p w:rsidR="0091395A" w:rsidRPr="00BF326D" w:rsidRDefault="0091395A" w:rsidP="00D21069">
            <w:pPr>
              <w:rPr>
                <w:rFonts w:ascii="Arial" w:hAnsi="Arial" w:cs="Arial"/>
                <w:sz w:val="22"/>
                <w:szCs w:val="22"/>
              </w:rPr>
            </w:pPr>
            <w:r w:rsidRPr="00BF326D">
              <w:rPr>
                <w:rFonts w:ascii="Arial" w:hAnsi="Arial" w:cs="Arial"/>
                <w:sz w:val="22"/>
                <w:szCs w:val="22"/>
              </w:rPr>
              <w:t>2.26</w:t>
            </w:r>
          </w:p>
          <w:p w:rsidR="0091395A" w:rsidRPr="00BF326D" w:rsidRDefault="0091395A" w:rsidP="00FF1B5E">
            <w:pPr>
              <w:rPr>
                <w:rFonts w:ascii="Arial" w:hAnsi="Arial" w:cs="Arial"/>
                <w:sz w:val="22"/>
                <w:szCs w:val="22"/>
              </w:rPr>
            </w:pPr>
            <w:r w:rsidRPr="00BF326D">
              <w:rPr>
                <w:rFonts w:ascii="Arial" w:hAnsi="Arial" w:cs="Arial"/>
                <w:color w:val="E36C0A" w:themeColor="accent6" w:themeShade="BF"/>
                <w:sz w:val="22"/>
                <w:szCs w:val="22"/>
              </w:rPr>
              <w:t>IDM</w:t>
            </w:r>
          </w:p>
        </w:tc>
        <w:tc>
          <w:tcPr>
            <w:tcW w:w="0" w:type="auto"/>
          </w:tcPr>
          <w:p w:rsidR="0091395A" w:rsidRPr="00BF326D" w:rsidRDefault="0091395A" w:rsidP="008312D6">
            <w:pPr>
              <w:pStyle w:val="ColorfulList-Accent11"/>
              <w:spacing w:after="0"/>
              <w:ind w:left="0"/>
              <w:rPr>
                <w:rFonts w:ascii="Arial" w:hAnsi="Arial" w:cs="Arial"/>
              </w:rPr>
            </w:pPr>
            <w:r w:rsidRPr="00BF326D">
              <w:rPr>
                <w:rFonts w:ascii="Arial" w:hAnsi="Arial" w:cs="Arial"/>
              </w:rPr>
              <w:t>Unsuspend accounts [1-6]</w:t>
            </w:r>
          </w:p>
        </w:tc>
        <w:tc>
          <w:tcPr>
            <w:tcW w:w="0" w:type="auto"/>
          </w:tcPr>
          <w:p w:rsidR="0091395A" w:rsidRPr="00BF326D" w:rsidRDefault="0091395A" w:rsidP="006C0F60">
            <w:pPr>
              <w:rPr>
                <w:rFonts w:ascii="Arial" w:hAnsi="Arial" w:cs="Arial"/>
                <w:sz w:val="22"/>
                <w:szCs w:val="22"/>
              </w:rPr>
            </w:pPr>
          </w:p>
        </w:tc>
        <w:tc>
          <w:tcPr>
            <w:tcW w:w="0" w:type="auto"/>
          </w:tcPr>
          <w:p w:rsidR="0091395A" w:rsidRPr="00BF326D" w:rsidRDefault="0091395A" w:rsidP="00FF1B5E">
            <w:pPr>
              <w:rPr>
                <w:rFonts w:ascii="Arial" w:hAnsi="Arial" w:cs="Arial"/>
                <w:sz w:val="22"/>
                <w:szCs w:val="22"/>
              </w:rPr>
            </w:pPr>
            <w:r w:rsidRPr="00BF326D">
              <w:rPr>
                <w:rFonts w:ascii="Arial" w:hAnsi="Arial" w:cs="Arial"/>
                <w:sz w:val="22"/>
                <w:szCs w:val="22"/>
              </w:rPr>
              <w:t>Any previous mail forwards, or out of office settings are not reinstated.</w:t>
            </w:r>
          </w:p>
        </w:tc>
        <w:tc>
          <w:tcPr>
            <w:tcW w:w="0" w:type="auto"/>
          </w:tcPr>
          <w:p w:rsidR="0091395A" w:rsidRPr="00BF326D" w:rsidRDefault="0091395A" w:rsidP="00FF1B5E">
            <w:pPr>
              <w:rPr>
                <w:rFonts w:ascii="Arial" w:hAnsi="Arial" w:cs="Arial"/>
                <w:b/>
                <w:sz w:val="22"/>
                <w:szCs w:val="22"/>
              </w:rPr>
            </w:pPr>
          </w:p>
        </w:tc>
      </w:tr>
      <w:tr w:rsidR="004722A9" w:rsidRPr="002C34BD" w:rsidTr="00436245">
        <w:trPr>
          <w:cantSplit/>
        </w:trPr>
        <w:tc>
          <w:tcPr>
            <w:tcW w:w="0" w:type="auto"/>
          </w:tcPr>
          <w:p w:rsidR="0091395A" w:rsidRDefault="00BF326D" w:rsidP="00FF1B5E">
            <w:pPr>
              <w:rPr>
                <w:rFonts w:ascii="Arial" w:hAnsi="Arial" w:cs="Arial"/>
                <w:sz w:val="22"/>
                <w:szCs w:val="22"/>
              </w:rPr>
            </w:pPr>
            <w:r w:rsidRPr="00BF326D">
              <w:rPr>
                <w:rFonts w:ascii="Arial" w:hAnsi="Arial" w:cs="Arial"/>
                <w:sz w:val="22"/>
                <w:szCs w:val="22"/>
              </w:rPr>
              <w:lastRenderedPageBreak/>
              <w:t>2.2</w:t>
            </w:r>
            <w:ins w:id="174" w:author="Author">
              <w:r w:rsidR="004722A9">
                <w:rPr>
                  <w:rFonts w:ascii="Arial" w:hAnsi="Arial" w:cs="Arial"/>
                  <w:sz w:val="22"/>
                  <w:szCs w:val="22"/>
                </w:rPr>
                <w:t>7</w:t>
              </w:r>
            </w:ins>
            <w:del w:id="175" w:author="Author">
              <w:r w:rsidRPr="00BF326D" w:rsidDel="004722A9">
                <w:rPr>
                  <w:rFonts w:ascii="Arial" w:hAnsi="Arial" w:cs="Arial"/>
                  <w:sz w:val="22"/>
                  <w:szCs w:val="22"/>
                </w:rPr>
                <w:delText>6</w:delText>
              </w:r>
            </w:del>
          </w:p>
          <w:p w:rsidR="00BF326D" w:rsidRPr="00BF326D" w:rsidRDefault="00BF326D" w:rsidP="00FF1B5E">
            <w:pPr>
              <w:rPr>
                <w:rFonts w:ascii="Arial" w:hAnsi="Arial" w:cs="Arial"/>
                <w:sz w:val="22"/>
                <w:szCs w:val="22"/>
              </w:rPr>
            </w:pPr>
            <w:r w:rsidRPr="005A695F">
              <w:rPr>
                <w:rFonts w:ascii="Arial" w:hAnsi="Arial" w:cs="Arial"/>
                <w:color w:val="E36C0A" w:themeColor="accent6" w:themeShade="BF"/>
                <w:sz w:val="22"/>
                <w:szCs w:val="22"/>
              </w:rPr>
              <w:t>IDM</w:t>
            </w:r>
          </w:p>
        </w:tc>
        <w:tc>
          <w:tcPr>
            <w:tcW w:w="0" w:type="auto"/>
          </w:tcPr>
          <w:p w:rsidR="0091395A" w:rsidRPr="00BF326D" w:rsidRDefault="00BF326D" w:rsidP="008312D6">
            <w:pPr>
              <w:pStyle w:val="ColorfulList-Accent11"/>
              <w:spacing w:after="0"/>
              <w:ind w:left="0"/>
              <w:rPr>
                <w:rFonts w:ascii="Arial" w:hAnsi="Arial" w:cs="Arial"/>
              </w:rPr>
            </w:pPr>
            <w:r w:rsidRPr="00BF326D">
              <w:rPr>
                <w:rFonts w:ascii="Arial" w:hAnsi="Arial" w:cs="Arial"/>
              </w:rPr>
              <w:t xml:space="preserve">Identify </w:t>
            </w:r>
            <w:r>
              <w:rPr>
                <w:rFonts w:ascii="Arial" w:hAnsi="Arial" w:cs="Arial"/>
              </w:rPr>
              <w:t xml:space="preserve">at least five recent </w:t>
            </w:r>
            <w:r w:rsidRPr="00BF326D">
              <w:rPr>
                <w:rFonts w:ascii="Arial" w:hAnsi="Arial" w:cs="Arial"/>
              </w:rPr>
              <w:t>Update notifications in IDM (with non EDDIR/Ageing source) for current O365 users</w:t>
            </w:r>
            <w:r>
              <w:rPr>
                <w:rFonts w:ascii="Arial" w:hAnsi="Arial" w:cs="Arial"/>
              </w:rPr>
              <w:t xml:space="preserve">, </w:t>
            </w:r>
            <w:r w:rsidRPr="005A695F">
              <w:rPr>
                <w:rFonts w:ascii="Arial" w:hAnsi="Arial" w:cs="Arial"/>
              </w:rPr>
              <w:t>and immediately change the service-id from ‘136’ to ‘506’</w:t>
            </w:r>
            <w:r>
              <w:rPr>
                <w:rFonts w:ascii="Arial" w:hAnsi="Arial" w:cs="Arial"/>
              </w:rPr>
              <w:t>.</w:t>
            </w:r>
          </w:p>
        </w:tc>
        <w:tc>
          <w:tcPr>
            <w:tcW w:w="0" w:type="auto"/>
          </w:tcPr>
          <w:p w:rsidR="0091395A" w:rsidRPr="006C0F60" w:rsidRDefault="00BF326D" w:rsidP="006C0F60">
            <w:pPr>
              <w:pStyle w:val="ColorfulList-Accent11"/>
              <w:ind w:left="0"/>
              <w:rPr>
                <w:rFonts w:ascii="Arial" w:hAnsi="Arial" w:cs="Arial"/>
              </w:rPr>
            </w:pPr>
            <w:r w:rsidRPr="005A695F">
              <w:rPr>
                <w:rFonts w:ascii="Arial" w:hAnsi="Arial" w:cs="Arial"/>
              </w:rPr>
              <w:t>Ensure that the ‘136’ notifications were not picked up by the existing Exchange Provisioner</w:t>
            </w:r>
            <w:r>
              <w:rPr>
                <w:rFonts w:ascii="Arial" w:hAnsi="Arial" w:cs="Arial"/>
              </w:rPr>
              <w:t>.</w:t>
            </w:r>
          </w:p>
        </w:tc>
        <w:tc>
          <w:tcPr>
            <w:tcW w:w="0" w:type="auto"/>
          </w:tcPr>
          <w:p w:rsidR="00BF326D" w:rsidRDefault="00BF326D">
            <w:pPr>
              <w:rPr>
                <w:rFonts w:ascii="Arial" w:hAnsi="Arial" w:cs="Arial"/>
                <w:sz w:val="22"/>
                <w:szCs w:val="22"/>
              </w:rPr>
            </w:pPr>
            <w:r>
              <w:rPr>
                <w:rFonts w:ascii="Arial" w:hAnsi="Arial" w:cs="Arial"/>
                <w:sz w:val="22"/>
                <w:szCs w:val="22"/>
              </w:rPr>
              <w:t>Update notifications were identified for the following uuns:</w:t>
            </w:r>
          </w:p>
          <w:p w:rsidR="00BF326D" w:rsidRDefault="00BF326D">
            <w:pPr>
              <w:rPr>
                <w:rFonts w:ascii="Arial" w:hAnsi="Arial" w:cs="Arial"/>
                <w:sz w:val="22"/>
                <w:szCs w:val="22"/>
              </w:rPr>
            </w:pPr>
          </w:p>
          <w:p w:rsidR="00BF326D" w:rsidRPr="006C0F60" w:rsidRDefault="00BF326D" w:rsidP="006C0F60">
            <w:pPr>
              <w:pStyle w:val="ListParagraph"/>
              <w:numPr>
                <w:ilvl w:val="0"/>
                <w:numId w:val="26"/>
              </w:numPr>
              <w:rPr>
                <w:rFonts w:ascii="Arial" w:hAnsi="Arial" w:cs="Arial"/>
                <w:sz w:val="22"/>
                <w:szCs w:val="22"/>
              </w:rPr>
            </w:pPr>
            <w:r>
              <w:rPr>
                <w:rFonts w:ascii="Arial" w:hAnsi="Arial" w:cs="Arial"/>
                <w:sz w:val="22"/>
                <w:szCs w:val="22"/>
                <w:u w:val="single"/>
              </w:rPr>
              <w:t xml:space="preserve">                    .</w:t>
            </w:r>
          </w:p>
          <w:p w:rsidR="00BF326D" w:rsidRPr="006C0F60" w:rsidRDefault="00BF326D" w:rsidP="006C0F60">
            <w:pPr>
              <w:pStyle w:val="ListParagraph"/>
              <w:numPr>
                <w:ilvl w:val="0"/>
                <w:numId w:val="26"/>
              </w:numPr>
              <w:rPr>
                <w:rFonts w:ascii="Arial" w:hAnsi="Arial" w:cs="Arial"/>
                <w:sz w:val="22"/>
                <w:szCs w:val="22"/>
              </w:rPr>
            </w:pPr>
            <w:r>
              <w:rPr>
                <w:rFonts w:ascii="Arial" w:hAnsi="Arial" w:cs="Arial"/>
                <w:sz w:val="22"/>
                <w:szCs w:val="22"/>
                <w:u w:val="single"/>
              </w:rPr>
              <w:t xml:space="preserve">                    .</w:t>
            </w:r>
          </w:p>
          <w:p w:rsidR="00BF326D" w:rsidRPr="006C0F60" w:rsidRDefault="00BF326D" w:rsidP="006C0F60">
            <w:pPr>
              <w:pStyle w:val="ListParagraph"/>
              <w:numPr>
                <w:ilvl w:val="0"/>
                <w:numId w:val="26"/>
              </w:numPr>
              <w:rPr>
                <w:rFonts w:ascii="Arial" w:hAnsi="Arial" w:cs="Arial"/>
                <w:sz w:val="22"/>
                <w:szCs w:val="22"/>
              </w:rPr>
            </w:pPr>
            <w:r>
              <w:rPr>
                <w:rFonts w:ascii="Arial" w:hAnsi="Arial" w:cs="Arial"/>
                <w:sz w:val="22"/>
                <w:szCs w:val="22"/>
                <w:u w:val="single"/>
              </w:rPr>
              <w:t xml:space="preserve">                    .</w:t>
            </w:r>
          </w:p>
          <w:p w:rsidR="00BF326D" w:rsidRPr="006C0F60" w:rsidRDefault="00BF326D" w:rsidP="006C0F60">
            <w:pPr>
              <w:pStyle w:val="ListParagraph"/>
              <w:numPr>
                <w:ilvl w:val="0"/>
                <w:numId w:val="26"/>
              </w:numPr>
              <w:rPr>
                <w:rFonts w:ascii="Arial" w:hAnsi="Arial" w:cs="Arial"/>
                <w:sz w:val="22"/>
                <w:szCs w:val="22"/>
              </w:rPr>
            </w:pPr>
            <w:r>
              <w:rPr>
                <w:rFonts w:ascii="Arial" w:hAnsi="Arial" w:cs="Arial"/>
                <w:sz w:val="22"/>
                <w:szCs w:val="22"/>
                <w:u w:val="single"/>
              </w:rPr>
              <w:t xml:space="preserve">                    .</w:t>
            </w:r>
          </w:p>
          <w:p w:rsidR="00BF326D" w:rsidRPr="006C0F60" w:rsidRDefault="00BF326D" w:rsidP="006C0F60">
            <w:pPr>
              <w:pStyle w:val="ListParagraph"/>
              <w:numPr>
                <w:ilvl w:val="0"/>
                <w:numId w:val="26"/>
              </w:numPr>
              <w:rPr>
                <w:rFonts w:ascii="Arial" w:hAnsi="Arial" w:cs="Arial"/>
                <w:sz w:val="22"/>
                <w:szCs w:val="22"/>
              </w:rPr>
            </w:pPr>
            <w:r>
              <w:rPr>
                <w:rFonts w:ascii="Arial" w:hAnsi="Arial" w:cs="Arial"/>
                <w:sz w:val="22"/>
                <w:szCs w:val="22"/>
                <w:u w:val="single"/>
              </w:rPr>
              <w:t xml:space="preserve">                    .</w:t>
            </w:r>
          </w:p>
          <w:p w:rsidR="00BF326D" w:rsidRPr="006C0F60" w:rsidRDefault="00BF326D" w:rsidP="006C0F60">
            <w:pPr>
              <w:pStyle w:val="ListParagraph"/>
              <w:numPr>
                <w:ilvl w:val="0"/>
                <w:numId w:val="26"/>
              </w:numPr>
              <w:rPr>
                <w:rFonts w:ascii="Arial" w:hAnsi="Arial" w:cs="Arial"/>
                <w:sz w:val="22"/>
                <w:szCs w:val="22"/>
              </w:rPr>
            </w:pPr>
            <w:r>
              <w:rPr>
                <w:rFonts w:ascii="Arial" w:hAnsi="Arial" w:cs="Arial"/>
                <w:sz w:val="22"/>
                <w:szCs w:val="22"/>
                <w:u w:val="single"/>
              </w:rPr>
              <w:t xml:space="preserve">                    .</w:t>
            </w:r>
          </w:p>
          <w:p w:rsidR="00BF326D" w:rsidRPr="006C0F60" w:rsidRDefault="00BF326D" w:rsidP="006C0F60">
            <w:pPr>
              <w:pStyle w:val="ListParagraph"/>
              <w:numPr>
                <w:ilvl w:val="0"/>
                <w:numId w:val="26"/>
              </w:numPr>
              <w:rPr>
                <w:rFonts w:ascii="Arial" w:hAnsi="Arial" w:cs="Arial"/>
                <w:sz w:val="22"/>
                <w:szCs w:val="22"/>
              </w:rPr>
            </w:pPr>
            <w:r>
              <w:rPr>
                <w:rFonts w:ascii="Arial" w:hAnsi="Arial" w:cs="Arial"/>
                <w:sz w:val="22"/>
                <w:szCs w:val="22"/>
                <w:u w:val="single"/>
              </w:rPr>
              <w:t xml:space="preserve">                    .</w:t>
            </w:r>
          </w:p>
          <w:p w:rsidR="00BF326D" w:rsidRPr="00BF326D" w:rsidRDefault="00BF326D" w:rsidP="006C0F60">
            <w:pPr>
              <w:pStyle w:val="ListParagraph"/>
              <w:numPr>
                <w:ilvl w:val="0"/>
                <w:numId w:val="26"/>
              </w:numPr>
              <w:rPr>
                <w:rFonts w:ascii="Arial" w:hAnsi="Arial" w:cs="Arial"/>
                <w:sz w:val="22"/>
                <w:szCs w:val="22"/>
              </w:rPr>
            </w:pPr>
            <w:r>
              <w:rPr>
                <w:rFonts w:ascii="Arial" w:hAnsi="Arial" w:cs="Arial"/>
                <w:sz w:val="22"/>
                <w:szCs w:val="22"/>
                <w:u w:val="single"/>
              </w:rPr>
              <w:t xml:space="preserve">                    .</w:t>
            </w:r>
          </w:p>
        </w:tc>
        <w:tc>
          <w:tcPr>
            <w:tcW w:w="0" w:type="auto"/>
          </w:tcPr>
          <w:p w:rsidR="0091395A" w:rsidRPr="00BF326D" w:rsidRDefault="0091395A" w:rsidP="00FF1B5E">
            <w:pPr>
              <w:rPr>
                <w:rFonts w:ascii="Arial" w:hAnsi="Arial" w:cs="Arial"/>
                <w:b/>
                <w:sz w:val="22"/>
                <w:szCs w:val="22"/>
              </w:rPr>
            </w:pPr>
          </w:p>
        </w:tc>
      </w:tr>
      <w:tr w:rsidR="004722A9" w:rsidRPr="002C34BD" w:rsidTr="00436245">
        <w:trPr>
          <w:cantSplit/>
        </w:trPr>
        <w:tc>
          <w:tcPr>
            <w:tcW w:w="0" w:type="auto"/>
          </w:tcPr>
          <w:p w:rsidR="00693707" w:rsidRPr="005A695F" w:rsidRDefault="00693707" w:rsidP="00D21069">
            <w:pPr>
              <w:rPr>
                <w:rFonts w:ascii="Arial" w:hAnsi="Arial" w:cs="Arial"/>
                <w:sz w:val="22"/>
                <w:szCs w:val="22"/>
              </w:rPr>
            </w:pPr>
            <w:r w:rsidRPr="005A695F">
              <w:rPr>
                <w:rFonts w:ascii="Arial" w:hAnsi="Arial" w:cs="Arial"/>
                <w:sz w:val="22"/>
                <w:szCs w:val="22"/>
              </w:rPr>
              <w:t>2.</w:t>
            </w:r>
            <w:r>
              <w:rPr>
                <w:rFonts w:ascii="Arial" w:hAnsi="Arial" w:cs="Arial"/>
                <w:sz w:val="22"/>
                <w:szCs w:val="22"/>
              </w:rPr>
              <w:t>2</w:t>
            </w:r>
            <w:ins w:id="176" w:author="Author">
              <w:r w:rsidR="004722A9">
                <w:rPr>
                  <w:rFonts w:ascii="Arial" w:hAnsi="Arial" w:cs="Arial"/>
                  <w:sz w:val="22"/>
                  <w:szCs w:val="22"/>
                </w:rPr>
                <w:t>8</w:t>
              </w:r>
            </w:ins>
            <w:del w:id="177" w:author="Author">
              <w:r w:rsidDel="004722A9">
                <w:rPr>
                  <w:rFonts w:ascii="Arial" w:hAnsi="Arial" w:cs="Arial"/>
                  <w:sz w:val="22"/>
                  <w:szCs w:val="22"/>
                </w:rPr>
                <w:delText>7</w:delText>
              </w:r>
            </w:del>
          </w:p>
          <w:p w:rsidR="00693707" w:rsidRPr="005A695F" w:rsidRDefault="00693707" w:rsidP="00D21069">
            <w:pPr>
              <w:pStyle w:val="ColorfulList-Accent11"/>
              <w:spacing w:after="0"/>
              <w:ind w:left="0"/>
              <w:rPr>
                <w:rFonts w:ascii="Arial" w:hAnsi="Arial" w:cs="Arial"/>
                <w:color w:val="7030A0"/>
              </w:rPr>
            </w:pPr>
            <w:proofErr w:type="spellStart"/>
            <w:r w:rsidRPr="005A695F">
              <w:rPr>
                <w:rFonts w:ascii="Arial" w:hAnsi="Arial" w:cs="Arial"/>
                <w:color w:val="7030A0"/>
              </w:rPr>
              <w:t>ExchP</w:t>
            </w:r>
            <w:proofErr w:type="spellEnd"/>
          </w:p>
          <w:p w:rsidR="00693707" w:rsidRPr="00BF326D" w:rsidRDefault="00693707" w:rsidP="00FF1B5E">
            <w:pPr>
              <w:rPr>
                <w:rFonts w:ascii="Arial" w:hAnsi="Arial" w:cs="Arial"/>
                <w:sz w:val="22"/>
                <w:szCs w:val="22"/>
              </w:rPr>
            </w:pPr>
          </w:p>
        </w:tc>
        <w:tc>
          <w:tcPr>
            <w:tcW w:w="0" w:type="auto"/>
          </w:tcPr>
          <w:p w:rsidR="00693707" w:rsidRPr="00BF326D" w:rsidRDefault="00693707" w:rsidP="008312D6">
            <w:pPr>
              <w:pStyle w:val="ColorfulList-Accent11"/>
              <w:spacing w:after="0"/>
              <w:ind w:left="0"/>
              <w:rPr>
                <w:rFonts w:ascii="Arial" w:hAnsi="Arial" w:cs="Arial"/>
              </w:rPr>
            </w:pPr>
            <w:r w:rsidRPr="005A695F">
              <w:rPr>
                <w:rFonts w:ascii="Arial" w:hAnsi="Arial" w:cs="Arial"/>
              </w:rPr>
              <w:t xml:space="preserve">Examine Exchange </w:t>
            </w:r>
            <w:proofErr w:type="spellStart"/>
            <w:r w:rsidRPr="005A695F">
              <w:rPr>
                <w:rFonts w:ascii="Arial" w:hAnsi="Arial" w:cs="Arial"/>
              </w:rPr>
              <w:t>provisioner</w:t>
            </w:r>
            <w:proofErr w:type="spellEnd"/>
            <w:r w:rsidRPr="005A695F">
              <w:rPr>
                <w:rFonts w:ascii="Arial" w:hAnsi="Arial" w:cs="Arial"/>
              </w:rPr>
              <w:t xml:space="preserve"> logs, to ensure that they are as expected.</w:t>
            </w:r>
          </w:p>
        </w:tc>
        <w:tc>
          <w:tcPr>
            <w:tcW w:w="0" w:type="auto"/>
          </w:tcPr>
          <w:p w:rsidR="00693707" w:rsidRPr="00BF326D" w:rsidRDefault="00693707" w:rsidP="006C0F60">
            <w:pPr>
              <w:rPr>
                <w:rFonts w:ascii="Arial" w:hAnsi="Arial" w:cs="Arial"/>
                <w:sz w:val="22"/>
                <w:szCs w:val="22"/>
              </w:rPr>
            </w:pPr>
            <w:r w:rsidRPr="005A695F">
              <w:rPr>
                <w:rFonts w:ascii="Arial" w:hAnsi="Arial" w:cs="Arial"/>
                <w:sz w:val="22"/>
                <w:szCs w:val="22"/>
              </w:rPr>
              <w:t>Ther</w:t>
            </w:r>
            <w:r>
              <w:rPr>
                <w:rFonts w:ascii="Arial" w:hAnsi="Arial" w:cs="Arial"/>
                <w:sz w:val="22"/>
                <w:szCs w:val="22"/>
              </w:rPr>
              <w:t>e is no delay experienced in processing the Update notifications</w:t>
            </w:r>
            <w:r w:rsidRPr="005A695F">
              <w:rPr>
                <w:rFonts w:ascii="Arial" w:hAnsi="Arial" w:cs="Arial"/>
                <w:sz w:val="22"/>
                <w:szCs w:val="22"/>
              </w:rPr>
              <w:t>.</w:t>
            </w:r>
          </w:p>
        </w:tc>
        <w:tc>
          <w:tcPr>
            <w:tcW w:w="0" w:type="auto"/>
          </w:tcPr>
          <w:p w:rsidR="00693707" w:rsidRDefault="00693707">
            <w:pPr>
              <w:rPr>
                <w:rFonts w:ascii="Arial" w:hAnsi="Arial" w:cs="Arial"/>
                <w:sz w:val="22"/>
                <w:szCs w:val="22"/>
              </w:rPr>
            </w:pPr>
            <w:r w:rsidRPr="005A695F">
              <w:rPr>
                <w:rFonts w:ascii="Arial" w:hAnsi="Arial" w:cs="Arial"/>
                <w:sz w:val="22"/>
                <w:szCs w:val="22"/>
              </w:rPr>
              <w:t xml:space="preserve">Exchange </w:t>
            </w:r>
            <w:proofErr w:type="spellStart"/>
            <w:r w:rsidRPr="005A695F">
              <w:rPr>
                <w:rFonts w:ascii="Arial" w:hAnsi="Arial" w:cs="Arial"/>
                <w:sz w:val="22"/>
                <w:szCs w:val="22"/>
              </w:rPr>
              <w:t>provisioner</w:t>
            </w:r>
            <w:proofErr w:type="spellEnd"/>
            <w:r w:rsidRPr="005A695F">
              <w:rPr>
                <w:rFonts w:ascii="Arial" w:hAnsi="Arial" w:cs="Arial"/>
                <w:sz w:val="22"/>
                <w:szCs w:val="22"/>
              </w:rPr>
              <w:t xml:space="preserve"> logs correspond to actions, and there are no retries, or errors recorded. </w:t>
            </w:r>
            <w:r w:rsidR="003C406B">
              <w:rPr>
                <w:rFonts w:ascii="Arial" w:hAnsi="Arial" w:cs="Arial"/>
                <w:sz w:val="22"/>
                <w:szCs w:val="22"/>
              </w:rPr>
              <w:t>The Exchange Provisioner took no action for a</w:t>
            </w:r>
            <w:r>
              <w:rPr>
                <w:rFonts w:ascii="Arial" w:hAnsi="Arial" w:cs="Arial"/>
                <w:sz w:val="22"/>
                <w:szCs w:val="22"/>
              </w:rPr>
              <w:t>ll Update notifications</w:t>
            </w:r>
            <w:r w:rsidR="003C406B">
              <w:rPr>
                <w:rFonts w:ascii="Arial" w:hAnsi="Arial" w:cs="Arial"/>
                <w:sz w:val="22"/>
                <w:szCs w:val="22"/>
              </w:rPr>
              <w:t xml:space="preserve"> - they</w:t>
            </w:r>
            <w:r>
              <w:rPr>
                <w:rFonts w:ascii="Arial" w:hAnsi="Arial" w:cs="Arial"/>
                <w:sz w:val="22"/>
                <w:szCs w:val="22"/>
              </w:rPr>
              <w:t xml:space="preserve"> were ignored.</w:t>
            </w:r>
          </w:p>
          <w:p w:rsidR="003C406B" w:rsidRDefault="003C406B">
            <w:pPr>
              <w:rPr>
                <w:rFonts w:ascii="Arial" w:hAnsi="Arial" w:cs="Arial"/>
                <w:sz w:val="22"/>
                <w:szCs w:val="22"/>
              </w:rPr>
            </w:pPr>
          </w:p>
          <w:p w:rsidR="003C406B" w:rsidRPr="00BF326D" w:rsidRDefault="003C406B">
            <w:pPr>
              <w:rPr>
                <w:rFonts w:ascii="Arial" w:hAnsi="Arial" w:cs="Arial"/>
                <w:sz w:val="22"/>
                <w:szCs w:val="22"/>
              </w:rPr>
            </w:pPr>
            <w:r w:rsidRPr="006C0F60">
              <w:rPr>
                <w:rFonts w:ascii="Arial" w:hAnsi="Arial" w:cs="Arial"/>
                <w:color w:val="00B050"/>
                <w:sz w:val="22"/>
                <w:szCs w:val="22"/>
              </w:rPr>
              <w:t>U/D M33 (</w:t>
            </w:r>
            <w:proofErr w:type="spellStart"/>
            <w:r w:rsidRPr="006C0F60">
              <w:rPr>
                <w:rFonts w:ascii="Arial" w:hAnsi="Arial" w:cs="Arial"/>
                <w:color w:val="00B050"/>
                <w:sz w:val="22"/>
                <w:szCs w:val="22"/>
              </w:rPr>
              <w:t>affil</w:t>
            </w:r>
            <w:proofErr w:type="spellEnd"/>
            <w:r w:rsidRPr="006C0F60">
              <w:rPr>
                <w:rFonts w:ascii="Arial" w:hAnsi="Arial" w:cs="Arial"/>
                <w:color w:val="00B050"/>
                <w:sz w:val="22"/>
                <w:szCs w:val="22"/>
              </w:rPr>
              <w:t>), M35</w:t>
            </w:r>
          </w:p>
        </w:tc>
        <w:tc>
          <w:tcPr>
            <w:tcW w:w="0" w:type="auto"/>
          </w:tcPr>
          <w:p w:rsidR="00693707" w:rsidRPr="00BF326D" w:rsidRDefault="00693707" w:rsidP="00FF1B5E">
            <w:pPr>
              <w:rPr>
                <w:rFonts w:ascii="Arial" w:hAnsi="Arial" w:cs="Arial"/>
                <w:b/>
                <w:sz w:val="22"/>
                <w:szCs w:val="22"/>
              </w:rPr>
            </w:pPr>
          </w:p>
        </w:tc>
      </w:tr>
      <w:tr w:rsidR="004722A9" w:rsidRPr="002C34BD" w:rsidTr="00436245">
        <w:trPr>
          <w:cantSplit/>
        </w:trPr>
        <w:tc>
          <w:tcPr>
            <w:tcW w:w="0" w:type="auto"/>
          </w:tcPr>
          <w:p w:rsidR="00DC7213" w:rsidRDefault="00DC7213" w:rsidP="00D21069">
            <w:pPr>
              <w:rPr>
                <w:rFonts w:ascii="Arial" w:hAnsi="Arial" w:cs="Arial"/>
                <w:sz w:val="22"/>
                <w:szCs w:val="22"/>
              </w:rPr>
            </w:pPr>
            <w:r w:rsidRPr="005A695F">
              <w:rPr>
                <w:rFonts w:ascii="Arial" w:hAnsi="Arial" w:cs="Arial"/>
                <w:sz w:val="22"/>
                <w:szCs w:val="22"/>
              </w:rPr>
              <w:t>2.2</w:t>
            </w:r>
            <w:ins w:id="178" w:author="Author">
              <w:r w:rsidR="004722A9">
                <w:rPr>
                  <w:rFonts w:ascii="Arial" w:hAnsi="Arial" w:cs="Arial"/>
                  <w:sz w:val="22"/>
                  <w:szCs w:val="22"/>
                </w:rPr>
                <w:t>9</w:t>
              </w:r>
            </w:ins>
            <w:del w:id="179" w:author="Author">
              <w:r w:rsidRPr="005A695F" w:rsidDel="004722A9">
                <w:rPr>
                  <w:rFonts w:ascii="Arial" w:hAnsi="Arial" w:cs="Arial"/>
                  <w:sz w:val="22"/>
                  <w:szCs w:val="22"/>
                </w:rPr>
                <w:delText>6</w:delText>
              </w:r>
            </w:del>
          </w:p>
          <w:p w:rsidR="00DC7213" w:rsidRPr="00BF326D" w:rsidRDefault="00DC7213" w:rsidP="00FF1B5E">
            <w:pPr>
              <w:rPr>
                <w:rFonts w:ascii="Arial" w:hAnsi="Arial" w:cs="Arial"/>
                <w:sz w:val="22"/>
                <w:szCs w:val="22"/>
              </w:rPr>
            </w:pPr>
            <w:r w:rsidRPr="005A695F">
              <w:rPr>
                <w:rFonts w:ascii="Arial" w:hAnsi="Arial" w:cs="Arial"/>
                <w:color w:val="E36C0A" w:themeColor="accent6" w:themeShade="BF"/>
                <w:sz w:val="22"/>
                <w:szCs w:val="22"/>
              </w:rPr>
              <w:t>IDM</w:t>
            </w:r>
          </w:p>
        </w:tc>
        <w:tc>
          <w:tcPr>
            <w:tcW w:w="0" w:type="auto"/>
          </w:tcPr>
          <w:p w:rsidR="005C6B0D" w:rsidRDefault="00DC7213">
            <w:pPr>
              <w:pStyle w:val="ColorfulList-Accent11"/>
              <w:spacing w:after="0"/>
              <w:ind w:left="0"/>
              <w:rPr>
                <w:rFonts w:ascii="Arial" w:hAnsi="Arial" w:cs="Arial"/>
              </w:rPr>
            </w:pPr>
            <w:r w:rsidRPr="005A695F">
              <w:rPr>
                <w:rFonts w:ascii="Arial" w:hAnsi="Arial" w:cs="Arial"/>
              </w:rPr>
              <w:t xml:space="preserve">Identify </w:t>
            </w:r>
            <w:r>
              <w:rPr>
                <w:rFonts w:ascii="Arial" w:hAnsi="Arial" w:cs="Arial"/>
              </w:rPr>
              <w:t xml:space="preserve">at </w:t>
            </w:r>
            <w:commentRangeStart w:id="180"/>
            <w:r>
              <w:rPr>
                <w:rFonts w:ascii="Arial" w:hAnsi="Arial" w:cs="Arial"/>
              </w:rPr>
              <w:t>least twenty recent</w:t>
            </w:r>
            <w:r w:rsidRPr="005A695F">
              <w:rPr>
                <w:rFonts w:ascii="Arial" w:hAnsi="Arial" w:cs="Arial"/>
              </w:rPr>
              <w:t xml:space="preserve"> notifications </w:t>
            </w:r>
            <w:r>
              <w:rPr>
                <w:rFonts w:ascii="Arial" w:hAnsi="Arial" w:cs="Arial"/>
              </w:rPr>
              <w:t xml:space="preserve">of source ‘IDM Aging’ </w:t>
            </w:r>
            <w:r w:rsidRPr="005A695F">
              <w:rPr>
                <w:rFonts w:ascii="Arial" w:hAnsi="Arial" w:cs="Arial"/>
              </w:rPr>
              <w:t>in IDM</w:t>
            </w:r>
            <w:commentRangeEnd w:id="180"/>
            <w:r w:rsidR="007521EA">
              <w:rPr>
                <w:rStyle w:val="CommentReference"/>
                <w:rFonts w:ascii="Times New Roman" w:eastAsia="Times New Roman" w:hAnsi="Times New Roman"/>
              </w:rPr>
              <w:commentReference w:id="180"/>
            </w:r>
            <w:r w:rsidR="005C6B0D">
              <w:rPr>
                <w:rFonts w:ascii="Arial" w:hAnsi="Arial" w:cs="Arial"/>
              </w:rPr>
              <w:t>.</w:t>
            </w:r>
          </w:p>
          <w:p w:rsidR="00DC7213" w:rsidRDefault="005C6B0D" w:rsidP="006C0F60">
            <w:pPr>
              <w:pStyle w:val="ColorfulList-Accent11"/>
              <w:numPr>
                <w:ilvl w:val="0"/>
                <w:numId w:val="28"/>
              </w:numPr>
              <w:spacing w:after="0"/>
              <w:rPr>
                <w:rFonts w:ascii="Arial" w:hAnsi="Arial" w:cs="Arial"/>
              </w:rPr>
            </w:pPr>
            <w:r>
              <w:rPr>
                <w:rFonts w:ascii="Arial" w:hAnsi="Arial" w:cs="Arial"/>
              </w:rPr>
              <w:t>5 of each status code - ‘I’, ‘U’ &amp; ‘D’.</w:t>
            </w:r>
          </w:p>
          <w:p w:rsidR="005C6B0D" w:rsidRDefault="007A1167" w:rsidP="006C0F60">
            <w:pPr>
              <w:pStyle w:val="ColorfulList-Accent11"/>
              <w:numPr>
                <w:ilvl w:val="0"/>
                <w:numId w:val="28"/>
              </w:numPr>
              <w:spacing w:after="0"/>
              <w:rPr>
                <w:rFonts w:ascii="Arial" w:hAnsi="Arial" w:cs="Arial"/>
              </w:rPr>
            </w:pPr>
            <w:r>
              <w:rPr>
                <w:rFonts w:ascii="Arial" w:hAnsi="Arial" w:cs="Arial"/>
              </w:rPr>
              <w:t xml:space="preserve">At least </w:t>
            </w:r>
            <w:r w:rsidR="005C6B0D">
              <w:rPr>
                <w:rFonts w:ascii="Arial" w:hAnsi="Arial" w:cs="Arial"/>
              </w:rPr>
              <w:t>5 at the Suspension expiry stage.</w:t>
            </w:r>
          </w:p>
          <w:p w:rsidR="007A1167" w:rsidRDefault="007A1167">
            <w:pPr>
              <w:pStyle w:val="ColorfulList-Accent11"/>
              <w:spacing w:after="0"/>
              <w:ind w:left="0"/>
              <w:rPr>
                <w:rFonts w:ascii="Arial" w:hAnsi="Arial" w:cs="Arial"/>
              </w:rPr>
            </w:pPr>
          </w:p>
          <w:p w:rsidR="007A1167" w:rsidRDefault="007A1167">
            <w:pPr>
              <w:pStyle w:val="ColorfulList-Accent11"/>
              <w:spacing w:after="0"/>
              <w:ind w:left="0"/>
              <w:rPr>
                <w:rFonts w:ascii="Arial" w:hAnsi="Arial" w:cs="Arial"/>
              </w:rPr>
            </w:pPr>
            <w:r>
              <w:rPr>
                <w:rFonts w:ascii="Arial" w:hAnsi="Arial" w:cs="Arial"/>
              </w:rPr>
              <w:t>Do not select any at the Expiry stage for STUUG or STUPGT! – See 2.29</w:t>
            </w:r>
          </w:p>
          <w:p w:rsidR="006F39C7" w:rsidRDefault="006F39C7">
            <w:pPr>
              <w:pStyle w:val="ColorfulList-Accent11"/>
              <w:spacing w:after="0"/>
              <w:ind w:left="0"/>
              <w:rPr>
                <w:rFonts w:ascii="Arial" w:hAnsi="Arial" w:cs="Arial"/>
              </w:rPr>
            </w:pPr>
          </w:p>
          <w:p w:rsidR="00DC7213" w:rsidRPr="00BF326D" w:rsidRDefault="007A1167">
            <w:pPr>
              <w:pStyle w:val="ColorfulList-Accent11"/>
              <w:spacing w:after="0"/>
              <w:ind w:left="0"/>
              <w:rPr>
                <w:rFonts w:ascii="Arial" w:hAnsi="Arial" w:cs="Arial"/>
              </w:rPr>
            </w:pPr>
            <w:r>
              <w:rPr>
                <w:rFonts w:ascii="Arial" w:hAnsi="Arial" w:cs="Arial"/>
              </w:rPr>
              <w:t>I</w:t>
            </w:r>
            <w:r w:rsidR="00DC7213" w:rsidRPr="005A695F">
              <w:rPr>
                <w:rFonts w:ascii="Arial" w:hAnsi="Arial" w:cs="Arial"/>
              </w:rPr>
              <w:t>mmediately change the service-id from ‘136’ to ‘</w:t>
            </w:r>
            <w:r w:rsidR="006F39C7">
              <w:rPr>
                <w:rFonts w:ascii="Arial" w:hAnsi="Arial" w:cs="Arial"/>
              </w:rPr>
              <w:t>000’</w:t>
            </w:r>
            <w:r w:rsidR="00DC7213">
              <w:rPr>
                <w:rFonts w:ascii="Arial" w:hAnsi="Arial" w:cs="Arial"/>
              </w:rPr>
              <w:t>.</w:t>
            </w:r>
          </w:p>
        </w:tc>
        <w:tc>
          <w:tcPr>
            <w:tcW w:w="0" w:type="auto"/>
          </w:tcPr>
          <w:p w:rsidR="00DC7213" w:rsidRPr="006C0F60" w:rsidRDefault="006F39C7" w:rsidP="006C0F60">
            <w:pPr>
              <w:pStyle w:val="ColorfulList-Accent11"/>
              <w:ind w:left="0"/>
              <w:rPr>
                <w:rFonts w:ascii="Arial" w:hAnsi="Arial" w:cs="Arial"/>
              </w:rPr>
            </w:pPr>
            <w:r w:rsidRPr="005A695F">
              <w:rPr>
                <w:rFonts w:ascii="Arial" w:hAnsi="Arial" w:cs="Arial"/>
              </w:rPr>
              <w:t>Ensure that the ‘136’ notifications were not picked up by the existing Exchange Provisioner.</w:t>
            </w:r>
          </w:p>
        </w:tc>
        <w:tc>
          <w:tcPr>
            <w:tcW w:w="0" w:type="auto"/>
          </w:tcPr>
          <w:p w:rsidR="00DC7213" w:rsidRDefault="00DC7213" w:rsidP="00DC7213">
            <w:pPr>
              <w:rPr>
                <w:rFonts w:ascii="Arial" w:hAnsi="Arial" w:cs="Arial"/>
                <w:sz w:val="22"/>
                <w:szCs w:val="22"/>
              </w:rPr>
            </w:pPr>
            <w:r>
              <w:rPr>
                <w:rFonts w:ascii="Arial" w:hAnsi="Arial" w:cs="Arial"/>
                <w:sz w:val="22"/>
                <w:szCs w:val="22"/>
              </w:rPr>
              <w:t>IDM Aging notifications were identified for the following uuns:</w:t>
            </w:r>
          </w:p>
          <w:p w:rsidR="00DC7213" w:rsidRDefault="00DC7213" w:rsidP="00DC7213">
            <w:pPr>
              <w:rPr>
                <w:rFonts w:ascii="Arial" w:hAnsi="Arial" w:cs="Arial"/>
                <w:sz w:val="22"/>
                <w:szCs w:val="22"/>
              </w:rPr>
            </w:pPr>
          </w:p>
          <w:p w:rsidR="00DC7213" w:rsidRPr="005A695F" w:rsidRDefault="00DC7213" w:rsidP="00DC7213">
            <w:pPr>
              <w:pStyle w:val="ListParagraph"/>
              <w:numPr>
                <w:ilvl w:val="0"/>
                <w:numId w:val="27"/>
              </w:numPr>
              <w:rPr>
                <w:rFonts w:ascii="Arial" w:hAnsi="Arial" w:cs="Arial"/>
                <w:sz w:val="22"/>
                <w:szCs w:val="22"/>
              </w:rPr>
            </w:pPr>
            <w:r>
              <w:rPr>
                <w:rFonts w:ascii="Arial" w:hAnsi="Arial" w:cs="Arial"/>
                <w:sz w:val="22"/>
                <w:szCs w:val="22"/>
                <w:u w:val="single"/>
              </w:rPr>
              <w:t xml:space="preserve">                    . </w:t>
            </w:r>
            <w:r>
              <w:rPr>
                <w:rFonts w:ascii="Arial" w:hAnsi="Arial" w:cs="Arial"/>
                <w:sz w:val="22"/>
                <w:szCs w:val="22"/>
              </w:rPr>
              <w:t xml:space="preserve">  11.</w:t>
            </w:r>
            <w:r w:rsidRPr="003838D8">
              <w:rPr>
                <w:rFonts w:ascii="Arial" w:hAnsi="Arial" w:cs="Arial"/>
                <w:sz w:val="22"/>
                <w:szCs w:val="22"/>
              </w:rPr>
              <w:t xml:space="preserve"> </w:t>
            </w:r>
            <w:r w:rsidRPr="006C0F60">
              <w:rPr>
                <w:rFonts w:ascii="Arial" w:hAnsi="Arial" w:cs="Arial"/>
                <w:sz w:val="22"/>
                <w:szCs w:val="22"/>
                <w:u w:val="single"/>
              </w:rPr>
              <w:t xml:space="preserve">                    </w:t>
            </w:r>
            <w:r>
              <w:rPr>
                <w:rFonts w:ascii="Arial" w:hAnsi="Arial" w:cs="Arial"/>
                <w:sz w:val="22"/>
                <w:szCs w:val="22"/>
                <w:u w:val="single"/>
              </w:rPr>
              <w:t>.</w:t>
            </w:r>
          </w:p>
          <w:p w:rsidR="00DC7213" w:rsidRPr="005A695F" w:rsidRDefault="00DC7213" w:rsidP="00DC7213">
            <w:pPr>
              <w:pStyle w:val="ListParagraph"/>
              <w:numPr>
                <w:ilvl w:val="0"/>
                <w:numId w:val="27"/>
              </w:numPr>
              <w:rPr>
                <w:rFonts w:ascii="Arial" w:hAnsi="Arial" w:cs="Arial"/>
                <w:sz w:val="22"/>
                <w:szCs w:val="22"/>
              </w:rPr>
            </w:pPr>
            <w:r>
              <w:rPr>
                <w:rFonts w:ascii="Arial" w:hAnsi="Arial" w:cs="Arial"/>
                <w:sz w:val="22"/>
                <w:szCs w:val="22"/>
                <w:u w:val="single"/>
              </w:rPr>
              <w:t xml:space="preserve">                    .</w:t>
            </w:r>
            <w:r w:rsidRPr="006C0F60">
              <w:rPr>
                <w:rFonts w:ascii="Arial" w:hAnsi="Arial" w:cs="Arial"/>
                <w:sz w:val="22"/>
                <w:szCs w:val="22"/>
              </w:rPr>
              <w:t xml:space="preserve">   12</w:t>
            </w:r>
            <w:r>
              <w:rPr>
                <w:rFonts w:ascii="Arial" w:hAnsi="Arial" w:cs="Arial"/>
                <w:sz w:val="22"/>
                <w:szCs w:val="22"/>
              </w:rPr>
              <w:t>.</w:t>
            </w:r>
            <w:r w:rsidRPr="005A695F">
              <w:rPr>
                <w:rFonts w:ascii="Arial" w:hAnsi="Arial" w:cs="Arial"/>
                <w:sz w:val="22"/>
                <w:szCs w:val="22"/>
              </w:rPr>
              <w:t xml:space="preserve"> </w:t>
            </w:r>
            <w:r w:rsidRPr="005A695F">
              <w:rPr>
                <w:rFonts w:ascii="Arial" w:hAnsi="Arial" w:cs="Arial"/>
                <w:sz w:val="22"/>
                <w:szCs w:val="22"/>
                <w:u w:val="single"/>
              </w:rPr>
              <w:t xml:space="preserve">                    </w:t>
            </w:r>
            <w:r>
              <w:rPr>
                <w:rFonts w:ascii="Arial" w:hAnsi="Arial" w:cs="Arial"/>
                <w:sz w:val="22"/>
                <w:szCs w:val="22"/>
                <w:u w:val="single"/>
              </w:rPr>
              <w:t>.</w:t>
            </w:r>
          </w:p>
          <w:p w:rsidR="00DC7213" w:rsidRPr="005A695F" w:rsidRDefault="00DC7213" w:rsidP="00DC7213">
            <w:pPr>
              <w:pStyle w:val="ListParagraph"/>
              <w:numPr>
                <w:ilvl w:val="0"/>
                <w:numId w:val="27"/>
              </w:numPr>
              <w:rPr>
                <w:rFonts w:ascii="Arial" w:hAnsi="Arial" w:cs="Arial"/>
                <w:sz w:val="22"/>
                <w:szCs w:val="22"/>
              </w:rPr>
            </w:pPr>
            <w:r>
              <w:rPr>
                <w:rFonts w:ascii="Arial" w:hAnsi="Arial" w:cs="Arial"/>
                <w:sz w:val="22"/>
                <w:szCs w:val="22"/>
                <w:u w:val="single"/>
              </w:rPr>
              <w:t xml:space="preserve">                    .</w:t>
            </w:r>
            <w:r w:rsidRPr="006C0F60">
              <w:rPr>
                <w:rFonts w:ascii="Arial" w:hAnsi="Arial" w:cs="Arial"/>
                <w:sz w:val="22"/>
                <w:szCs w:val="22"/>
              </w:rPr>
              <w:t xml:space="preserve">   13</w:t>
            </w:r>
            <w:r>
              <w:rPr>
                <w:rFonts w:ascii="Arial" w:hAnsi="Arial" w:cs="Arial"/>
                <w:sz w:val="22"/>
                <w:szCs w:val="22"/>
              </w:rPr>
              <w:t>.</w:t>
            </w:r>
            <w:r w:rsidRPr="005A695F">
              <w:rPr>
                <w:rFonts w:ascii="Arial" w:hAnsi="Arial" w:cs="Arial"/>
                <w:sz w:val="22"/>
                <w:szCs w:val="22"/>
              </w:rPr>
              <w:t xml:space="preserve"> </w:t>
            </w:r>
            <w:r w:rsidRPr="005A695F">
              <w:rPr>
                <w:rFonts w:ascii="Arial" w:hAnsi="Arial" w:cs="Arial"/>
                <w:sz w:val="22"/>
                <w:szCs w:val="22"/>
                <w:u w:val="single"/>
              </w:rPr>
              <w:t xml:space="preserve">                    </w:t>
            </w:r>
            <w:r>
              <w:rPr>
                <w:rFonts w:ascii="Arial" w:hAnsi="Arial" w:cs="Arial"/>
                <w:sz w:val="22"/>
                <w:szCs w:val="22"/>
                <w:u w:val="single"/>
              </w:rPr>
              <w:t>.</w:t>
            </w:r>
          </w:p>
          <w:p w:rsidR="00DC7213" w:rsidRPr="005A695F" w:rsidRDefault="00DC7213" w:rsidP="00DC7213">
            <w:pPr>
              <w:pStyle w:val="ListParagraph"/>
              <w:numPr>
                <w:ilvl w:val="0"/>
                <w:numId w:val="27"/>
              </w:numPr>
              <w:rPr>
                <w:rFonts w:ascii="Arial" w:hAnsi="Arial" w:cs="Arial"/>
                <w:sz w:val="22"/>
                <w:szCs w:val="22"/>
              </w:rPr>
            </w:pPr>
            <w:r>
              <w:rPr>
                <w:rFonts w:ascii="Arial" w:hAnsi="Arial" w:cs="Arial"/>
                <w:sz w:val="22"/>
                <w:szCs w:val="22"/>
                <w:u w:val="single"/>
              </w:rPr>
              <w:t xml:space="preserve">                    .</w:t>
            </w:r>
            <w:r w:rsidRPr="006C0F60">
              <w:rPr>
                <w:rFonts w:ascii="Arial" w:hAnsi="Arial" w:cs="Arial"/>
                <w:sz w:val="22"/>
                <w:szCs w:val="22"/>
              </w:rPr>
              <w:t xml:space="preserve">   14</w:t>
            </w:r>
            <w:r>
              <w:rPr>
                <w:rFonts w:ascii="Arial" w:hAnsi="Arial" w:cs="Arial"/>
                <w:sz w:val="22"/>
                <w:szCs w:val="22"/>
              </w:rPr>
              <w:t>.</w:t>
            </w:r>
            <w:r w:rsidRPr="005A695F">
              <w:rPr>
                <w:rFonts w:ascii="Arial" w:hAnsi="Arial" w:cs="Arial"/>
                <w:sz w:val="22"/>
                <w:szCs w:val="22"/>
              </w:rPr>
              <w:t xml:space="preserve"> </w:t>
            </w:r>
            <w:r w:rsidRPr="005A695F">
              <w:rPr>
                <w:rFonts w:ascii="Arial" w:hAnsi="Arial" w:cs="Arial"/>
                <w:sz w:val="22"/>
                <w:szCs w:val="22"/>
                <w:u w:val="single"/>
              </w:rPr>
              <w:t xml:space="preserve">                    </w:t>
            </w:r>
            <w:r>
              <w:rPr>
                <w:rFonts w:ascii="Arial" w:hAnsi="Arial" w:cs="Arial"/>
                <w:sz w:val="22"/>
                <w:szCs w:val="22"/>
                <w:u w:val="single"/>
              </w:rPr>
              <w:t>.</w:t>
            </w:r>
          </w:p>
          <w:p w:rsidR="00DC7213" w:rsidRPr="005A695F" w:rsidRDefault="00DC7213" w:rsidP="00DC7213">
            <w:pPr>
              <w:pStyle w:val="ListParagraph"/>
              <w:numPr>
                <w:ilvl w:val="0"/>
                <w:numId w:val="27"/>
              </w:numPr>
              <w:rPr>
                <w:rFonts w:ascii="Arial" w:hAnsi="Arial" w:cs="Arial"/>
                <w:sz w:val="22"/>
                <w:szCs w:val="22"/>
              </w:rPr>
            </w:pPr>
            <w:r>
              <w:rPr>
                <w:rFonts w:ascii="Arial" w:hAnsi="Arial" w:cs="Arial"/>
                <w:sz w:val="22"/>
                <w:szCs w:val="22"/>
                <w:u w:val="single"/>
              </w:rPr>
              <w:t xml:space="preserve">                    .</w:t>
            </w:r>
            <w:r w:rsidRPr="006C0F60">
              <w:rPr>
                <w:rFonts w:ascii="Arial" w:hAnsi="Arial" w:cs="Arial"/>
                <w:sz w:val="22"/>
                <w:szCs w:val="22"/>
              </w:rPr>
              <w:t xml:space="preserve">   15</w:t>
            </w:r>
            <w:r>
              <w:rPr>
                <w:rFonts w:ascii="Arial" w:hAnsi="Arial" w:cs="Arial"/>
                <w:sz w:val="22"/>
                <w:szCs w:val="22"/>
              </w:rPr>
              <w:t>.</w:t>
            </w:r>
            <w:r w:rsidRPr="005A695F">
              <w:rPr>
                <w:rFonts w:ascii="Arial" w:hAnsi="Arial" w:cs="Arial"/>
                <w:sz w:val="22"/>
                <w:szCs w:val="22"/>
              </w:rPr>
              <w:t xml:space="preserve"> </w:t>
            </w:r>
            <w:r w:rsidRPr="005A695F">
              <w:rPr>
                <w:rFonts w:ascii="Arial" w:hAnsi="Arial" w:cs="Arial"/>
                <w:sz w:val="22"/>
                <w:szCs w:val="22"/>
                <w:u w:val="single"/>
              </w:rPr>
              <w:t xml:space="preserve">                    </w:t>
            </w:r>
            <w:r>
              <w:rPr>
                <w:rFonts w:ascii="Arial" w:hAnsi="Arial" w:cs="Arial"/>
                <w:sz w:val="22"/>
                <w:szCs w:val="22"/>
                <w:u w:val="single"/>
              </w:rPr>
              <w:t>.</w:t>
            </w:r>
          </w:p>
          <w:p w:rsidR="00DC7213" w:rsidRPr="005A695F" w:rsidRDefault="00DC7213" w:rsidP="00DC7213">
            <w:pPr>
              <w:pStyle w:val="ListParagraph"/>
              <w:numPr>
                <w:ilvl w:val="0"/>
                <w:numId w:val="27"/>
              </w:numPr>
              <w:rPr>
                <w:rFonts w:ascii="Arial" w:hAnsi="Arial" w:cs="Arial"/>
                <w:sz w:val="22"/>
                <w:szCs w:val="22"/>
              </w:rPr>
            </w:pPr>
            <w:r>
              <w:rPr>
                <w:rFonts w:ascii="Arial" w:hAnsi="Arial" w:cs="Arial"/>
                <w:sz w:val="22"/>
                <w:szCs w:val="22"/>
                <w:u w:val="single"/>
              </w:rPr>
              <w:t xml:space="preserve">                    .</w:t>
            </w:r>
            <w:r w:rsidRPr="006C0F60">
              <w:rPr>
                <w:rFonts w:ascii="Arial" w:hAnsi="Arial" w:cs="Arial"/>
                <w:sz w:val="22"/>
                <w:szCs w:val="22"/>
              </w:rPr>
              <w:t xml:space="preserve">   16</w:t>
            </w:r>
            <w:r>
              <w:rPr>
                <w:rFonts w:ascii="Arial" w:hAnsi="Arial" w:cs="Arial"/>
                <w:sz w:val="22"/>
                <w:szCs w:val="22"/>
              </w:rPr>
              <w:t>.</w:t>
            </w:r>
            <w:r w:rsidRPr="005A695F">
              <w:rPr>
                <w:rFonts w:ascii="Arial" w:hAnsi="Arial" w:cs="Arial"/>
                <w:sz w:val="22"/>
                <w:szCs w:val="22"/>
              </w:rPr>
              <w:t xml:space="preserve"> </w:t>
            </w:r>
            <w:r w:rsidRPr="005A695F">
              <w:rPr>
                <w:rFonts w:ascii="Arial" w:hAnsi="Arial" w:cs="Arial"/>
                <w:sz w:val="22"/>
                <w:szCs w:val="22"/>
                <w:u w:val="single"/>
              </w:rPr>
              <w:t xml:space="preserve">                    </w:t>
            </w:r>
            <w:r>
              <w:rPr>
                <w:rFonts w:ascii="Arial" w:hAnsi="Arial" w:cs="Arial"/>
                <w:sz w:val="22"/>
                <w:szCs w:val="22"/>
                <w:u w:val="single"/>
              </w:rPr>
              <w:t>.</w:t>
            </w:r>
          </w:p>
          <w:p w:rsidR="00DC7213" w:rsidRPr="006C0F60" w:rsidRDefault="00DC7213" w:rsidP="00DC7213">
            <w:pPr>
              <w:pStyle w:val="ListParagraph"/>
              <w:numPr>
                <w:ilvl w:val="0"/>
                <w:numId w:val="27"/>
              </w:numPr>
              <w:rPr>
                <w:rFonts w:ascii="Arial" w:hAnsi="Arial" w:cs="Arial"/>
                <w:sz w:val="22"/>
                <w:szCs w:val="22"/>
              </w:rPr>
            </w:pPr>
            <w:r>
              <w:rPr>
                <w:rFonts w:ascii="Arial" w:hAnsi="Arial" w:cs="Arial"/>
                <w:sz w:val="22"/>
                <w:szCs w:val="22"/>
                <w:u w:val="single"/>
              </w:rPr>
              <w:t xml:space="preserve">                    .</w:t>
            </w:r>
            <w:r w:rsidRPr="006C0F60">
              <w:rPr>
                <w:rFonts w:ascii="Arial" w:hAnsi="Arial" w:cs="Arial"/>
                <w:sz w:val="22"/>
                <w:szCs w:val="22"/>
              </w:rPr>
              <w:t xml:space="preserve">   17</w:t>
            </w:r>
            <w:r>
              <w:rPr>
                <w:rFonts w:ascii="Arial" w:hAnsi="Arial" w:cs="Arial"/>
                <w:sz w:val="22"/>
                <w:szCs w:val="22"/>
              </w:rPr>
              <w:t>.</w:t>
            </w:r>
            <w:r w:rsidRPr="005A695F">
              <w:rPr>
                <w:rFonts w:ascii="Arial" w:hAnsi="Arial" w:cs="Arial"/>
                <w:sz w:val="22"/>
                <w:szCs w:val="22"/>
              </w:rPr>
              <w:t xml:space="preserve"> </w:t>
            </w:r>
            <w:r w:rsidRPr="005A695F">
              <w:rPr>
                <w:rFonts w:ascii="Arial" w:hAnsi="Arial" w:cs="Arial"/>
                <w:sz w:val="22"/>
                <w:szCs w:val="22"/>
                <w:u w:val="single"/>
              </w:rPr>
              <w:t xml:space="preserve">                    </w:t>
            </w:r>
            <w:r>
              <w:rPr>
                <w:rFonts w:ascii="Arial" w:hAnsi="Arial" w:cs="Arial"/>
                <w:sz w:val="22"/>
                <w:szCs w:val="22"/>
                <w:u w:val="single"/>
              </w:rPr>
              <w:t>.</w:t>
            </w:r>
          </w:p>
          <w:p w:rsidR="00DC7213" w:rsidRPr="006C0F60" w:rsidRDefault="00DC7213" w:rsidP="00DC7213">
            <w:pPr>
              <w:pStyle w:val="ListParagraph"/>
              <w:numPr>
                <w:ilvl w:val="0"/>
                <w:numId w:val="27"/>
              </w:numPr>
              <w:rPr>
                <w:rFonts w:ascii="Arial" w:hAnsi="Arial" w:cs="Arial"/>
                <w:sz w:val="22"/>
                <w:szCs w:val="22"/>
              </w:rPr>
            </w:pPr>
            <w:r>
              <w:rPr>
                <w:rFonts w:ascii="Arial" w:hAnsi="Arial" w:cs="Arial"/>
                <w:sz w:val="22"/>
                <w:szCs w:val="22"/>
                <w:u w:val="single"/>
              </w:rPr>
              <w:t xml:space="preserve">                    .</w:t>
            </w:r>
            <w:r w:rsidRPr="006C0F60">
              <w:rPr>
                <w:rFonts w:ascii="Arial" w:hAnsi="Arial" w:cs="Arial"/>
                <w:sz w:val="22"/>
                <w:szCs w:val="22"/>
              </w:rPr>
              <w:t xml:space="preserve">   18</w:t>
            </w:r>
            <w:r>
              <w:rPr>
                <w:rFonts w:ascii="Arial" w:hAnsi="Arial" w:cs="Arial"/>
                <w:sz w:val="22"/>
                <w:szCs w:val="22"/>
              </w:rPr>
              <w:t>.</w:t>
            </w:r>
            <w:r w:rsidRPr="005A695F">
              <w:rPr>
                <w:rFonts w:ascii="Arial" w:hAnsi="Arial" w:cs="Arial"/>
                <w:sz w:val="22"/>
                <w:szCs w:val="22"/>
              </w:rPr>
              <w:t xml:space="preserve"> </w:t>
            </w:r>
            <w:r w:rsidRPr="005A695F">
              <w:rPr>
                <w:rFonts w:ascii="Arial" w:hAnsi="Arial" w:cs="Arial"/>
                <w:sz w:val="22"/>
                <w:szCs w:val="22"/>
                <w:u w:val="single"/>
              </w:rPr>
              <w:t xml:space="preserve">                    </w:t>
            </w:r>
            <w:r>
              <w:rPr>
                <w:rFonts w:ascii="Arial" w:hAnsi="Arial" w:cs="Arial"/>
                <w:sz w:val="22"/>
                <w:szCs w:val="22"/>
                <w:u w:val="single"/>
              </w:rPr>
              <w:t>.</w:t>
            </w:r>
          </w:p>
          <w:p w:rsidR="00DC7213" w:rsidRPr="006C0F60" w:rsidRDefault="00DC7213" w:rsidP="00DC7213">
            <w:pPr>
              <w:pStyle w:val="ListParagraph"/>
              <w:numPr>
                <w:ilvl w:val="0"/>
                <w:numId w:val="27"/>
              </w:numPr>
              <w:rPr>
                <w:rFonts w:ascii="Arial" w:hAnsi="Arial" w:cs="Arial"/>
                <w:sz w:val="22"/>
                <w:szCs w:val="22"/>
              </w:rPr>
            </w:pPr>
            <w:r>
              <w:rPr>
                <w:rFonts w:ascii="Arial" w:hAnsi="Arial" w:cs="Arial"/>
                <w:sz w:val="22"/>
                <w:szCs w:val="22"/>
                <w:u w:val="single"/>
              </w:rPr>
              <w:t xml:space="preserve">                    .</w:t>
            </w:r>
            <w:r w:rsidRPr="006C0F60">
              <w:rPr>
                <w:rFonts w:ascii="Arial" w:hAnsi="Arial" w:cs="Arial"/>
                <w:sz w:val="22"/>
                <w:szCs w:val="22"/>
              </w:rPr>
              <w:t xml:space="preserve">   19</w:t>
            </w:r>
            <w:r>
              <w:rPr>
                <w:rFonts w:ascii="Arial" w:hAnsi="Arial" w:cs="Arial"/>
                <w:sz w:val="22"/>
                <w:szCs w:val="22"/>
              </w:rPr>
              <w:t>.</w:t>
            </w:r>
            <w:r w:rsidRPr="005A695F">
              <w:rPr>
                <w:rFonts w:ascii="Arial" w:hAnsi="Arial" w:cs="Arial"/>
                <w:sz w:val="22"/>
                <w:szCs w:val="22"/>
              </w:rPr>
              <w:t xml:space="preserve"> </w:t>
            </w:r>
            <w:r w:rsidRPr="005A695F">
              <w:rPr>
                <w:rFonts w:ascii="Arial" w:hAnsi="Arial" w:cs="Arial"/>
                <w:sz w:val="22"/>
                <w:szCs w:val="22"/>
                <w:u w:val="single"/>
              </w:rPr>
              <w:t xml:space="preserve">                    </w:t>
            </w:r>
            <w:r w:rsidR="005C6B0D">
              <w:rPr>
                <w:rFonts w:ascii="Arial" w:hAnsi="Arial" w:cs="Arial"/>
                <w:sz w:val="22"/>
                <w:szCs w:val="22"/>
                <w:u w:val="single"/>
              </w:rPr>
              <w:t>.</w:t>
            </w:r>
          </w:p>
          <w:p w:rsidR="00DC7213" w:rsidRPr="003838D8" w:rsidRDefault="00DC7213" w:rsidP="006C0F60">
            <w:pPr>
              <w:pStyle w:val="ListParagraph"/>
              <w:numPr>
                <w:ilvl w:val="0"/>
                <w:numId w:val="27"/>
              </w:numPr>
              <w:rPr>
                <w:rFonts w:ascii="Arial" w:hAnsi="Arial" w:cs="Arial"/>
                <w:sz w:val="22"/>
                <w:szCs w:val="22"/>
              </w:rPr>
            </w:pPr>
            <w:r w:rsidRPr="003838D8">
              <w:rPr>
                <w:rFonts w:ascii="Arial" w:hAnsi="Arial" w:cs="Arial"/>
                <w:sz w:val="22"/>
                <w:szCs w:val="22"/>
                <w:u w:val="single"/>
              </w:rPr>
              <w:t xml:space="preserve">                    .</w:t>
            </w:r>
            <w:r w:rsidRPr="006C0F60">
              <w:rPr>
                <w:rFonts w:ascii="Arial" w:hAnsi="Arial" w:cs="Arial"/>
                <w:sz w:val="22"/>
                <w:szCs w:val="22"/>
              </w:rPr>
              <w:t xml:space="preserve">   20</w:t>
            </w:r>
            <w:r>
              <w:rPr>
                <w:rFonts w:ascii="Arial" w:hAnsi="Arial" w:cs="Arial"/>
                <w:sz w:val="22"/>
                <w:szCs w:val="22"/>
              </w:rPr>
              <w:t>.</w:t>
            </w:r>
            <w:r w:rsidRPr="005A695F">
              <w:rPr>
                <w:rFonts w:ascii="Arial" w:hAnsi="Arial" w:cs="Arial"/>
                <w:sz w:val="22"/>
                <w:szCs w:val="22"/>
              </w:rPr>
              <w:t xml:space="preserve"> </w:t>
            </w:r>
            <w:r w:rsidRPr="005A695F">
              <w:rPr>
                <w:rFonts w:ascii="Arial" w:hAnsi="Arial" w:cs="Arial"/>
                <w:sz w:val="22"/>
                <w:szCs w:val="22"/>
                <w:u w:val="single"/>
              </w:rPr>
              <w:t xml:space="preserve">                    </w:t>
            </w:r>
            <w:r>
              <w:rPr>
                <w:rFonts w:ascii="Arial" w:hAnsi="Arial" w:cs="Arial"/>
                <w:sz w:val="22"/>
                <w:szCs w:val="22"/>
                <w:u w:val="single"/>
              </w:rPr>
              <w:t>.</w:t>
            </w:r>
          </w:p>
        </w:tc>
        <w:tc>
          <w:tcPr>
            <w:tcW w:w="0" w:type="auto"/>
          </w:tcPr>
          <w:p w:rsidR="00DC7213" w:rsidRPr="00BF326D" w:rsidRDefault="00DC7213" w:rsidP="00FF1B5E">
            <w:pPr>
              <w:rPr>
                <w:rFonts w:ascii="Arial" w:hAnsi="Arial" w:cs="Arial"/>
                <w:b/>
                <w:sz w:val="22"/>
                <w:szCs w:val="22"/>
              </w:rPr>
            </w:pPr>
          </w:p>
        </w:tc>
      </w:tr>
      <w:tr w:rsidR="004722A9" w:rsidRPr="002C34BD" w:rsidTr="00436245">
        <w:trPr>
          <w:cantSplit/>
        </w:trPr>
        <w:tc>
          <w:tcPr>
            <w:tcW w:w="0" w:type="auto"/>
          </w:tcPr>
          <w:p w:rsidR="001E77C6" w:rsidRDefault="005C6B0D" w:rsidP="00FF1B5E">
            <w:pPr>
              <w:rPr>
                <w:rFonts w:ascii="Arial" w:hAnsi="Arial" w:cs="Arial"/>
                <w:sz w:val="22"/>
                <w:szCs w:val="22"/>
              </w:rPr>
            </w:pPr>
            <w:r>
              <w:rPr>
                <w:rFonts w:ascii="Arial" w:hAnsi="Arial" w:cs="Arial"/>
                <w:sz w:val="22"/>
                <w:szCs w:val="22"/>
              </w:rPr>
              <w:lastRenderedPageBreak/>
              <w:t>2.</w:t>
            </w:r>
            <w:ins w:id="181" w:author="Author">
              <w:r w:rsidR="004722A9">
                <w:rPr>
                  <w:rFonts w:ascii="Arial" w:hAnsi="Arial" w:cs="Arial"/>
                  <w:sz w:val="22"/>
                  <w:szCs w:val="22"/>
                </w:rPr>
                <w:t>30</w:t>
              </w:r>
            </w:ins>
            <w:del w:id="182" w:author="Author">
              <w:r w:rsidDel="004722A9">
                <w:rPr>
                  <w:rFonts w:ascii="Arial" w:hAnsi="Arial" w:cs="Arial"/>
                  <w:sz w:val="22"/>
                  <w:szCs w:val="22"/>
                </w:rPr>
                <w:delText>27</w:delText>
              </w:r>
            </w:del>
          </w:p>
          <w:p w:rsidR="00693707" w:rsidRPr="00BF326D" w:rsidRDefault="001E77C6" w:rsidP="00FF1B5E">
            <w:pPr>
              <w:rPr>
                <w:rFonts w:ascii="Arial" w:hAnsi="Arial" w:cs="Arial"/>
                <w:sz w:val="22"/>
                <w:szCs w:val="22"/>
              </w:rPr>
            </w:pPr>
            <w:r w:rsidRPr="005A695F">
              <w:rPr>
                <w:rFonts w:ascii="Arial" w:hAnsi="Arial" w:cs="Arial"/>
                <w:color w:val="E36C0A" w:themeColor="accent6" w:themeShade="BF"/>
                <w:sz w:val="22"/>
                <w:szCs w:val="22"/>
              </w:rPr>
              <w:t>IDM</w:t>
            </w:r>
          </w:p>
        </w:tc>
        <w:tc>
          <w:tcPr>
            <w:tcW w:w="0" w:type="auto"/>
          </w:tcPr>
          <w:p w:rsidR="00693707" w:rsidRPr="00BF326D" w:rsidRDefault="005C6B0D" w:rsidP="008312D6">
            <w:pPr>
              <w:pStyle w:val="ColorfulList-Accent11"/>
              <w:spacing w:after="0"/>
              <w:ind w:left="0"/>
              <w:rPr>
                <w:rFonts w:ascii="Arial" w:hAnsi="Arial" w:cs="Arial"/>
              </w:rPr>
            </w:pPr>
            <w:r>
              <w:rPr>
                <w:rFonts w:ascii="Arial" w:hAnsi="Arial" w:cs="Arial"/>
              </w:rPr>
              <w:t xml:space="preserve">Select the first IDM Aging notification identified in 2.26, and </w:t>
            </w:r>
            <w:r w:rsidRPr="005A695F">
              <w:rPr>
                <w:rFonts w:ascii="Arial" w:hAnsi="Arial" w:cs="Arial"/>
              </w:rPr>
              <w:t>change the service-id from ‘000’ to ‘506’</w:t>
            </w:r>
            <w:r>
              <w:rPr>
                <w:rFonts w:ascii="Arial" w:hAnsi="Arial" w:cs="Arial"/>
              </w:rPr>
              <w:t>.</w:t>
            </w:r>
          </w:p>
        </w:tc>
        <w:tc>
          <w:tcPr>
            <w:tcW w:w="0" w:type="auto"/>
          </w:tcPr>
          <w:p w:rsidR="00693707" w:rsidRPr="00BF326D" w:rsidRDefault="005C6B0D" w:rsidP="006C0F60">
            <w:pPr>
              <w:pStyle w:val="ColorfulList-Accent11"/>
              <w:ind w:left="0"/>
              <w:rPr>
                <w:rFonts w:ascii="Arial" w:hAnsi="Arial" w:cs="Arial"/>
              </w:rPr>
            </w:pPr>
            <w:r w:rsidRPr="005A695F">
              <w:rPr>
                <w:rFonts w:ascii="Arial" w:hAnsi="Arial" w:cs="Arial"/>
              </w:rPr>
              <w:t>Check tha</w:t>
            </w:r>
            <w:r>
              <w:rPr>
                <w:rFonts w:ascii="Arial" w:hAnsi="Arial" w:cs="Arial"/>
              </w:rPr>
              <w:t>t no action is taken</w:t>
            </w:r>
            <w:r w:rsidRPr="005A695F">
              <w:rPr>
                <w:rFonts w:ascii="Arial" w:hAnsi="Arial" w:cs="Arial"/>
              </w:rPr>
              <w:t xml:space="preserve">, view logs to ensure they can be easily followed, and it is </w:t>
            </w:r>
            <w:r>
              <w:rPr>
                <w:rFonts w:ascii="Arial" w:hAnsi="Arial" w:cs="Arial"/>
              </w:rPr>
              <w:t>expected that there will be no</w:t>
            </w:r>
            <w:r w:rsidRPr="005A695F">
              <w:rPr>
                <w:rFonts w:ascii="Arial" w:hAnsi="Arial" w:cs="Arial"/>
              </w:rPr>
              <w:t xml:space="preserve"> retries.</w:t>
            </w:r>
          </w:p>
        </w:tc>
        <w:tc>
          <w:tcPr>
            <w:tcW w:w="0" w:type="auto"/>
          </w:tcPr>
          <w:p w:rsidR="005C6B0D" w:rsidRDefault="005C6B0D" w:rsidP="00FF1B5E">
            <w:pPr>
              <w:rPr>
                <w:rFonts w:ascii="Arial" w:hAnsi="Arial" w:cs="Arial"/>
                <w:sz w:val="22"/>
                <w:szCs w:val="22"/>
              </w:rPr>
            </w:pPr>
            <w:r>
              <w:rPr>
                <w:rFonts w:ascii="Arial" w:hAnsi="Arial" w:cs="Arial"/>
                <w:sz w:val="22"/>
                <w:szCs w:val="22"/>
              </w:rPr>
              <w:t xml:space="preserve">The Exchange </w:t>
            </w:r>
            <w:proofErr w:type="spellStart"/>
            <w:r>
              <w:rPr>
                <w:rFonts w:ascii="Arial" w:hAnsi="Arial" w:cs="Arial"/>
                <w:sz w:val="22"/>
                <w:szCs w:val="22"/>
              </w:rPr>
              <w:t>provisioner</w:t>
            </w:r>
            <w:proofErr w:type="spellEnd"/>
            <w:r>
              <w:rPr>
                <w:rFonts w:ascii="Arial" w:hAnsi="Arial" w:cs="Arial"/>
                <w:sz w:val="22"/>
                <w:szCs w:val="22"/>
              </w:rPr>
              <w:t xml:space="preserve"> ignored the </w:t>
            </w:r>
            <w:proofErr w:type="gramStart"/>
            <w:r>
              <w:rPr>
                <w:rFonts w:ascii="Arial" w:hAnsi="Arial" w:cs="Arial"/>
                <w:sz w:val="22"/>
                <w:szCs w:val="22"/>
              </w:rPr>
              <w:t>change,</w:t>
            </w:r>
            <w:proofErr w:type="gramEnd"/>
            <w:r>
              <w:rPr>
                <w:rFonts w:ascii="Arial" w:hAnsi="Arial" w:cs="Arial"/>
                <w:sz w:val="22"/>
                <w:szCs w:val="22"/>
              </w:rPr>
              <w:t xml:space="preserve"> however ensure the event is logged.</w:t>
            </w:r>
          </w:p>
          <w:p w:rsidR="005C6B0D" w:rsidRDefault="005C6B0D" w:rsidP="00FF1B5E">
            <w:pPr>
              <w:rPr>
                <w:rFonts w:ascii="Arial" w:hAnsi="Arial" w:cs="Arial"/>
                <w:sz w:val="22"/>
                <w:szCs w:val="22"/>
              </w:rPr>
            </w:pPr>
          </w:p>
          <w:p w:rsidR="00EA63AA" w:rsidRPr="00EA63AA" w:rsidRDefault="005C6B0D" w:rsidP="00FF1B5E">
            <w:pPr>
              <w:rPr>
                <w:rFonts w:ascii="Arial" w:hAnsi="Arial" w:cs="Arial"/>
                <w:color w:val="00B050"/>
                <w:sz w:val="22"/>
                <w:szCs w:val="22"/>
                <w:rPrChange w:id="183" w:author="Author">
                  <w:rPr>
                    <w:rFonts w:ascii="Arial" w:hAnsi="Arial" w:cs="Arial"/>
                    <w:sz w:val="22"/>
                    <w:szCs w:val="22"/>
                  </w:rPr>
                </w:rPrChange>
              </w:rPr>
            </w:pPr>
            <w:r w:rsidRPr="006C0F60">
              <w:rPr>
                <w:rFonts w:ascii="Arial" w:hAnsi="Arial" w:cs="Arial"/>
                <w:color w:val="00B050"/>
                <w:sz w:val="22"/>
                <w:szCs w:val="22"/>
              </w:rPr>
              <w:t>D – M37, U/D M34</w:t>
            </w:r>
            <w:ins w:id="184" w:author="Author">
              <w:r w:rsidR="00EA63AA">
                <w:rPr>
                  <w:rFonts w:ascii="Arial" w:hAnsi="Arial" w:cs="Arial"/>
                  <w:color w:val="00B050"/>
                  <w:sz w:val="22"/>
                  <w:szCs w:val="22"/>
                </w:rPr>
                <w:t>, M33, M35</w:t>
              </w:r>
            </w:ins>
          </w:p>
        </w:tc>
        <w:tc>
          <w:tcPr>
            <w:tcW w:w="0" w:type="auto"/>
          </w:tcPr>
          <w:p w:rsidR="00693707" w:rsidRPr="00BF326D" w:rsidRDefault="00693707" w:rsidP="00FF1B5E">
            <w:pPr>
              <w:rPr>
                <w:rFonts w:ascii="Arial" w:hAnsi="Arial" w:cs="Arial"/>
                <w:b/>
                <w:sz w:val="22"/>
                <w:szCs w:val="22"/>
              </w:rPr>
            </w:pPr>
          </w:p>
        </w:tc>
      </w:tr>
      <w:tr w:rsidR="004722A9" w:rsidRPr="002C34BD" w:rsidTr="00436245">
        <w:trPr>
          <w:cantSplit/>
        </w:trPr>
        <w:tc>
          <w:tcPr>
            <w:tcW w:w="0" w:type="auto"/>
          </w:tcPr>
          <w:p w:rsidR="007A1167" w:rsidRDefault="007A1167" w:rsidP="00FF1B5E">
            <w:pPr>
              <w:rPr>
                <w:rFonts w:ascii="Arial" w:hAnsi="Arial" w:cs="Arial"/>
                <w:sz w:val="22"/>
                <w:szCs w:val="22"/>
              </w:rPr>
            </w:pPr>
            <w:r>
              <w:rPr>
                <w:rFonts w:ascii="Arial" w:hAnsi="Arial" w:cs="Arial"/>
                <w:sz w:val="22"/>
                <w:szCs w:val="22"/>
              </w:rPr>
              <w:t>2.</w:t>
            </w:r>
            <w:ins w:id="185" w:author="Author">
              <w:r w:rsidR="004722A9">
                <w:rPr>
                  <w:rFonts w:ascii="Arial" w:hAnsi="Arial" w:cs="Arial"/>
                  <w:sz w:val="22"/>
                  <w:szCs w:val="22"/>
                </w:rPr>
                <w:t>31</w:t>
              </w:r>
            </w:ins>
            <w:del w:id="186" w:author="Author">
              <w:r w:rsidDel="004722A9">
                <w:rPr>
                  <w:rFonts w:ascii="Arial" w:hAnsi="Arial" w:cs="Arial"/>
                  <w:sz w:val="22"/>
                  <w:szCs w:val="22"/>
                </w:rPr>
                <w:delText>28</w:delText>
              </w:r>
            </w:del>
          </w:p>
          <w:p w:rsidR="001E77C6" w:rsidRDefault="001E77C6" w:rsidP="00FF1B5E">
            <w:pPr>
              <w:rPr>
                <w:rFonts w:ascii="Arial" w:hAnsi="Arial" w:cs="Arial"/>
                <w:sz w:val="22"/>
                <w:szCs w:val="22"/>
              </w:rPr>
            </w:pPr>
            <w:r w:rsidRPr="005A695F">
              <w:rPr>
                <w:rFonts w:ascii="Arial" w:hAnsi="Arial" w:cs="Arial"/>
                <w:color w:val="E36C0A" w:themeColor="accent6" w:themeShade="BF"/>
                <w:sz w:val="22"/>
                <w:szCs w:val="22"/>
              </w:rPr>
              <w:t>ID</w:t>
            </w:r>
            <w:r>
              <w:rPr>
                <w:rFonts w:ascii="Arial" w:hAnsi="Arial" w:cs="Arial"/>
                <w:color w:val="E36C0A" w:themeColor="accent6" w:themeShade="BF"/>
                <w:sz w:val="22"/>
                <w:szCs w:val="22"/>
              </w:rPr>
              <w:t>M</w:t>
            </w:r>
          </w:p>
        </w:tc>
        <w:tc>
          <w:tcPr>
            <w:tcW w:w="0" w:type="auto"/>
          </w:tcPr>
          <w:p w:rsidR="007A1167" w:rsidRDefault="007A1167" w:rsidP="008312D6">
            <w:pPr>
              <w:pStyle w:val="ColorfulList-Accent11"/>
              <w:spacing w:after="0"/>
              <w:ind w:left="0"/>
              <w:rPr>
                <w:rFonts w:ascii="Arial" w:hAnsi="Arial" w:cs="Arial"/>
              </w:rPr>
            </w:pPr>
            <w:r>
              <w:rPr>
                <w:rFonts w:ascii="Arial" w:hAnsi="Arial" w:cs="Arial"/>
              </w:rPr>
              <w:t>For the remaining 19 notifications change the service-id from ‘000’ to ‘506’.</w:t>
            </w:r>
          </w:p>
        </w:tc>
        <w:tc>
          <w:tcPr>
            <w:tcW w:w="0" w:type="auto"/>
          </w:tcPr>
          <w:p w:rsidR="007A1167" w:rsidRPr="005A695F" w:rsidRDefault="007A1167">
            <w:pPr>
              <w:pStyle w:val="ColorfulList-Accent11"/>
              <w:ind w:left="0"/>
              <w:rPr>
                <w:rFonts w:ascii="Arial" w:hAnsi="Arial" w:cs="Arial"/>
              </w:rPr>
            </w:pPr>
            <w:r w:rsidRPr="005A695F">
              <w:rPr>
                <w:rFonts w:ascii="Arial" w:hAnsi="Arial" w:cs="Arial"/>
              </w:rPr>
              <w:t xml:space="preserve">Check that each account is created correctly, view logs to ensure they can be easily followed, and there </w:t>
            </w:r>
            <w:r w:rsidR="0042307B">
              <w:rPr>
                <w:rFonts w:ascii="Arial" w:hAnsi="Arial" w:cs="Arial"/>
              </w:rPr>
              <w:t>should be no</w:t>
            </w:r>
            <w:r w:rsidRPr="005A695F">
              <w:rPr>
                <w:rFonts w:ascii="Arial" w:hAnsi="Arial" w:cs="Arial"/>
              </w:rPr>
              <w:t xml:space="preserve"> retries</w:t>
            </w:r>
            <w:r w:rsidR="0042307B">
              <w:rPr>
                <w:rFonts w:ascii="Arial" w:hAnsi="Arial" w:cs="Arial"/>
              </w:rPr>
              <w:t>, or errors.</w:t>
            </w:r>
          </w:p>
        </w:tc>
        <w:tc>
          <w:tcPr>
            <w:tcW w:w="0" w:type="auto"/>
          </w:tcPr>
          <w:p w:rsidR="007A1167" w:rsidRDefault="0042307B" w:rsidP="00FF1B5E">
            <w:pPr>
              <w:rPr>
                <w:rFonts w:ascii="Arial" w:hAnsi="Arial" w:cs="Arial"/>
                <w:sz w:val="22"/>
                <w:szCs w:val="22"/>
              </w:rPr>
            </w:pPr>
            <w:r>
              <w:rPr>
                <w:rFonts w:ascii="Arial" w:hAnsi="Arial" w:cs="Arial"/>
                <w:sz w:val="22"/>
                <w:szCs w:val="22"/>
              </w:rPr>
              <w:t xml:space="preserve">The Exchange </w:t>
            </w:r>
            <w:r w:rsidR="003D67D6">
              <w:rPr>
                <w:rFonts w:ascii="Arial" w:hAnsi="Arial" w:cs="Arial"/>
                <w:sz w:val="22"/>
                <w:szCs w:val="22"/>
              </w:rPr>
              <w:t>P</w:t>
            </w:r>
            <w:r>
              <w:rPr>
                <w:rFonts w:ascii="Arial" w:hAnsi="Arial" w:cs="Arial"/>
                <w:sz w:val="22"/>
                <w:szCs w:val="22"/>
              </w:rPr>
              <w:t>rovisioner ignored all changes, and logged every event.</w:t>
            </w:r>
          </w:p>
        </w:tc>
        <w:tc>
          <w:tcPr>
            <w:tcW w:w="0" w:type="auto"/>
          </w:tcPr>
          <w:p w:rsidR="007A1167" w:rsidRPr="00BF326D" w:rsidRDefault="007A1167" w:rsidP="00FF1B5E">
            <w:pPr>
              <w:rPr>
                <w:rFonts w:ascii="Arial" w:hAnsi="Arial" w:cs="Arial"/>
                <w:b/>
                <w:sz w:val="22"/>
                <w:szCs w:val="22"/>
              </w:rPr>
            </w:pPr>
          </w:p>
        </w:tc>
      </w:tr>
      <w:tr w:rsidR="004722A9" w:rsidRPr="002C34BD" w:rsidTr="00436245">
        <w:trPr>
          <w:cantSplit/>
        </w:trPr>
        <w:tc>
          <w:tcPr>
            <w:tcW w:w="0" w:type="auto"/>
          </w:tcPr>
          <w:p w:rsidR="003D67D6" w:rsidRDefault="003D67D6" w:rsidP="00FF1B5E">
            <w:pPr>
              <w:rPr>
                <w:rFonts w:ascii="Arial" w:hAnsi="Arial" w:cs="Arial"/>
                <w:sz w:val="22"/>
                <w:szCs w:val="22"/>
              </w:rPr>
            </w:pPr>
            <w:r>
              <w:rPr>
                <w:rFonts w:ascii="Arial" w:hAnsi="Arial" w:cs="Arial"/>
                <w:sz w:val="22"/>
                <w:szCs w:val="22"/>
              </w:rPr>
              <w:t>2.</w:t>
            </w:r>
            <w:ins w:id="187" w:author="Author">
              <w:r w:rsidR="004722A9">
                <w:rPr>
                  <w:rFonts w:ascii="Arial" w:hAnsi="Arial" w:cs="Arial"/>
                  <w:sz w:val="22"/>
                  <w:szCs w:val="22"/>
                </w:rPr>
                <w:t>32</w:t>
              </w:r>
            </w:ins>
            <w:del w:id="188" w:author="Author">
              <w:r w:rsidDel="004722A9">
                <w:rPr>
                  <w:rFonts w:ascii="Arial" w:hAnsi="Arial" w:cs="Arial"/>
                  <w:sz w:val="22"/>
                  <w:szCs w:val="22"/>
                </w:rPr>
                <w:delText>29</w:delText>
              </w:r>
            </w:del>
          </w:p>
          <w:p w:rsidR="00BE7295" w:rsidRPr="006C0F60" w:rsidRDefault="00BE7295" w:rsidP="006C0F60">
            <w:pPr>
              <w:pStyle w:val="ColorfulList-Accent11"/>
              <w:spacing w:after="0"/>
              <w:ind w:left="0"/>
              <w:rPr>
                <w:rFonts w:ascii="Arial" w:hAnsi="Arial" w:cs="Arial"/>
                <w:color w:val="7030A0"/>
              </w:rPr>
            </w:pPr>
            <w:proofErr w:type="spellStart"/>
            <w:r w:rsidRPr="005A695F">
              <w:rPr>
                <w:rFonts w:ascii="Arial" w:hAnsi="Arial" w:cs="Arial"/>
                <w:color w:val="7030A0"/>
              </w:rPr>
              <w:t>ExchP</w:t>
            </w:r>
            <w:proofErr w:type="spellEnd"/>
          </w:p>
        </w:tc>
        <w:tc>
          <w:tcPr>
            <w:tcW w:w="0" w:type="auto"/>
          </w:tcPr>
          <w:p w:rsidR="003D67D6" w:rsidRDefault="003D67D6">
            <w:pPr>
              <w:pStyle w:val="ColorfulList-Accent11"/>
              <w:spacing w:after="0"/>
              <w:ind w:left="0"/>
              <w:rPr>
                <w:rFonts w:ascii="Arial" w:hAnsi="Arial" w:cs="Arial"/>
              </w:rPr>
            </w:pPr>
            <w:r>
              <w:rPr>
                <w:rFonts w:ascii="Arial" w:hAnsi="Arial" w:cs="Arial"/>
              </w:rPr>
              <w:t>Stop the new Exchange Provisioner, and set email routing for Expiry emails to divert to tester’s (or UAT) account. Modify the email that is sent to display the intended target for each message.</w:t>
            </w:r>
          </w:p>
        </w:tc>
        <w:tc>
          <w:tcPr>
            <w:tcW w:w="0" w:type="auto"/>
          </w:tcPr>
          <w:p w:rsidR="003D67D6" w:rsidRPr="005A695F" w:rsidRDefault="003D67D6" w:rsidP="0042307B">
            <w:pPr>
              <w:pStyle w:val="ColorfulList-Accent11"/>
              <w:ind w:left="0"/>
              <w:rPr>
                <w:rFonts w:ascii="Arial" w:hAnsi="Arial" w:cs="Arial"/>
              </w:rPr>
            </w:pPr>
          </w:p>
        </w:tc>
        <w:tc>
          <w:tcPr>
            <w:tcW w:w="0" w:type="auto"/>
          </w:tcPr>
          <w:p w:rsidR="00A055F5" w:rsidRDefault="00A055F5">
            <w:pPr>
              <w:rPr>
                <w:rFonts w:ascii="Arial" w:hAnsi="Arial" w:cs="Arial"/>
                <w:sz w:val="22"/>
                <w:szCs w:val="22"/>
              </w:rPr>
            </w:pPr>
            <w:r>
              <w:rPr>
                <w:rFonts w:ascii="Arial" w:hAnsi="Arial" w:cs="Arial"/>
                <w:sz w:val="22"/>
                <w:szCs w:val="22"/>
              </w:rPr>
              <w:t>The new Exchange Provisioner stopped cleanly.</w:t>
            </w:r>
          </w:p>
          <w:p w:rsidR="00A055F5" w:rsidRDefault="00A055F5">
            <w:pPr>
              <w:rPr>
                <w:rFonts w:ascii="Arial" w:hAnsi="Arial" w:cs="Arial"/>
                <w:sz w:val="22"/>
                <w:szCs w:val="22"/>
              </w:rPr>
            </w:pPr>
          </w:p>
          <w:p w:rsidR="003D67D6" w:rsidRDefault="003D67D6">
            <w:pPr>
              <w:rPr>
                <w:rFonts w:ascii="Arial" w:hAnsi="Arial" w:cs="Arial"/>
                <w:sz w:val="22"/>
                <w:szCs w:val="22"/>
              </w:rPr>
            </w:pPr>
            <w:r>
              <w:rPr>
                <w:rFonts w:ascii="Arial" w:hAnsi="Arial" w:cs="Arial"/>
                <w:sz w:val="22"/>
                <w:szCs w:val="22"/>
              </w:rPr>
              <w:t>Exchange Provisioner has been modified to ensure that expiry emails will not be delivered to actual students.</w:t>
            </w:r>
          </w:p>
        </w:tc>
        <w:tc>
          <w:tcPr>
            <w:tcW w:w="0" w:type="auto"/>
          </w:tcPr>
          <w:p w:rsidR="003D67D6" w:rsidRPr="00BF326D" w:rsidRDefault="003D67D6" w:rsidP="00FF1B5E">
            <w:pPr>
              <w:rPr>
                <w:rFonts w:ascii="Arial" w:hAnsi="Arial" w:cs="Arial"/>
                <w:b/>
                <w:sz w:val="22"/>
                <w:szCs w:val="22"/>
              </w:rPr>
            </w:pPr>
          </w:p>
        </w:tc>
      </w:tr>
      <w:tr w:rsidR="004722A9" w:rsidRPr="002C34BD" w:rsidTr="00436245">
        <w:trPr>
          <w:cantSplit/>
        </w:trPr>
        <w:tc>
          <w:tcPr>
            <w:tcW w:w="0" w:type="auto"/>
          </w:tcPr>
          <w:p w:rsidR="003D67D6" w:rsidRDefault="003D67D6" w:rsidP="00FF1B5E">
            <w:pPr>
              <w:rPr>
                <w:rFonts w:ascii="Arial" w:hAnsi="Arial" w:cs="Arial"/>
                <w:sz w:val="22"/>
                <w:szCs w:val="22"/>
              </w:rPr>
            </w:pPr>
            <w:r>
              <w:rPr>
                <w:rFonts w:ascii="Arial" w:hAnsi="Arial" w:cs="Arial"/>
                <w:sz w:val="22"/>
                <w:szCs w:val="22"/>
              </w:rPr>
              <w:t>2.3</w:t>
            </w:r>
            <w:ins w:id="189" w:author="Author">
              <w:r w:rsidR="004722A9">
                <w:rPr>
                  <w:rFonts w:ascii="Arial" w:hAnsi="Arial" w:cs="Arial"/>
                  <w:sz w:val="22"/>
                  <w:szCs w:val="22"/>
                </w:rPr>
                <w:t>3</w:t>
              </w:r>
            </w:ins>
            <w:del w:id="190" w:author="Author">
              <w:r w:rsidDel="004722A9">
                <w:rPr>
                  <w:rFonts w:ascii="Arial" w:hAnsi="Arial" w:cs="Arial"/>
                  <w:sz w:val="22"/>
                  <w:szCs w:val="22"/>
                </w:rPr>
                <w:delText>0</w:delText>
              </w:r>
            </w:del>
          </w:p>
          <w:p w:rsidR="00BE7295" w:rsidRPr="006C0F60" w:rsidRDefault="00BE7295" w:rsidP="006C0F60">
            <w:pPr>
              <w:pStyle w:val="ColorfulList-Accent11"/>
              <w:spacing w:after="0"/>
              <w:ind w:left="0"/>
              <w:rPr>
                <w:rFonts w:ascii="Arial" w:hAnsi="Arial" w:cs="Arial"/>
                <w:color w:val="7030A0"/>
              </w:rPr>
            </w:pPr>
            <w:proofErr w:type="spellStart"/>
            <w:r w:rsidRPr="005A695F">
              <w:rPr>
                <w:rFonts w:ascii="Arial" w:hAnsi="Arial" w:cs="Arial"/>
                <w:color w:val="7030A0"/>
              </w:rPr>
              <w:t>ExchP</w:t>
            </w:r>
            <w:proofErr w:type="spellEnd"/>
          </w:p>
        </w:tc>
        <w:tc>
          <w:tcPr>
            <w:tcW w:w="0" w:type="auto"/>
          </w:tcPr>
          <w:p w:rsidR="003D67D6" w:rsidRPr="00BF326D" w:rsidRDefault="003D67D6" w:rsidP="008312D6">
            <w:pPr>
              <w:pStyle w:val="ColorfulList-Accent11"/>
              <w:spacing w:after="0"/>
              <w:ind w:left="0"/>
              <w:rPr>
                <w:rFonts w:ascii="Arial" w:hAnsi="Arial" w:cs="Arial"/>
              </w:rPr>
            </w:pPr>
            <w:r w:rsidRPr="005A695F">
              <w:rPr>
                <w:rFonts w:ascii="Arial" w:hAnsi="Arial" w:cs="Arial"/>
              </w:rPr>
              <w:t xml:space="preserve">Start the new </w:t>
            </w:r>
            <w:proofErr w:type="spellStart"/>
            <w:r w:rsidRPr="005A695F">
              <w:rPr>
                <w:rFonts w:ascii="Arial" w:hAnsi="Arial" w:cs="Arial"/>
              </w:rPr>
              <w:t>provisioner</w:t>
            </w:r>
            <w:proofErr w:type="spellEnd"/>
            <w:r w:rsidRPr="005A695F">
              <w:rPr>
                <w:rFonts w:ascii="Arial" w:hAnsi="Arial" w:cs="Arial"/>
              </w:rPr>
              <w:t xml:space="preserve"> service to pick up and process notifications sent to service-id ‘506’</w:t>
            </w:r>
          </w:p>
        </w:tc>
        <w:tc>
          <w:tcPr>
            <w:tcW w:w="0" w:type="auto"/>
          </w:tcPr>
          <w:p w:rsidR="003D67D6" w:rsidRPr="00BF326D" w:rsidRDefault="003D67D6" w:rsidP="006C0F60">
            <w:pPr>
              <w:rPr>
                <w:rFonts w:ascii="Arial" w:hAnsi="Arial" w:cs="Arial"/>
                <w:b/>
                <w:sz w:val="22"/>
                <w:szCs w:val="22"/>
              </w:rPr>
            </w:pPr>
            <w:r w:rsidRPr="005A695F">
              <w:rPr>
                <w:rFonts w:ascii="Arial" w:hAnsi="Arial" w:cs="Arial"/>
                <w:sz w:val="22"/>
                <w:szCs w:val="22"/>
              </w:rPr>
              <w:t xml:space="preserve">Examine the logs to determine that the service is running, and no changes are processed by the </w:t>
            </w:r>
            <w:proofErr w:type="spellStart"/>
            <w:r w:rsidRPr="005A695F">
              <w:rPr>
                <w:rFonts w:ascii="Arial" w:hAnsi="Arial" w:cs="Arial"/>
                <w:sz w:val="22"/>
                <w:szCs w:val="22"/>
              </w:rPr>
              <w:t>provisioner</w:t>
            </w:r>
            <w:proofErr w:type="spellEnd"/>
            <w:r w:rsidRPr="005A695F">
              <w:rPr>
                <w:rFonts w:ascii="Arial" w:hAnsi="Arial" w:cs="Arial"/>
                <w:sz w:val="22"/>
                <w:szCs w:val="22"/>
              </w:rPr>
              <w:t>.</w:t>
            </w:r>
          </w:p>
        </w:tc>
        <w:tc>
          <w:tcPr>
            <w:tcW w:w="0" w:type="auto"/>
          </w:tcPr>
          <w:p w:rsidR="003D67D6" w:rsidRPr="00BF326D" w:rsidRDefault="003D67D6">
            <w:pPr>
              <w:rPr>
                <w:rFonts w:ascii="Arial" w:hAnsi="Arial" w:cs="Arial"/>
                <w:sz w:val="22"/>
                <w:szCs w:val="22"/>
              </w:rPr>
            </w:pPr>
            <w:r w:rsidRPr="005A695F">
              <w:rPr>
                <w:rFonts w:ascii="Arial" w:hAnsi="Arial" w:cs="Arial"/>
                <w:sz w:val="22"/>
                <w:szCs w:val="22"/>
              </w:rPr>
              <w:t xml:space="preserve">New </w:t>
            </w:r>
            <w:proofErr w:type="spellStart"/>
            <w:r w:rsidRPr="005A695F">
              <w:rPr>
                <w:rFonts w:ascii="Arial" w:hAnsi="Arial" w:cs="Arial"/>
                <w:sz w:val="22"/>
                <w:szCs w:val="22"/>
              </w:rPr>
              <w:t>provisioner</w:t>
            </w:r>
            <w:proofErr w:type="spellEnd"/>
            <w:r w:rsidRPr="005A695F">
              <w:rPr>
                <w:rFonts w:ascii="Arial" w:hAnsi="Arial" w:cs="Arial"/>
                <w:sz w:val="22"/>
                <w:szCs w:val="22"/>
              </w:rPr>
              <w:t xml:space="preserve"> service started and running on new server, and no changes have been made to O365.</w:t>
            </w:r>
          </w:p>
        </w:tc>
        <w:tc>
          <w:tcPr>
            <w:tcW w:w="0" w:type="auto"/>
          </w:tcPr>
          <w:p w:rsidR="003D67D6" w:rsidRPr="00BF326D" w:rsidRDefault="003D67D6" w:rsidP="00FF1B5E">
            <w:pPr>
              <w:rPr>
                <w:rFonts w:ascii="Arial" w:hAnsi="Arial" w:cs="Arial"/>
                <w:b/>
                <w:sz w:val="22"/>
                <w:szCs w:val="22"/>
              </w:rPr>
            </w:pPr>
          </w:p>
        </w:tc>
      </w:tr>
      <w:tr w:rsidR="004722A9" w:rsidRPr="002C34BD" w:rsidTr="00436245">
        <w:trPr>
          <w:cantSplit/>
        </w:trPr>
        <w:tc>
          <w:tcPr>
            <w:tcW w:w="0" w:type="auto"/>
          </w:tcPr>
          <w:p w:rsidR="003D67D6" w:rsidRDefault="003D67D6" w:rsidP="00FF1B5E">
            <w:pPr>
              <w:rPr>
                <w:rFonts w:ascii="Arial" w:hAnsi="Arial" w:cs="Arial"/>
                <w:sz w:val="22"/>
                <w:szCs w:val="22"/>
              </w:rPr>
            </w:pPr>
            <w:r w:rsidRPr="006C0F60">
              <w:rPr>
                <w:rFonts w:ascii="Arial" w:hAnsi="Arial" w:cs="Arial"/>
                <w:sz w:val="22"/>
                <w:szCs w:val="22"/>
              </w:rPr>
              <w:t>2.3</w:t>
            </w:r>
            <w:ins w:id="191" w:author="Author">
              <w:r w:rsidR="004722A9">
                <w:rPr>
                  <w:rFonts w:ascii="Arial" w:hAnsi="Arial" w:cs="Arial"/>
                  <w:sz w:val="22"/>
                  <w:szCs w:val="22"/>
                </w:rPr>
                <w:t>4</w:t>
              </w:r>
            </w:ins>
            <w:del w:id="192" w:author="Author">
              <w:r w:rsidRPr="006C0F60" w:rsidDel="004722A9">
                <w:rPr>
                  <w:rFonts w:ascii="Arial" w:hAnsi="Arial" w:cs="Arial"/>
                  <w:sz w:val="22"/>
                  <w:szCs w:val="22"/>
                </w:rPr>
                <w:delText>1</w:delText>
              </w:r>
            </w:del>
          </w:p>
          <w:p w:rsidR="00BE7295" w:rsidRPr="006833F9" w:rsidRDefault="00BE7295" w:rsidP="00FF1B5E">
            <w:pPr>
              <w:rPr>
                <w:rFonts w:ascii="Arial" w:hAnsi="Arial" w:cs="Arial"/>
                <w:sz w:val="22"/>
                <w:szCs w:val="22"/>
              </w:rPr>
            </w:pPr>
            <w:r w:rsidRPr="005A695F">
              <w:rPr>
                <w:rFonts w:ascii="Arial" w:hAnsi="Arial" w:cs="Arial"/>
                <w:color w:val="E36C0A" w:themeColor="accent6" w:themeShade="BF"/>
                <w:sz w:val="22"/>
                <w:szCs w:val="22"/>
              </w:rPr>
              <w:t>IDM</w:t>
            </w:r>
          </w:p>
        </w:tc>
        <w:tc>
          <w:tcPr>
            <w:tcW w:w="0" w:type="auto"/>
          </w:tcPr>
          <w:p w:rsidR="003D67D6" w:rsidRDefault="003D67D6">
            <w:pPr>
              <w:pStyle w:val="ColorfulList-Accent11"/>
              <w:spacing w:after="0"/>
              <w:ind w:left="0"/>
              <w:rPr>
                <w:rFonts w:ascii="Arial" w:hAnsi="Arial" w:cs="Arial"/>
              </w:rPr>
            </w:pPr>
            <w:r w:rsidRPr="005A695F">
              <w:rPr>
                <w:rFonts w:ascii="Arial" w:hAnsi="Arial" w:cs="Arial"/>
              </w:rPr>
              <w:t xml:space="preserve">Identify </w:t>
            </w:r>
            <w:r>
              <w:rPr>
                <w:rFonts w:ascii="Arial" w:hAnsi="Arial" w:cs="Arial"/>
              </w:rPr>
              <w:t xml:space="preserve">at least </w:t>
            </w:r>
            <w:r w:rsidR="006833F9">
              <w:rPr>
                <w:rFonts w:ascii="Arial" w:hAnsi="Arial" w:cs="Arial"/>
              </w:rPr>
              <w:t>ten</w:t>
            </w:r>
            <w:r>
              <w:rPr>
                <w:rFonts w:ascii="Arial" w:hAnsi="Arial" w:cs="Arial"/>
              </w:rPr>
              <w:t xml:space="preserve"> recent IDM Aging</w:t>
            </w:r>
            <w:r w:rsidRPr="005A695F">
              <w:rPr>
                <w:rFonts w:ascii="Arial" w:hAnsi="Arial" w:cs="Arial"/>
              </w:rPr>
              <w:t xml:space="preserve"> notifications in IDM </w:t>
            </w:r>
            <w:r>
              <w:rPr>
                <w:rFonts w:ascii="Arial" w:hAnsi="Arial" w:cs="Arial"/>
              </w:rPr>
              <w:t>at the Expiring stage</w:t>
            </w:r>
            <w:r w:rsidR="006833F9">
              <w:rPr>
                <w:rFonts w:ascii="Arial" w:hAnsi="Arial" w:cs="Arial"/>
              </w:rPr>
              <w:t>. Every affiliation type (e.g. STUUG, STF…) must be represented at least once.</w:t>
            </w:r>
          </w:p>
          <w:p w:rsidR="003D67D6" w:rsidRDefault="003D67D6">
            <w:pPr>
              <w:pStyle w:val="ColorfulList-Accent11"/>
              <w:spacing w:after="0"/>
              <w:ind w:left="0"/>
              <w:rPr>
                <w:rFonts w:ascii="Arial" w:hAnsi="Arial" w:cs="Arial"/>
              </w:rPr>
            </w:pPr>
          </w:p>
          <w:p w:rsidR="003D67D6" w:rsidRPr="00BF326D" w:rsidRDefault="003D67D6">
            <w:pPr>
              <w:pStyle w:val="ColorfulList-Accent11"/>
              <w:spacing w:after="0"/>
              <w:ind w:left="0"/>
              <w:rPr>
                <w:rFonts w:ascii="Arial" w:hAnsi="Arial" w:cs="Arial"/>
              </w:rPr>
            </w:pPr>
            <w:r>
              <w:rPr>
                <w:rFonts w:ascii="Arial" w:hAnsi="Arial" w:cs="Arial"/>
              </w:rPr>
              <w:t>I</w:t>
            </w:r>
            <w:r w:rsidRPr="005A695F">
              <w:rPr>
                <w:rFonts w:ascii="Arial" w:hAnsi="Arial" w:cs="Arial"/>
              </w:rPr>
              <w:t>mmediately change the service-id from ‘136’ to ‘506’</w:t>
            </w:r>
            <w:r>
              <w:rPr>
                <w:rFonts w:ascii="Arial" w:hAnsi="Arial" w:cs="Arial"/>
              </w:rPr>
              <w:t>.</w:t>
            </w:r>
          </w:p>
        </w:tc>
        <w:tc>
          <w:tcPr>
            <w:tcW w:w="0" w:type="auto"/>
          </w:tcPr>
          <w:p w:rsidR="003D67D6" w:rsidRPr="00BF326D" w:rsidRDefault="003D67D6" w:rsidP="006C0F60">
            <w:pPr>
              <w:rPr>
                <w:rFonts w:ascii="Arial" w:hAnsi="Arial" w:cs="Arial"/>
                <w:b/>
                <w:sz w:val="22"/>
                <w:szCs w:val="22"/>
              </w:rPr>
            </w:pPr>
            <w:r w:rsidRPr="005A695F">
              <w:rPr>
                <w:rFonts w:ascii="Arial" w:hAnsi="Arial" w:cs="Arial"/>
                <w:sz w:val="22"/>
                <w:szCs w:val="22"/>
              </w:rPr>
              <w:t>Ensure that the ‘136’ notifications were not picked up by the existing Exchange Provisioner</w:t>
            </w:r>
            <w:r>
              <w:rPr>
                <w:rFonts w:ascii="Arial" w:hAnsi="Arial" w:cs="Arial"/>
              </w:rPr>
              <w:t>.</w:t>
            </w:r>
          </w:p>
        </w:tc>
        <w:tc>
          <w:tcPr>
            <w:tcW w:w="0" w:type="auto"/>
          </w:tcPr>
          <w:p w:rsidR="003D67D6" w:rsidRDefault="003D67D6" w:rsidP="00D21069">
            <w:pPr>
              <w:rPr>
                <w:rFonts w:ascii="Arial" w:hAnsi="Arial" w:cs="Arial"/>
                <w:sz w:val="22"/>
                <w:szCs w:val="22"/>
              </w:rPr>
            </w:pPr>
            <w:r>
              <w:rPr>
                <w:rFonts w:ascii="Arial" w:hAnsi="Arial" w:cs="Arial"/>
                <w:sz w:val="22"/>
                <w:szCs w:val="22"/>
              </w:rPr>
              <w:t>Expiry notifications were identified for the following uuns:</w:t>
            </w:r>
          </w:p>
          <w:p w:rsidR="003D67D6" w:rsidRDefault="003D67D6">
            <w:pPr>
              <w:rPr>
                <w:rFonts w:ascii="Arial" w:hAnsi="Arial" w:cs="Arial"/>
                <w:sz w:val="22"/>
                <w:szCs w:val="22"/>
              </w:rPr>
            </w:pPr>
          </w:p>
          <w:p w:rsidR="003D67D6" w:rsidRPr="006C0F60" w:rsidRDefault="003D67D6" w:rsidP="006C0F60">
            <w:pPr>
              <w:pStyle w:val="ListParagraph"/>
              <w:numPr>
                <w:ilvl w:val="0"/>
                <w:numId w:val="31"/>
              </w:numPr>
              <w:rPr>
                <w:rFonts w:ascii="Arial" w:hAnsi="Arial" w:cs="Arial"/>
                <w:sz w:val="22"/>
                <w:szCs w:val="22"/>
              </w:rPr>
            </w:pPr>
            <w:r>
              <w:rPr>
                <w:rFonts w:ascii="Arial" w:hAnsi="Arial" w:cs="Arial"/>
                <w:sz w:val="22"/>
                <w:szCs w:val="22"/>
                <w:u w:val="single"/>
              </w:rPr>
              <w:t xml:space="preserve">                    .</w:t>
            </w:r>
            <w:r w:rsidR="006833F9" w:rsidRPr="006C0F60">
              <w:rPr>
                <w:rFonts w:ascii="Arial" w:hAnsi="Arial" w:cs="Arial"/>
                <w:sz w:val="22"/>
                <w:szCs w:val="22"/>
              </w:rPr>
              <w:t xml:space="preserve">   6. </w:t>
            </w:r>
            <w:r w:rsidR="006833F9">
              <w:rPr>
                <w:rFonts w:ascii="Arial" w:hAnsi="Arial" w:cs="Arial"/>
                <w:sz w:val="22"/>
                <w:szCs w:val="22"/>
                <w:u w:val="single"/>
              </w:rPr>
              <w:t xml:space="preserve">                    .</w:t>
            </w:r>
          </w:p>
          <w:p w:rsidR="003D67D6" w:rsidRPr="006C0F60" w:rsidRDefault="003D67D6" w:rsidP="006C0F60">
            <w:pPr>
              <w:pStyle w:val="ListParagraph"/>
              <w:numPr>
                <w:ilvl w:val="0"/>
                <w:numId w:val="31"/>
              </w:numPr>
              <w:rPr>
                <w:rFonts w:ascii="Arial" w:hAnsi="Arial" w:cs="Arial"/>
                <w:sz w:val="22"/>
                <w:szCs w:val="22"/>
              </w:rPr>
            </w:pPr>
            <w:r>
              <w:rPr>
                <w:rFonts w:ascii="Arial" w:hAnsi="Arial" w:cs="Arial"/>
                <w:sz w:val="22"/>
                <w:szCs w:val="22"/>
                <w:u w:val="single"/>
              </w:rPr>
              <w:t xml:space="preserve">                    .</w:t>
            </w:r>
            <w:r w:rsidR="006833F9" w:rsidRPr="006C0F60">
              <w:rPr>
                <w:rFonts w:ascii="Arial" w:hAnsi="Arial" w:cs="Arial"/>
                <w:sz w:val="22"/>
                <w:szCs w:val="22"/>
              </w:rPr>
              <w:t xml:space="preserve">   7. </w:t>
            </w:r>
            <w:r w:rsidR="006833F9">
              <w:rPr>
                <w:rFonts w:ascii="Arial" w:hAnsi="Arial" w:cs="Arial"/>
                <w:sz w:val="22"/>
                <w:szCs w:val="22"/>
                <w:u w:val="single"/>
              </w:rPr>
              <w:t xml:space="preserve">                    .</w:t>
            </w:r>
          </w:p>
          <w:p w:rsidR="003D67D6" w:rsidRPr="006C0F60" w:rsidRDefault="003D67D6" w:rsidP="006C0F60">
            <w:pPr>
              <w:pStyle w:val="ListParagraph"/>
              <w:numPr>
                <w:ilvl w:val="0"/>
                <w:numId w:val="31"/>
              </w:numPr>
              <w:rPr>
                <w:rFonts w:ascii="Arial" w:hAnsi="Arial" w:cs="Arial"/>
                <w:sz w:val="22"/>
                <w:szCs w:val="22"/>
              </w:rPr>
            </w:pPr>
            <w:r>
              <w:rPr>
                <w:rFonts w:ascii="Arial" w:hAnsi="Arial" w:cs="Arial"/>
                <w:sz w:val="22"/>
                <w:szCs w:val="22"/>
                <w:u w:val="single"/>
              </w:rPr>
              <w:t xml:space="preserve">                    .</w:t>
            </w:r>
            <w:r w:rsidR="006833F9" w:rsidRPr="006C0F60">
              <w:rPr>
                <w:rFonts w:ascii="Arial" w:hAnsi="Arial" w:cs="Arial"/>
                <w:sz w:val="22"/>
                <w:szCs w:val="22"/>
              </w:rPr>
              <w:t xml:space="preserve">   8. </w:t>
            </w:r>
            <w:r w:rsidR="006833F9">
              <w:rPr>
                <w:rFonts w:ascii="Arial" w:hAnsi="Arial" w:cs="Arial"/>
                <w:sz w:val="22"/>
                <w:szCs w:val="22"/>
                <w:u w:val="single"/>
              </w:rPr>
              <w:t xml:space="preserve">                    .</w:t>
            </w:r>
          </w:p>
          <w:p w:rsidR="003D67D6" w:rsidRPr="006C0F60" w:rsidRDefault="003D67D6" w:rsidP="006C0F60">
            <w:pPr>
              <w:pStyle w:val="ListParagraph"/>
              <w:numPr>
                <w:ilvl w:val="0"/>
                <w:numId w:val="31"/>
              </w:numPr>
              <w:rPr>
                <w:rFonts w:ascii="Arial" w:hAnsi="Arial" w:cs="Arial"/>
                <w:sz w:val="22"/>
                <w:szCs w:val="22"/>
              </w:rPr>
            </w:pPr>
            <w:r>
              <w:rPr>
                <w:rFonts w:ascii="Arial" w:hAnsi="Arial" w:cs="Arial"/>
                <w:sz w:val="22"/>
                <w:szCs w:val="22"/>
                <w:u w:val="single"/>
              </w:rPr>
              <w:t xml:space="preserve">                    .</w:t>
            </w:r>
            <w:r w:rsidR="006833F9" w:rsidRPr="006C0F60">
              <w:rPr>
                <w:rFonts w:ascii="Arial" w:hAnsi="Arial" w:cs="Arial"/>
                <w:sz w:val="22"/>
                <w:szCs w:val="22"/>
              </w:rPr>
              <w:t xml:space="preserve">   9. </w:t>
            </w:r>
            <w:r w:rsidR="006833F9">
              <w:rPr>
                <w:rFonts w:ascii="Arial" w:hAnsi="Arial" w:cs="Arial"/>
                <w:sz w:val="22"/>
                <w:szCs w:val="22"/>
                <w:u w:val="single"/>
              </w:rPr>
              <w:t xml:space="preserve">                    .</w:t>
            </w:r>
          </w:p>
          <w:p w:rsidR="003D67D6" w:rsidRPr="006C0F60" w:rsidRDefault="003D67D6" w:rsidP="006C0F60">
            <w:pPr>
              <w:pStyle w:val="ListParagraph"/>
              <w:numPr>
                <w:ilvl w:val="0"/>
                <w:numId w:val="31"/>
              </w:numPr>
              <w:rPr>
                <w:rFonts w:ascii="Arial" w:hAnsi="Arial" w:cs="Arial"/>
                <w:sz w:val="22"/>
                <w:szCs w:val="22"/>
              </w:rPr>
            </w:pPr>
            <w:r>
              <w:rPr>
                <w:rFonts w:ascii="Arial" w:hAnsi="Arial" w:cs="Arial"/>
                <w:sz w:val="22"/>
                <w:szCs w:val="22"/>
                <w:u w:val="single"/>
              </w:rPr>
              <w:t xml:space="preserve">                    .</w:t>
            </w:r>
            <w:r w:rsidR="006833F9" w:rsidRPr="006C0F60">
              <w:rPr>
                <w:rFonts w:ascii="Arial" w:hAnsi="Arial" w:cs="Arial"/>
                <w:sz w:val="22"/>
                <w:szCs w:val="22"/>
              </w:rPr>
              <w:t xml:space="preserve"> 10. </w:t>
            </w:r>
            <w:r w:rsidR="006833F9">
              <w:rPr>
                <w:rFonts w:ascii="Arial" w:hAnsi="Arial" w:cs="Arial"/>
                <w:sz w:val="22"/>
                <w:szCs w:val="22"/>
                <w:u w:val="single"/>
              </w:rPr>
              <w:t xml:space="preserve">                    .</w:t>
            </w:r>
          </w:p>
        </w:tc>
        <w:tc>
          <w:tcPr>
            <w:tcW w:w="0" w:type="auto"/>
          </w:tcPr>
          <w:p w:rsidR="003D67D6" w:rsidRPr="00BF326D" w:rsidRDefault="003D67D6" w:rsidP="00FF1B5E">
            <w:pPr>
              <w:rPr>
                <w:rFonts w:ascii="Arial" w:hAnsi="Arial" w:cs="Arial"/>
                <w:b/>
                <w:sz w:val="22"/>
                <w:szCs w:val="22"/>
              </w:rPr>
            </w:pPr>
          </w:p>
        </w:tc>
      </w:tr>
      <w:tr w:rsidR="004722A9" w:rsidRPr="002C34BD" w:rsidTr="00436245">
        <w:trPr>
          <w:cantSplit/>
        </w:trPr>
        <w:tc>
          <w:tcPr>
            <w:tcW w:w="0" w:type="auto"/>
          </w:tcPr>
          <w:p w:rsidR="006833F9" w:rsidRDefault="006833F9" w:rsidP="00FF1B5E">
            <w:pPr>
              <w:rPr>
                <w:rFonts w:ascii="Arial" w:hAnsi="Arial" w:cs="Arial"/>
                <w:sz w:val="22"/>
                <w:szCs w:val="22"/>
              </w:rPr>
            </w:pPr>
            <w:r>
              <w:rPr>
                <w:rFonts w:ascii="Arial" w:hAnsi="Arial" w:cs="Arial"/>
                <w:sz w:val="22"/>
                <w:szCs w:val="22"/>
              </w:rPr>
              <w:t>2.3</w:t>
            </w:r>
            <w:ins w:id="193" w:author="Author">
              <w:r w:rsidR="004722A9">
                <w:rPr>
                  <w:rFonts w:ascii="Arial" w:hAnsi="Arial" w:cs="Arial"/>
                  <w:sz w:val="22"/>
                  <w:szCs w:val="22"/>
                </w:rPr>
                <w:t>5</w:t>
              </w:r>
            </w:ins>
            <w:del w:id="194" w:author="Author">
              <w:r w:rsidDel="004722A9">
                <w:rPr>
                  <w:rFonts w:ascii="Arial" w:hAnsi="Arial" w:cs="Arial"/>
                  <w:sz w:val="22"/>
                  <w:szCs w:val="22"/>
                </w:rPr>
                <w:delText>2</w:delText>
              </w:r>
            </w:del>
          </w:p>
          <w:p w:rsidR="00BE7295" w:rsidRPr="006C0F60" w:rsidRDefault="00BE7295" w:rsidP="006C0F60">
            <w:pPr>
              <w:pStyle w:val="ColorfulList-Accent11"/>
              <w:spacing w:after="0"/>
              <w:ind w:left="0"/>
              <w:rPr>
                <w:rFonts w:ascii="Arial" w:hAnsi="Arial" w:cs="Arial"/>
                <w:color w:val="7030A0"/>
              </w:rPr>
            </w:pPr>
            <w:proofErr w:type="spellStart"/>
            <w:r w:rsidRPr="005A695F">
              <w:rPr>
                <w:rFonts w:ascii="Arial" w:hAnsi="Arial" w:cs="Arial"/>
                <w:color w:val="7030A0"/>
              </w:rPr>
              <w:t>ExchP</w:t>
            </w:r>
            <w:proofErr w:type="spellEnd"/>
          </w:p>
        </w:tc>
        <w:tc>
          <w:tcPr>
            <w:tcW w:w="0" w:type="auto"/>
          </w:tcPr>
          <w:p w:rsidR="006833F9" w:rsidRPr="00BF326D" w:rsidRDefault="006833F9" w:rsidP="008312D6">
            <w:pPr>
              <w:pStyle w:val="ColorfulList-Accent11"/>
              <w:spacing w:after="0"/>
              <w:ind w:left="0"/>
              <w:rPr>
                <w:rFonts w:ascii="Arial" w:hAnsi="Arial" w:cs="Arial"/>
              </w:rPr>
            </w:pPr>
            <w:r w:rsidRPr="005A695F">
              <w:rPr>
                <w:rFonts w:ascii="Arial" w:hAnsi="Arial" w:cs="Arial"/>
              </w:rPr>
              <w:t xml:space="preserve">Examine Exchange </w:t>
            </w:r>
            <w:proofErr w:type="spellStart"/>
            <w:r w:rsidRPr="005A695F">
              <w:rPr>
                <w:rFonts w:ascii="Arial" w:hAnsi="Arial" w:cs="Arial"/>
              </w:rPr>
              <w:t>provisioner</w:t>
            </w:r>
            <w:proofErr w:type="spellEnd"/>
            <w:r w:rsidRPr="005A695F">
              <w:rPr>
                <w:rFonts w:ascii="Arial" w:hAnsi="Arial" w:cs="Arial"/>
              </w:rPr>
              <w:t xml:space="preserve"> logs, to ensure that they are as expected.</w:t>
            </w:r>
          </w:p>
        </w:tc>
        <w:tc>
          <w:tcPr>
            <w:tcW w:w="0" w:type="auto"/>
          </w:tcPr>
          <w:p w:rsidR="006833F9" w:rsidRPr="00BF326D" w:rsidRDefault="006833F9" w:rsidP="006C0F60">
            <w:pPr>
              <w:rPr>
                <w:rFonts w:ascii="Arial" w:hAnsi="Arial" w:cs="Arial"/>
                <w:b/>
                <w:sz w:val="22"/>
                <w:szCs w:val="22"/>
              </w:rPr>
            </w:pPr>
            <w:r w:rsidRPr="005A695F">
              <w:rPr>
                <w:rFonts w:ascii="Arial" w:hAnsi="Arial" w:cs="Arial"/>
                <w:sz w:val="22"/>
                <w:szCs w:val="22"/>
              </w:rPr>
              <w:t>Ther</w:t>
            </w:r>
            <w:r>
              <w:rPr>
                <w:rFonts w:ascii="Arial" w:hAnsi="Arial" w:cs="Arial"/>
                <w:sz w:val="22"/>
                <w:szCs w:val="22"/>
              </w:rPr>
              <w:t>e is no delay experienced in processing the Expiry notifications</w:t>
            </w:r>
            <w:r w:rsidRPr="005A695F">
              <w:rPr>
                <w:rFonts w:ascii="Arial" w:hAnsi="Arial" w:cs="Arial"/>
                <w:sz w:val="22"/>
                <w:szCs w:val="22"/>
              </w:rPr>
              <w:t>.</w:t>
            </w:r>
          </w:p>
        </w:tc>
        <w:tc>
          <w:tcPr>
            <w:tcW w:w="0" w:type="auto"/>
          </w:tcPr>
          <w:p w:rsidR="006833F9" w:rsidRDefault="006833F9" w:rsidP="00D21069">
            <w:pPr>
              <w:rPr>
                <w:rFonts w:ascii="Arial" w:hAnsi="Arial" w:cs="Arial"/>
                <w:sz w:val="22"/>
                <w:szCs w:val="22"/>
              </w:rPr>
            </w:pPr>
            <w:r w:rsidRPr="005A695F">
              <w:rPr>
                <w:rFonts w:ascii="Arial" w:hAnsi="Arial" w:cs="Arial"/>
                <w:sz w:val="22"/>
                <w:szCs w:val="22"/>
              </w:rPr>
              <w:t xml:space="preserve">Exchange </w:t>
            </w:r>
            <w:proofErr w:type="spellStart"/>
            <w:r w:rsidRPr="005A695F">
              <w:rPr>
                <w:rFonts w:ascii="Arial" w:hAnsi="Arial" w:cs="Arial"/>
                <w:sz w:val="22"/>
                <w:szCs w:val="22"/>
              </w:rPr>
              <w:t>provisioner</w:t>
            </w:r>
            <w:proofErr w:type="spellEnd"/>
            <w:r w:rsidRPr="005A695F">
              <w:rPr>
                <w:rFonts w:ascii="Arial" w:hAnsi="Arial" w:cs="Arial"/>
                <w:sz w:val="22"/>
                <w:szCs w:val="22"/>
              </w:rPr>
              <w:t xml:space="preserve"> logs correspond to actions, and there are no retries, or errors recorded. </w:t>
            </w:r>
            <w:r>
              <w:rPr>
                <w:rFonts w:ascii="Arial" w:hAnsi="Arial" w:cs="Arial"/>
                <w:sz w:val="22"/>
                <w:szCs w:val="22"/>
              </w:rPr>
              <w:t>The Exchange Provisioner only issued an expiry email to taught students (STUUG &amp; STUPGT).</w:t>
            </w:r>
          </w:p>
          <w:p w:rsidR="006833F9" w:rsidRDefault="006833F9" w:rsidP="00FF1B5E">
            <w:pPr>
              <w:rPr>
                <w:rFonts w:ascii="Arial" w:hAnsi="Arial" w:cs="Arial"/>
                <w:sz w:val="22"/>
                <w:szCs w:val="22"/>
              </w:rPr>
            </w:pPr>
          </w:p>
          <w:p w:rsidR="006833F9" w:rsidRPr="00BF326D" w:rsidRDefault="006833F9" w:rsidP="00FF1B5E">
            <w:pPr>
              <w:rPr>
                <w:rFonts w:ascii="Arial" w:hAnsi="Arial" w:cs="Arial"/>
                <w:sz w:val="22"/>
                <w:szCs w:val="22"/>
              </w:rPr>
            </w:pPr>
            <w:r w:rsidRPr="006C0F60">
              <w:rPr>
                <w:rFonts w:ascii="Arial" w:hAnsi="Arial" w:cs="Arial"/>
                <w:color w:val="00B050"/>
                <w:sz w:val="22"/>
                <w:szCs w:val="22"/>
              </w:rPr>
              <w:t>U – M36</w:t>
            </w:r>
          </w:p>
        </w:tc>
        <w:tc>
          <w:tcPr>
            <w:tcW w:w="0" w:type="auto"/>
          </w:tcPr>
          <w:p w:rsidR="006833F9" w:rsidRPr="00BF326D" w:rsidRDefault="006833F9" w:rsidP="00FF1B5E">
            <w:pPr>
              <w:rPr>
                <w:rFonts w:ascii="Arial" w:hAnsi="Arial" w:cs="Arial"/>
                <w:b/>
                <w:sz w:val="22"/>
                <w:szCs w:val="22"/>
              </w:rPr>
            </w:pPr>
          </w:p>
        </w:tc>
      </w:tr>
      <w:tr w:rsidR="004722A9" w:rsidRPr="002C34BD" w:rsidTr="00436245">
        <w:trPr>
          <w:cantSplit/>
        </w:trPr>
        <w:tc>
          <w:tcPr>
            <w:tcW w:w="0" w:type="auto"/>
          </w:tcPr>
          <w:p w:rsidR="00B37FC9" w:rsidRDefault="00B37FC9" w:rsidP="00FF1B5E">
            <w:pPr>
              <w:rPr>
                <w:rFonts w:ascii="Arial" w:hAnsi="Arial" w:cs="Arial"/>
                <w:sz w:val="22"/>
                <w:szCs w:val="22"/>
              </w:rPr>
            </w:pPr>
            <w:r w:rsidRPr="005A695F">
              <w:rPr>
                <w:rFonts w:ascii="Arial" w:hAnsi="Arial" w:cs="Arial"/>
                <w:sz w:val="22"/>
                <w:szCs w:val="22"/>
              </w:rPr>
              <w:lastRenderedPageBreak/>
              <w:t>2.3</w:t>
            </w:r>
            <w:ins w:id="195" w:author="Author">
              <w:r w:rsidR="004722A9">
                <w:rPr>
                  <w:rFonts w:ascii="Arial" w:hAnsi="Arial" w:cs="Arial"/>
                  <w:sz w:val="22"/>
                  <w:szCs w:val="22"/>
                </w:rPr>
                <w:t>6</w:t>
              </w:r>
            </w:ins>
            <w:del w:id="196" w:author="Author">
              <w:r w:rsidDel="004722A9">
                <w:rPr>
                  <w:rFonts w:ascii="Arial" w:hAnsi="Arial" w:cs="Arial"/>
                  <w:sz w:val="22"/>
                  <w:szCs w:val="22"/>
                </w:rPr>
                <w:delText>3</w:delText>
              </w:r>
            </w:del>
          </w:p>
          <w:p w:rsidR="00BE7295" w:rsidRPr="00BF326D" w:rsidRDefault="00BE7295" w:rsidP="00FF1B5E">
            <w:pPr>
              <w:rPr>
                <w:rFonts w:ascii="Arial" w:hAnsi="Arial" w:cs="Arial"/>
                <w:sz w:val="22"/>
                <w:szCs w:val="22"/>
              </w:rPr>
            </w:pPr>
            <w:r w:rsidRPr="005A695F">
              <w:rPr>
                <w:rFonts w:ascii="Arial" w:hAnsi="Arial" w:cs="Arial"/>
                <w:color w:val="E36C0A" w:themeColor="accent6" w:themeShade="BF"/>
                <w:sz w:val="22"/>
                <w:szCs w:val="22"/>
              </w:rPr>
              <w:t>IDM</w:t>
            </w:r>
          </w:p>
        </w:tc>
        <w:tc>
          <w:tcPr>
            <w:tcW w:w="0" w:type="auto"/>
          </w:tcPr>
          <w:p w:rsidR="00B37FC9" w:rsidRDefault="00B37FC9" w:rsidP="00D21069">
            <w:pPr>
              <w:pStyle w:val="ColorfulList-Accent11"/>
              <w:spacing w:after="0"/>
              <w:ind w:left="0"/>
              <w:rPr>
                <w:rFonts w:ascii="Arial" w:hAnsi="Arial" w:cs="Arial"/>
              </w:rPr>
            </w:pPr>
            <w:r w:rsidRPr="005A695F">
              <w:rPr>
                <w:rFonts w:ascii="Arial" w:hAnsi="Arial" w:cs="Arial"/>
              </w:rPr>
              <w:t xml:space="preserve">Identify </w:t>
            </w:r>
            <w:r>
              <w:rPr>
                <w:rFonts w:ascii="Arial" w:hAnsi="Arial" w:cs="Arial"/>
              </w:rPr>
              <w:t>at least five recent Update</w:t>
            </w:r>
            <w:r w:rsidRPr="005A695F">
              <w:rPr>
                <w:rFonts w:ascii="Arial" w:hAnsi="Arial" w:cs="Arial"/>
              </w:rPr>
              <w:t xml:space="preserve"> notifications in IDM </w:t>
            </w:r>
            <w:r>
              <w:rPr>
                <w:rFonts w:ascii="Arial" w:hAnsi="Arial" w:cs="Arial"/>
              </w:rPr>
              <w:t>of source ‘STAFF’.</w:t>
            </w:r>
          </w:p>
          <w:p w:rsidR="00B37FC9" w:rsidRDefault="00B37FC9" w:rsidP="00D21069">
            <w:pPr>
              <w:pStyle w:val="ColorfulList-Accent11"/>
              <w:spacing w:after="0"/>
              <w:ind w:left="0"/>
              <w:rPr>
                <w:rFonts w:ascii="Arial" w:hAnsi="Arial" w:cs="Arial"/>
              </w:rPr>
            </w:pPr>
          </w:p>
          <w:p w:rsidR="00B37FC9" w:rsidRPr="00BF326D" w:rsidRDefault="00B37FC9" w:rsidP="008312D6">
            <w:pPr>
              <w:pStyle w:val="ColorfulList-Accent11"/>
              <w:spacing w:after="0"/>
              <w:ind w:left="0"/>
              <w:rPr>
                <w:rFonts w:ascii="Arial" w:hAnsi="Arial" w:cs="Arial"/>
              </w:rPr>
            </w:pPr>
            <w:r>
              <w:rPr>
                <w:rFonts w:ascii="Arial" w:hAnsi="Arial" w:cs="Arial"/>
              </w:rPr>
              <w:t>I</w:t>
            </w:r>
            <w:r w:rsidRPr="005A695F">
              <w:rPr>
                <w:rFonts w:ascii="Arial" w:hAnsi="Arial" w:cs="Arial"/>
              </w:rPr>
              <w:t>mmediately change the service-id from ‘136’ to ‘506’</w:t>
            </w:r>
            <w:r>
              <w:rPr>
                <w:rFonts w:ascii="Arial" w:hAnsi="Arial" w:cs="Arial"/>
              </w:rPr>
              <w:t>.</w:t>
            </w:r>
          </w:p>
        </w:tc>
        <w:tc>
          <w:tcPr>
            <w:tcW w:w="0" w:type="auto"/>
          </w:tcPr>
          <w:p w:rsidR="00B37FC9" w:rsidRPr="00BF326D" w:rsidRDefault="00B37FC9" w:rsidP="006C0F60">
            <w:pPr>
              <w:rPr>
                <w:rFonts w:ascii="Arial" w:hAnsi="Arial" w:cs="Arial"/>
                <w:b/>
                <w:sz w:val="22"/>
                <w:szCs w:val="22"/>
              </w:rPr>
            </w:pPr>
            <w:r w:rsidRPr="005A695F">
              <w:rPr>
                <w:rFonts w:ascii="Arial" w:hAnsi="Arial" w:cs="Arial"/>
                <w:sz w:val="22"/>
                <w:szCs w:val="22"/>
              </w:rPr>
              <w:t>Ensure that the ‘136’ notifications were not picked up by the existing Exchange Provisioner</w:t>
            </w:r>
            <w:r>
              <w:rPr>
                <w:rFonts w:ascii="Arial" w:hAnsi="Arial" w:cs="Arial"/>
              </w:rPr>
              <w:t>.</w:t>
            </w:r>
          </w:p>
        </w:tc>
        <w:tc>
          <w:tcPr>
            <w:tcW w:w="0" w:type="auto"/>
          </w:tcPr>
          <w:p w:rsidR="00B37FC9" w:rsidRDefault="00B37FC9" w:rsidP="00D21069">
            <w:pPr>
              <w:rPr>
                <w:rFonts w:ascii="Arial" w:hAnsi="Arial" w:cs="Arial"/>
                <w:sz w:val="22"/>
                <w:szCs w:val="22"/>
              </w:rPr>
            </w:pPr>
            <w:r>
              <w:rPr>
                <w:rFonts w:ascii="Arial" w:hAnsi="Arial" w:cs="Arial"/>
                <w:sz w:val="22"/>
                <w:szCs w:val="22"/>
              </w:rPr>
              <w:t>Expiry notifications were identified for the following uuns:</w:t>
            </w:r>
          </w:p>
          <w:p w:rsidR="00B37FC9" w:rsidRDefault="00B37FC9" w:rsidP="00B37FC9">
            <w:pPr>
              <w:rPr>
                <w:rFonts w:ascii="Arial" w:hAnsi="Arial" w:cs="Arial"/>
                <w:sz w:val="22"/>
                <w:szCs w:val="22"/>
              </w:rPr>
            </w:pPr>
          </w:p>
          <w:p w:rsidR="00B37FC9" w:rsidRPr="005A695F" w:rsidRDefault="00B37FC9" w:rsidP="00B37FC9">
            <w:pPr>
              <w:pStyle w:val="ListParagraph"/>
              <w:numPr>
                <w:ilvl w:val="0"/>
                <w:numId w:val="32"/>
              </w:numPr>
              <w:rPr>
                <w:rFonts w:ascii="Arial" w:hAnsi="Arial" w:cs="Arial"/>
                <w:sz w:val="22"/>
                <w:szCs w:val="22"/>
              </w:rPr>
            </w:pPr>
            <w:r>
              <w:rPr>
                <w:rFonts w:ascii="Arial" w:hAnsi="Arial" w:cs="Arial"/>
                <w:sz w:val="22"/>
                <w:szCs w:val="22"/>
                <w:u w:val="single"/>
              </w:rPr>
              <w:t xml:space="preserve">                    .</w:t>
            </w:r>
          </w:p>
          <w:p w:rsidR="00B37FC9" w:rsidRPr="005A695F" w:rsidRDefault="00B37FC9" w:rsidP="00B37FC9">
            <w:pPr>
              <w:pStyle w:val="ListParagraph"/>
              <w:numPr>
                <w:ilvl w:val="0"/>
                <w:numId w:val="32"/>
              </w:numPr>
              <w:rPr>
                <w:rFonts w:ascii="Arial" w:hAnsi="Arial" w:cs="Arial"/>
                <w:sz w:val="22"/>
                <w:szCs w:val="22"/>
              </w:rPr>
            </w:pPr>
            <w:r>
              <w:rPr>
                <w:rFonts w:ascii="Arial" w:hAnsi="Arial" w:cs="Arial"/>
                <w:sz w:val="22"/>
                <w:szCs w:val="22"/>
                <w:u w:val="single"/>
              </w:rPr>
              <w:t xml:space="preserve">                    .</w:t>
            </w:r>
          </w:p>
          <w:p w:rsidR="00B37FC9" w:rsidRPr="005A695F" w:rsidRDefault="00B37FC9" w:rsidP="00B37FC9">
            <w:pPr>
              <w:pStyle w:val="ListParagraph"/>
              <w:numPr>
                <w:ilvl w:val="0"/>
                <w:numId w:val="32"/>
              </w:numPr>
              <w:rPr>
                <w:rFonts w:ascii="Arial" w:hAnsi="Arial" w:cs="Arial"/>
                <w:sz w:val="22"/>
                <w:szCs w:val="22"/>
              </w:rPr>
            </w:pPr>
            <w:r>
              <w:rPr>
                <w:rFonts w:ascii="Arial" w:hAnsi="Arial" w:cs="Arial"/>
                <w:sz w:val="22"/>
                <w:szCs w:val="22"/>
                <w:u w:val="single"/>
              </w:rPr>
              <w:t xml:space="preserve">                    .</w:t>
            </w:r>
          </w:p>
          <w:p w:rsidR="00B37FC9" w:rsidRPr="006C0F60" w:rsidRDefault="00B37FC9" w:rsidP="006C0F60">
            <w:pPr>
              <w:pStyle w:val="ListParagraph"/>
              <w:numPr>
                <w:ilvl w:val="0"/>
                <w:numId w:val="32"/>
              </w:numPr>
              <w:rPr>
                <w:rFonts w:ascii="Arial" w:hAnsi="Arial" w:cs="Arial"/>
                <w:sz w:val="22"/>
                <w:szCs w:val="22"/>
              </w:rPr>
            </w:pPr>
            <w:r>
              <w:rPr>
                <w:rFonts w:ascii="Arial" w:hAnsi="Arial" w:cs="Arial"/>
                <w:sz w:val="22"/>
                <w:szCs w:val="22"/>
                <w:u w:val="single"/>
              </w:rPr>
              <w:t xml:space="preserve">                    .</w:t>
            </w:r>
          </w:p>
          <w:p w:rsidR="00B37FC9" w:rsidRPr="006C0F60" w:rsidRDefault="00B37FC9" w:rsidP="006C0F60">
            <w:pPr>
              <w:pStyle w:val="ListParagraph"/>
              <w:numPr>
                <w:ilvl w:val="0"/>
                <w:numId w:val="32"/>
              </w:numPr>
              <w:rPr>
                <w:rFonts w:ascii="Arial" w:hAnsi="Arial" w:cs="Arial"/>
                <w:sz w:val="22"/>
                <w:szCs w:val="22"/>
              </w:rPr>
            </w:pPr>
            <w:r>
              <w:rPr>
                <w:rFonts w:ascii="Arial" w:hAnsi="Arial" w:cs="Arial"/>
                <w:sz w:val="22"/>
                <w:szCs w:val="22"/>
                <w:u w:val="single"/>
              </w:rPr>
              <w:t xml:space="preserve">                    .</w:t>
            </w:r>
          </w:p>
        </w:tc>
        <w:tc>
          <w:tcPr>
            <w:tcW w:w="0" w:type="auto"/>
          </w:tcPr>
          <w:p w:rsidR="00B37FC9" w:rsidRPr="00BF326D" w:rsidRDefault="00B37FC9" w:rsidP="00FF1B5E">
            <w:pPr>
              <w:rPr>
                <w:rFonts w:ascii="Arial" w:hAnsi="Arial" w:cs="Arial"/>
                <w:b/>
                <w:sz w:val="22"/>
                <w:szCs w:val="22"/>
              </w:rPr>
            </w:pPr>
          </w:p>
        </w:tc>
      </w:tr>
      <w:tr w:rsidR="004722A9" w:rsidRPr="002C34BD" w:rsidTr="00436245">
        <w:trPr>
          <w:cantSplit/>
        </w:trPr>
        <w:tc>
          <w:tcPr>
            <w:tcW w:w="0" w:type="auto"/>
          </w:tcPr>
          <w:p w:rsidR="00B37FC9" w:rsidRDefault="00B37FC9" w:rsidP="00FF1B5E">
            <w:pPr>
              <w:rPr>
                <w:rFonts w:ascii="Arial" w:hAnsi="Arial" w:cs="Arial"/>
                <w:sz w:val="22"/>
                <w:szCs w:val="22"/>
              </w:rPr>
            </w:pPr>
            <w:r>
              <w:rPr>
                <w:rFonts w:ascii="Arial" w:hAnsi="Arial" w:cs="Arial"/>
                <w:sz w:val="22"/>
                <w:szCs w:val="22"/>
              </w:rPr>
              <w:t>2.3</w:t>
            </w:r>
            <w:ins w:id="197" w:author="Author">
              <w:r w:rsidR="004722A9">
                <w:rPr>
                  <w:rFonts w:ascii="Arial" w:hAnsi="Arial" w:cs="Arial"/>
                  <w:sz w:val="22"/>
                  <w:szCs w:val="22"/>
                </w:rPr>
                <w:t>7</w:t>
              </w:r>
            </w:ins>
            <w:del w:id="198" w:author="Author">
              <w:r w:rsidDel="004722A9">
                <w:rPr>
                  <w:rFonts w:ascii="Arial" w:hAnsi="Arial" w:cs="Arial"/>
                  <w:sz w:val="22"/>
                  <w:szCs w:val="22"/>
                </w:rPr>
                <w:delText>4</w:delText>
              </w:r>
            </w:del>
          </w:p>
          <w:p w:rsidR="00BE7295" w:rsidRPr="006C0F60" w:rsidRDefault="00BE7295" w:rsidP="006C0F60">
            <w:pPr>
              <w:pStyle w:val="ColorfulList-Accent11"/>
              <w:spacing w:after="0"/>
              <w:ind w:left="0"/>
              <w:rPr>
                <w:rFonts w:ascii="Arial" w:hAnsi="Arial" w:cs="Arial"/>
                <w:color w:val="7030A0"/>
              </w:rPr>
            </w:pPr>
            <w:proofErr w:type="spellStart"/>
            <w:r w:rsidRPr="005A695F">
              <w:rPr>
                <w:rFonts w:ascii="Arial" w:hAnsi="Arial" w:cs="Arial"/>
                <w:color w:val="7030A0"/>
              </w:rPr>
              <w:t>ExchP</w:t>
            </w:r>
            <w:proofErr w:type="spellEnd"/>
          </w:p>
        </w:tc>
        <w:tc>
          <w:tcPr>
            <w:tcW w:w="0" w:type="auto"/>
          </w:tcPr>
          <w:p w:rsidR="00B37FC9" w:rsidRPr="00BF326D" w:rsidRDefault="00B37FC9" w:rsidP="008312D6">
            <w:pPr>
              <w:pStyle w:val="ColorfulList-Accent11"/>
              <w:spacing w:after="0"/>
              <w:ind w:left="0"/>
              <w:rPr>
                <w:rFonts w:ascii="Arial" w:hAnsi="Arial" w:cs="Arial"/>
              </w:rPr>
            </w:pPr>
            <w:r w:rsidRPr="005A695F">
              <w:rPr>
                <w:rFonts w:ascii="Arial" w:hAnsi="Arial" w:cs="Arial"/>
              </w:rPr>
              <w:t xml:space="preserve">Examine Exchange </w:t>
            </w:r>
            <w:proofErr w:type="spellStart"/>
            <w:r w:rsidRPr="005A695F">
              <w:rPr>
                <w:rFonts w:ascii="Arial" w:hAnsi="Arial" w:cs="Arial"/>
              </w:rPr>
              <w:t>provisioner</w:t>
            </w:r>
            <w:proofErr w:type="spellEnd"/>
            <w:r w:rsidRPr="005A695F">
              <w:rPr>
                <w:rFonts w:ascii="Arial" w:hAnsi="Arial" w:cs="Arial"/>
              </w:rPr>
              <w:t xml:space="preserve"> logs, to ensure that they are as expected.</w:t>
            </w:r>
          </w:p>
        </w:tc>
        <w:tc>
          <w:tcPr>
            <w:tcW w:w="0" w:type="auto"/>
          </w:tcPr>
          <w:p w:rsidR="00B37FC9" w:rsidRPr="00BF326D" w:rsidRDefault="00B37FC9" w:rsidP="006C0F60">
            <w:pPr>
              <w:rPr>
                <w:rFonts w:ascii="Arial" w:hAnsi="Arial" w:cs="Arial"/>
                <w:b/>
                <w:sz w:val="22"/>
                <w:szCs w:val="22"/>
              </w:rPr>
            </w:pPr>
            <w:r w:rsidRPr="005A695F">
              <w:rPr>
                <w:rFonts w:ascii="Arial" w:hAnsi="Arial" w:cs="Arial"/>
                <w:sz w:val="22"/>
                <w:szCs w:val="22"/>
              </w:rPr>
              <w:t>Ther</w:t>
            </w:r>
            <w:r>
              <w:rPr>
                <w:rFonts w:ascii="Arial" w:hAnsi="Arial" w:cs="Arial"/>
                <w:sz w:val="22"/>
                <w:szCs w:val="22"/>
              </w:rPr>
              <w:t>e is no delay experienced in processing the Expiry notifications</w:t>
            </w:r>
            <w:r w:rsidRPr="005A695F">
              <w:rPr>
                <w:rFonts w:ascii="Arial" w:hAnsi="Arial" w:cs="Arial"/>
                <w:sz w:val="22"/>
                <w:szCs w:val="22"/>
              </w:rPr>
              <w:t>.</w:t>
            </w:r>
          </w:p>
        </w:tc>
        <w:tc>
          <w:tcPr>
            <w:tcW w:w="0" w:type="auto"/>
          </w:tcPr>
          <w:p w:rsidR="00B37FC9" w:rsidRPr="00BF326D" w:rsidRDefault="00B37FC9" w:rsidP="00FF1B5E">
            <w:pPr>
              <w:rPr>
                <w:rFonts w:ascii="Arial" w:hAnsi="Arial" w:cs="Arial"/>
                <w:sz w:val="22"/>
                <w:szCs w:val="22"/>
              </w:rPr>
            </w:pPr>
            <w:r w:rsidRPr="005A695F">
              <w:rPr>
                <w:rFonts w:ascii="Arial" w:hAnsi="Arial" w:cs="Arial"/>
                <w:sz w:val="22"/>
                <w:szCs w:val="22"/>
              </w:rPr>
              <w:t xml:space="preserve">Exchange </w:t>
            </w:r>
            <w:proofErr w:type="spellStart"/>
            <w:r w:rsidRPr="005A695F">
              <w:rPr>
                <w:rFonts w:ascii="Arial" w:hAnsi="Arial" w:cs="Arial"/>
                <w:sz w:val="22"/>
                <w:szCs w:val="22"/>
              </w:rPr>
              <w:t>provisioner</w:t>
            </w:r>
            <w:proofErr w:type="spellEnd"/>
            <w:r w:rsidRPr="005A695F">
              <w:rPr>
                <w:rFonts w:ascii="Arial" w:hAnsi="Arial" w:cs="Arial"/>
                <w:sz w:val="22"/>
                <w:szCs w:val="22"/>
              </w:rPr>
              <w:t xml:space="preserve"> logs correspond to actions, and there are no retries, or errors recorded. </w:t>
            </w:r>
            <w:r>
              <w:rPr>
                <w:rFonts w:ascii="Arial" w:hAnsi="Arial" w:cs="Arial"/>
                <w:sz w:val="22"/>
                <w:szCs w:val="22"/>
              </w:rPr>
              <w:t>The Exchange Provisioner took no action for all Update notifications - they were ignored.</w:t>
            </w:r>
          </w:p>
        </w:tc>
        <w:tc>
          <w:tcPr>
            <w:tcW w:w="0" w:type="auto"/>
          </w:tcPr>
          <w:p w:rsidR="00B37FC9" w:rsidRPr="00BF326D" w:rsidRDefault="00B37FC9" w:rsidP="00FF1B5E">
            <w:pPr>
              <w:rPr>
                <w:rFonts w:ascii="Arial" w:hAnsi="Arial" w:cs="Arial"/>
                <w:b/>
                <w:sz w:val="22"/>
                <w:szCs w:val="22"/>
              </w:rPr>
            </w:pPr>
          </w:p>
        </w:tc>
      </w:tr>
      <w:tr w:rsidR="004722A9" w:rsidRPr="002C34BD" w:rsidTr="00436245">
        <w:trPr>
          <w:cantSplit/>
        </w:trPr>
        <w:tc>
          <w:tcPr>
            <w:tcW w:w="0" w:type="auto"/>
          </w:tcPr>
          <w:p w:rsidR="00C67E70" w:rsidRDefault="00E15D5B" w:rsidP="00FF1B5E">
            <w:pPr>
              <w:rPr>
                <w:rFonts w:ascii="Arial" w:hAnsi="Arial" w:cs="Arial"/>
                <w:sz w:val="22"/>
                <w:szCs w:val="22"/>
              </w:rPr>
            </w:pPr>
            <w:r>
              <w:rPr>
                <w:rFonts w:ascii="Arial" w:hAnsi="Arial" w:cs="Arial"/>
                <w:sz w:val="22"/>
                <w:szCs w:val="22"/>
              </w:rPr>
              <w:t>2.3</w:t>
            </w:r>
            <w:ins w:id="199" w:author="Author">
              <w:r w:rsidR="004722A9">
                <w:rPr>
                  <w:rFonts w:ascii="Arial" w:hAnsi="Arial" w:cs="Arial"/>
                  <w:sz w:val="22"/>
                  <w:szCs w:val="22"/>
                </w:rPr>
                <w:t>8</w:t>
              </w:r>
            </w:ins>
            <w:del w:id="200" w:author="Author">
              <w:r w:rsidDel="004722A9">
                <w:rPr>
                  <w:rFonts w:ascii="Arial" w:hAnsi="Arial" w:cs="Arial"/>
                  <w:sz w:val="22"/>
                  <w:szCs w:val="22"/>
                </w:rPr>
                <w:delText>5</w:delText>
              </w:r>
            </w:del>
          </w:p>
          <w:p w:rsidR="00B37FC9" w:rsidRPr="00BF326D" w:rsidRDefault="00C67E70" w:rsidP="00FF1B5E">
            <w:pPr>
              <w:rPr>
                <w:rFonts w:ascii="Arial" w:hAnsi="Arial" w:cs="Arial"/>
                <w:sz w:val="22"/>
                <w:szCs w:val="22"/>
              </w:rPr>
            </w:pPr>
            <w:r w:rsidRPr="005A695F">
              <w:rPr>
                <w:rFonts w:ascii="Arial" w:hAnsi="Arial" w:cs="Arial"/>
                <w:color w:val="E36C0A" w:themeColor="accent6" w:themeShade="BF"/>
                <w:sz w:val="22"/>
                <w:szCs w:val="22"/>
              </w:rPr>
              <w:t>IDM</w:t>
            </w:r>
          </w:p>
        </w:tc>
        <w:tc>
          <w:tcPr>
            <w:tcW w:w="0" w:type="auto"/>
          </w:tcPr>
          <w:p w:rsidR="00C67E70" w:rsidRDefault="00E15D5B" w:rsidP="008312D6">
            <w:pPr>
              <w:pStyle w:val="ColorfulList-Accent11"/>
              <w:spacing w:after="0"/>
              <w:ind w:left="0"/>
              <w:rPr>
                <w:rFonts w:ascii="Arial" w:hAnsi="Arial" w:cs="Arial"/>
              </w:rPr>
            </w:pPr>
            <w:proofErr w:type="spellStart"/>
            <w:r>
              <w:rPr>
                <w:rFonts w:ascii="Arial" w:hAnsi="Arial" w:cs="Arial"/>
              </w:rPr>
              <w:t>Reprovision</w:t>
            </w:r>
            <w:proofErr w:type="spellEnd"/>
            <w:r>
              <w:rPr>
                <w:rFonts w:ascii="Arial" w:hAnsi="Arial" w:cs="Arial"/>
              </w:rPr>
              <w:t xml:space="preserve"> </w:t>
            </w:r>
            <w:r w:rsidR="00521DB4">
              <w:rPr>
                <w:rFonts w:ascii="Arial" w:hAnsi="Arial" w:cs="Arial"/>
              </w:rPr>
              <w:t>[</w:t>
            </w:r>
            <w:r>
              <w:rPr>
                <w:rFonts w:ascii="Arial" w:hAnsi="Arial" w:cs="Arial"/>
              </w:rPr>
              <w:t>Insert and Update</w:t>
            </w:r>
            <w:r w:rsidR="00521DB4">
              <w:rPr>
                <w:rFonts w:ascii="Arial" w:hAnsi="Arial" w:cs="Arial"/>
              </w:rPr>
              <w:t>]</w:t>
            </w:r>
            <w:r>
              <w:rPr>
                <w:rFonts w:ascii="Arial" w:hAnsi="Arial" w:cs="Arial"/>
              </w:rPr>
              <w:t xml:space="preserve"> each of the accounts [1-6].</w:t>
            </w:r>
          </w:p>
          <w:p w:rsidR="00C67E70" w:rsidRDefault="00C67E70" w:rsidP="008312D6">
            <w:pPr>
              <w:pStyle w:val="ColorfulList-Accent11"/>
              <w:spacing w:after="0"/>
              <w:ind w:left="0"/>
              <w:rPr>
                <w:rFonts w:ascii="Arial" w:hAnsi="Arial" w:cs="Arial"/>
              </w:rPr>
            </w:pPr>
          </w:p>
          <w:p w:rsidR="00B37FC9" w:rsidRPr="00BF326D" w:rsidRDefault="00C67E70" w:rsidP="008312D6">
            <w:pPr>
              <w:pStyle w:val="ColorfulList-Accent11"/>
              <w:spacing w:after="0"/>
              <w:ind w:left="0"/>
              <w:rPr>
                <w:rFonts w:ascii="Arial" w:hAnsi="Arial" w:cs="Arial"/>
              </w:rPr>
            </w:pPr>
            <w:r>
              <w:rPr>
                <w:rFonts w:ascii="Arial" w:hAnsi="Arial" w:cs="Arial"/>
              </w:rPr>
              <w:t>I</w:t>
            </w:r>
            <w:r w:rsidRPr="005A695F">
              <w:rPr>
                <w:rFonts w:ascii="Arial" w:hAnsi="Arial" w:cs="Arial"/>
              </w:rPr>
              <w:t>mmediately change the service-id</w:t>
            </w:r>
            <w:r>
              <w:rPr>
                <w:rFonts w:ascii="Arial" w:hAnsi="Arial" w:cs="Arial"/>
              </w:rPr>
              <w:t>s</w:t>
            </w:r>
            <w:r w:rsidRPr="005A695F">
              <w:rPr>
                <w:rFonts w:ascii="Arial" w:hAnsi="Arial" w:cs="Arial"/>
              </w:rPr>
              <w:t xml:space="preserve"> from ‘136’ to ‘506’</w:t>
            </w:r>
            <w:r>
              <w:rPr>
                <w:rFonts w:ascii="Arial" w:hAnsi="Arial" w:cs="Arial"/>
              </w:rPr>
              <w:t>.</w:t>
            </w:r>
          </w:p>
        </w:tc>
        <w:tc>
          <w:tcPr>
            <w:tcW w:w="0" w:type="auto"/>
          </w:tcPr>
          <w:p w:rsidR="00B37FC9" w:rsidRPr="00BF326D" w:rsidRDefault="00C67E70" w:rsidP="006C0F60">
            <w:pPr>
              <w:rPr>
                <w:rFonts w:ascii="Arial" w:hAnsi="Arial" w:cs="Arial"/>
                <w:sz w:val="22"/>
                <w:szCs w:val="22"/>
              </w:rPr>
            </w:pPr>
            <w:r w:rsidRPr="005A695F">
              <w:rPr>
                <w:rFonts w:ascii="Arial" w:hAnsi="Arial" w:cs="Arial"/>
                <w:sz w:val="22"/>
                <w:szCs w:val="22"/>
              </w:rPr>
              <w:t>Ensure that the ‘136’ notifications were not picked up by the existing Exchange Provisioner</w:t>
            </w:r>
            <w:r>
              <w:rPr>
                <w:rFonts w:ascii="Arial" w:hAnsi="Arial" w:cs="Arial"/>
              </w:rPr>
              <w:t>.</w:t>
            </w:r>
          </w:p>
        </w:tc>
        <w:tc>
          <w:tcPr>
            <w:tcW w:w="0" w:type="auto"/>
          </w:tcPr>
          <w:p w:rsidR="00B37FC9" w:rsidRDefault="00C67E70">
            <w:pPr>
              <w:rPr>
                <w:ins w:id="201" w:author="Author"/>
                <w:rFonts w:ascii="Arial" w:hAnsi="Arial" w:cs="Arial"/>
                <w:sz w:val="22"/>
                <w:szCs w:val="22"/>
              </w:rPr>
            </w:pPr>
            <w:r w:rsidRPr="005A695F">
              <w:rPr>
                <w:rFonts w:ascii="Arial" w:hAnsi="Arial" w:cs="Arial"/>
                <w:sz w:val="22"/>
                <w:szCs w:val="22"/>
              </w:rPr>
              <w:t xml:space="preserve">Exchange </w:t>
            </w:r>
            <w:proofErr w:type="spellStart"/>
            <w:r w:rsidRPr="005A695F">
              <w:rPr>
                <w:rFonts w:ascii="Arial" w:hAnsi="Arial" w:cs="Arial"/>
                <w:sz w:val="22"/>
                <w:szCs w:val="22"/>
              </w:rPr>
              <w:t>provisioner</w:t>
            </w:r>
            <w:proofErr w:type="spellEnd"/>
            <w:r w:rsidRPr="005A695F">
              <w:rPr>
                <w:rFonts w:ascii="Arial" w:hAnsi="Arial" w:cs="Arial"/>
                <w:sz w:val="22"/>
                <w:szCs w:val="22"/>
              </w:rPr>
              <w:t xml:space="preserve"> logs correspond to actions, and there are no retries, or errors recorded. </w:t>
            </w:r>
            <w:r>
              <w:rPr>
                <w:rFonts w:ascii="Arial" w:hAnsi="Arial" w:cs="Arial"/>
                <w:sz w:val="22"/>
                <w:szCs w:val="22"/>
              </w:rPr>
              <w:t xml:space="preserve">The Exchange Provisioner made no changes for all </w:t>
            </w:r>
            <w:proofErr w:type="spellStart"/>
            <w:r>
              <w:rPr>
                <w:rFonts w:ascii="Arial" w:hAnsi="Arial" w:cs="Arial"/>
                <w:sz w:val="22"/>
                <w:szCs w:val="22"/>
              </w:rPr>
              <w:t>reprovisions</w:t>
            </w:r>
            <w:proofErr w:type="spellEnd"/>
            <w:r>
              <w:rPr>
                <w:rFonts w:ascii="Arial" w:hAnsi="Arial" w:cs="Arial"/>
                <w:sz w:val="22"/>
                <w:szCs w:val="22"/>
              </w:rPr>
              <w:t>.</w:t>
            </w:r>
          </w:p>
          <w:p w:rsidR="00EA63AA" w:rsidRDefault="00EA63AA">
            <w:pPr>
              <w:rPr>
                <w:ins w:id="202" w:author="Author"/>
                <w:rFonts w:ascii="Arial" w:hAnsi="Arial" w:cs="Arial"/>
                <w:sz w:val="22"/>
                <w:szCs w:val="22"/>
              </w:rPr>
            </w:pPr>
          </w:p>
          <w:p w:rsidR="00EA63AA" w:rsidRPr="00BF326D" w:rsidRDefault="00EA63AA">
            <w:pPr>
              <w:rPr>
                <w:rFonts w:ascii="Arial" w:hAnsi="Arial" w:cs="Arial"/>
                <w:sz w:val="22"/>
                <w:szCs w:val="22"/>
              </w:rPr>
            </w:pPr>
            <w:ins w:id="203" w:author="Author">
              <w:r w:rsidRPr="00EA63AA">
                <w:rPr>
                  <w:rFonts w:ascii="Arial" w:hAnsi="Arial" w:cs="Arial"/>
                  <w:color w:val="00B050"/>
                  <w:sz w:val="22"/>
                  <w:szCs w:val="22"/>
                  <w:rPrChange w:id="204" w:author="Author">
                    <w:rPr>
                      <w:rFonts w:ascii="Arial" w:hAnsi="Arial" w:cs="Arial"/>
                      <w:sz w:val="22"/>
                      <w:szCs w:val="22"/>
                    </w:rPr>
                  </w:rPrChange>
                </w:rPr>
                <w:t>I/U</w:t>
              </w:r>
            </w:ins>
          </w:p>
        </w:tc>
        <w:tc>
          <w:tcPr>
            <w:tcW w:w="0" w:type="auto"/>
          </w:tcPr>
          <w:p w:rsidR="00B37FC9" w:rsidRPr="00BF326D" w:rsidRDefault="00B37FC9" w:rsidP="00FF1B5E">
            <w:pPr>
              <w:rPr>
                <w:rFonts w:ascii="Arial" w:hAnsi="Arial" w:cs="Arial"/>
                <w:b/>
                <w:sz w:val="22"/>
                <w:szCs w:val="22"/>
              </w:rPr>
            </w:pPr>
          </w:p>
        </w:tc>
      </w:tr>
      <w:tr w:rsidR="004722A9" w:rsidRPr="002C34BD" w:rsidTr="00436245">
        <w:trPr>
          <w:cantSplit/>
        </w:trPr>
        <w:tc>
          <w:tcPr>
            <w:tcW w:w="0" w:type="auto"/>
          </w:tcPr>
          <w:p w:rsidR="00C67E70" w:rsidRDefault="00E15D5B" w:rsidP="00FF1B5E">
            <w:pPr>
              <w:rPr>
                <w:rFonts w:ascii="Arial" w:hAnsi="Arial" w:cs="Arial"/>
                <w:sz w:val="22"/>
                <w:szCs w:val="22"/>
              </w:rPr>
            </w:pPr>
            <w:r>
              <w:rPr>
                <w:rFonts w:ascii="Arial" w:hAnsi="Arial" w:cs="Arial"/>
                <w:sz w:val="22"/>
                <w:szCs w:val="22"/>
              </w:rPr>
              <w:t>2.3</w:t>
            </w:r>
            <w:ins w:id="205" w:author="Author">
              <w:r w:rsidR="004722A9">
                <w:rPr>
                  <w:rFonts w:ascii="Arial" w:hAnsi="Arial" w:cs="Arial"/>
                  <w:sz w:val="22"/>
                  <w:szCs w:val="22"/>
                </w:rPr>
                <w:t>9</w:t>
              </w:r>
            </w:ins>
            <w:del w:id="206" w:author="Author">
              <w:r w:rsidDel="004722A9">
                <w:rPr>
                  <w:rFonts w:ascii="Arial" w:hAnsi="Arial" w:cs="Arial"/>
                  <w:sz w:val="22"/>
                  <w:szCs w:val="22"/>
                </w:rPr>
                <w:delText>6</w:delText>
              </w:r>
            </w:del>
          </w:p>
          <w:p w:rsidR="00C67E70" w:rsidRPr="00BF326D" w:rsidRDefault="00C67E70" w:rsidP="00FF1B5E">
            <w:pPr>
              <w:rPr>
                <w:rFonts w:ascii="Arial" w:hAnsi="Arial" w:cs="Arial"/>
                <w:sz w:val="22"/>
                <w:szCs w:val="22"/>
              </w:rPr>
            </w:pPr>
            <w:r w:rsidRPr="005A695F">
              <w:rPr>
                <w:rFonts w:ascii="Arial" w:hAnsi="Arial" w:cs="Arial"/>
                <w:color w:val="E36C0A" w:themeColor="accent6" w:themeShade="BF"/>
                <w:sz w:val="22"/>
                <w:szCs w:val="22"/>
              </w:rPr>
              <w:t>ID</w:t>
            </w:r>
            <w:r>
              <w:rPr>
                <w:rFonts w:ascii="Arial" w:hAnsi="Arial" w:cs="Arial"/>
                <w:color w:val="E36C0A" w:themeColor="accent6" w:themeShade="BF"/>
                <w:sz w:val="22"/>
                <w:szCs w:val="22"/>
              </w:rPr>
              <w:t>M</w:t>
            </w:r>
          </w:p>
        </w:tc>
        <w:tc>
          <w:tcPr>
            <w:tcW w:w="0" w:type="auto"/>
          </w:tcPr>
          <w:p w:rsidR="00B37FC9" w:rsidRDefault="00E15D5B" w:rsidP="008312D6">
            <w:pPr>
              <w:pStyle w:val="ColorfulList-Accent11"/>
              <w:spacing w:after="0"/>
              <w:ind w:left="0"/>
              <w:rPr>
                <w:rFonts w:ascii="Arial" w:hAnsi="Arial" w:cs="Arial"/>
              </w:rPr>
            </w:pPr>
            <w:proofErr w:type="spellStart"/>
            <w:r>
              <w:rPr>
                <w:rFonts w:ascii="Arial" w:hAnsi="Arial" w:cs="Arial"/>
              </w:rPr>
              <w:t>Reprovision</w:t>
            </w:r>
            <w:proofErr w:type="spellEnd"/>
            <w:r>
              <w:rPr>
                <w:rFonts w:ascii="Arial" w:hAnsi="Arial" w:cs="Arial"/>
              </w:rPr>
              <w:t xml:space="preserve"> </w:t>
            </w:r>
            <w:r w:rsidR="00521DB4">
              <w:rPr>
                <w:rFonts w:ascii="Arial" w:hAnsi="Arial" w:cs="Arial"/>
              </w:rPr>
              <w:t>[</w:t>
            </w:r>
            <w:r>
              <w:rPr>
                <w:rFonts w:ascii="Arial" w:hAnsi="Arial" w:cs="Arial"/>
              </w:rPr>
              <w:t>Insert and Update</w:t>
            </w:r>
            <w:r w:rsidR="00521DB4">
              <w:rPr>
                <w:rFonts w:ascii="Arial" w:hAnsi="Arial" w:cs="Arial"/>
              </w:rPr>
              <w:t>]</w:t>
            </w:r>
            <w:r>
              <w:rPr>
                <w:rFonts w:ascii="Arial" w:hAnsi="Arial" w:cs="Arial"/>
              </w:rPr>
              <w:t xml:space="preserve"> each of the accounts [7-10].</w:t>
            </w:r>
          </w:p>
          <w:p w:rsidR="00C67E70" w:rsidRDefault="00C67E70" w:rsidP="008312D6">
            <w:pPr>
              <w:pStyle w:val="ColorfulList-Accent11"/>
              <w:spacing w:after="0"/>
              <w:ind w:left="0"/>
              <w:rPr>
                <w:rFonts w:ascii="Arial" w:hAnsi="Arial" w:cs="Arial"/>
              </w:rPr>
            </w:pPr>
          </w:p>
          <w:p w:rsidR="00C67E70" w:rsidRPr="00BF326D" w:rsidRDefault="00C67E70" w:rsidP="008312D6">
            <w:pPr>
              <w:pStyle w:val="ColorfulList-Accent11"/>
              <w:spacing w:after="0"/>
              <w:ind w:left="0"/>
              <w:rPr>
                <w:rFonts w:ascii="Arial" w:hAnsi="Arial" w:cs="Arial"/>
              </w:rPr>
            </w:pPr>
            <w:r>
              <w:rPr>
                <w:rFonts w:ascii="Arial" w:hAnsi="Arial" w:cs="Arial"/>
              </w:rPr>
              <w:t>I</w:t>
            </w:r>
            <w:r w:rsidRPr="005A695F">
              <w:rPr>
                <w:rFonts w:ascii="Arial" w:hAnsi="Arial" w:cs="Arial"/>
              </w:rPr>
              <w:t>mmediately change the service-id</w:t>
            </w:r>
            <w:r>
              <w:rPr>
                <w:rFonts w:ascii="Arial" w:hAnsi="Arial" w:cs="Arial"/>
              </w:rPr>
              <w:t>s</w:t>
            </w:r>
            <w:r w:rsidRPr="005A695F">
              <w:rPr>
                <w:rFonts w:ascii="Arial" w:hAnsi="Arial" w:cs="Arial"/>
              </w:rPr>
              <w:t xml:space="preserve"> from ‘136’ to ‘506’</w:t>
            </w:r>
            <w:r>
              <w:rPr>
                <w:rFonts w:ascii="Arial" w:hAnsi="Arial" w:cs="Arial"/>
              </w:rPr>
              <w:t>.</w:t>
            </w:r>
          </w:p>
        </w:tc>
        <w:tc>
          <w:tcPr>
            <w:tcW w:w="0" w:type="auto"/>
          </w:tcPr>
          <w:p w:rsidR="00B37FC9" w:rsidRPr="00BF326D" w:rsidRDefault="00C67E70" w:rsidP="006C0F60">
            <w:pPr>
              <w:rPr>
                <w:rFonts w:ascii="Arial" w:hAnsi="Arial" w:cs="Arial"/>
                <w:b/>
                <w:sz w:val="22"/>
                <w:szCs w:val="22"/>
              </w:rPr>
            </w:pPr>
            <w:r w:rsidRPr="005A695F">
              <w:rPr>
                <w:rFonts w:ascii="Arial" w:hAnsi="Arial" w:cs="Arial"/>
                <w:sz w:val="22"/>
                <w:szCs w:val="22"/>
              </w:rPr>
              <w:t>Ensure that the ‘136’ notifications were not picked up by the existing Exchange Provisioner</w:t>
            </w:r>
            <w:r>
              <w:rPr>
                <w:rFonts w:ascii="Arial" w:hAnsi="Arial" w:cs="Arial"/>
              </w:rPr>
              <w:t>.</w:t>
            </w:r>
          </w:p>
        </w:tc>
        <w:tc>
          <w:tcPr>
            <w:tcW w:w="0" w:type="auto"/>
          </w:tcPr>
          <w:p w:rsidR="00B37FC9" w:rsidRPr="00BF326D" w:rsidRDefault="00C67E70" w:rsidP="00FF1B5E">
            <w:pPr>
              <w:rPr>
                <w:rFonts w:ascii="Arial" w:hAnsi="Arial" w:cs="Arial"/>
                <w:sz w:val="22"/>
                <w:szCs w:val="22"/>
              </w:rPr>
            </w:pPr>
            <w:r w:rsidRPr="005A695F">
              <w:rPr>
                <w:rFonts w:ascii="Arial" w:hAnsi="Arial" w:cs="Arial"/>
                <w:sz w:val="22"/>
                <w:szCs w:val="22"/>
              </w:rPr>
              <w:t xml:space="preserve">Exchange </w:t>
            </w:r>
            <w:proofErr w:type="spellStart"/>
            <w:r w:rsidRPr="005A695F">
              <w:rPr>
                <w:rFonts w:ascii="Arial" w:hAnsi="Arial" w:cs="Arial"/>
                <w:sz w:val="22"/>
                <w:szCs w:val="22"/>
              </w:rPr>
              <w:t>provisioner</w:t>
            </w:r>
            <w:proofErr w:type="spellEnd"/>
            <w:r w:rsidRPr="005A695F">
              <w:rPr>
                <w:rFonts w:ascii="Arial" w:hAnsi="Arial" w:cs="Arial"/>
                <w:sz w:val="22"/>
                <w:szCs w:val="22"/>
              </w:rPr>
              <w:t xml:space="preserve"> logs correspond to actions, and there are no retries, or errors recorded. </w:t>
            </w:r>
            <w:r>
              <w:rPr>
                <w:rFonts w:ascii="Arial" w:hAnsi="Arial" w:cs="Arial"/>
                <w:sz w:val="22"/>
                <w:szCs w:val="22"/>
              </w:rPr>
              <w:t xml:space="preserve">The Exchange Provisioner made no changes for all </w:t>
            </w:r>
            <w:proofErr w:type="spellStart"/>
            <w:r>
              <w:rPr>
                <w:rFonts w:ascii="Arial" w:hAnsi="Arial" w:cs="Arial"/>
                <w:sz w:val="22"/>
                <w:szCs w:val="22"/>
              </w:rPr>
              <w:t>reprovisions</w:t>
            </w:r>
            <w:proofErr w:type="spellEnd"/>
            <w:r>
              <w:rPr>
                <w:rFonts w:ascii="Arial" w:hAnsi="Arial" w:cs="Arial"/>
                <w:sz w:val="22"/>
                <w:szCs w:val="22"/>
              </w:rPr>
              <w:t>.</w:t>
            </w:r>
          </w:p>
        </w:tc>
        <w:tc>
          <w:tcPr>
            <w:tcW w:w="0" w:type="auto"/>
          </w:tcPr>
          <w:p w:rsidR="00B37FC9" w:rsidRPr="00BF326D" w:rsidRDefault="00B37FC9" w:rsidP="00FF1B5E">
            <w:pPr>
              <w:rPr>
                <w:rFonts w:ascii="Arial" w:hAnsi="Arial" w:cs="Arial"/>
                <w:b/>
                <w:sz w:val="22"/>
                <w:szCs w:val="22"/>
              </w:rPr>
            </w:pPr>
          </w:p>
        </w:tc>
      </w:tr>
      <w:tr w:rsidR="004722A9" w:rsidRPr="002C34BD" w:rsidTr="00436245">
        <w:trPr>
          <w:cantSplit/>
        </w:trPr>
        <w:tc>
          <w:tcPr>
            <w:tcW w:w="0" w:type="auto"/>
          </w:tcPr>
          <w:p w:rsidR="002B2972" w:rsidRDefault="002B2972" w:rsidP="00FF1B5E">
            <w:pPr>
              <w:rPr>
                <w:rFonts w:ascii="Arial" w:hAnsi="Arial" w:cs="Arial"/>
                <w:sz w:val="22"/>
                <w:szCs w:val="22"/>
              </w:rPr>
            </w:pPr>
            <w:r>
              <w:rPr>
                <w:rFonts w:ascii="Arial" w:hAnsi="Arial" w:cs="Arial"/>
                <w:sz w:val="22"/>
                <w:szCs w:val="22"/>
              </w:rPr>
              <w:lastRenderedPageBreak/>
              <w:t>2.</w:t>
            </w:r>
            <w:ins w:id="207" w:author="Author">
              <w:r w:rsidR="004722A9">
                <w:rPr>
                  <w:rFonts w:ascii="Arial" w:hAnsi="Arial" w:cs="Arial"/>
                  <w:sz w:val="22"/>
                  <w:szCs w:val="22"/>
                </w:rPr>
                <w:t>42</w:t>
              </w:r>
            </w:ins>
            <w:del w:id="208" w:author="Author">
              <w:r w:rsidDel="004722A9">
                <w:rPr>
                  <w:rFonts w:ascii="Arial" w:hAnsi="Arial" w:cs="Arial"/>
                  <w:sz w:val="22"/>
                  <w:szCs w:val="22"/>
                </w:rPr>
                <w:delText>37</w:delText>
              </w:r>
            </w:del>
          </w:p>
          <w:p w:rsidR="002B2972" w:rsidRPr="00BF326D" w:rsidRDefault="002B2972" w:rsidP="00FF1B5E">
            <w:pPr>
              <w:rPr>
                <w:rFonts w:ascii="Arial" w:hAnsi="Arial" w:cs="Arial"/>
                <w:sz w:val="22"/>
                <w:szCs w:val="22"/>
              </w:rPr>
            </w:pPr>
            <w:r w:rsidRPr="005A695F">
              <w:rPr>
                <w:rFonts w:ascii="Arial" w:hAnsi="Arial" w:cs="Arial"/>
                <w:color w:val="0070C0"/>
                <w:sz w:val="22"/>
                <w:szCs w:val="22"/>
              </w:rPr>
              <w:t>O365</w:t>
            </w:r>
          </w:p>
        </w:tc>
        <w:tc>
          <w:tcPr>
            <w:tcW w:w="0" w:type="auto"/>
          </w:tcPr>
          <w:p w:rsidR="00B37FC9" w:rsidRDefault="002B2972" w:rsidP="008312D6">
            <w:pPr>
              <w:pStyle w:val="ColorfulList-Accent11"/>
              <w:spacing w:after="0"/>
              <w:ind w:left="0"/>
              <w:rPr>
                <w:rFonts w:ascii="Arial" w:hAnsi="Arial" w:cs="Arial"/>
              </w:rPr>
            </w:pPr>
            <w:r>
              <w:rPr>
                <w:rFonts w:ascii="Arial" w:hAnsi="Arial" w:cs="Arial"/>
              </w:rPr>
              <w:t>In Office 365, break the mail setup for accounts[1-6] in various different ways:</w:t>
            </w:r>
          </w:p>
          <w:p w:rsidR="002B2972" w:rsidRDefault="002B2972" w:rsidP="008312D6">
            <w:pPr>
              <w:pStyle w:val="ColorfulList-Accent11"/>
              <w:spacing w:after="0"/>
              <w:ind w:left="0"/>
              <w:rPr>
                <w:rFonts w:ascii="Arial" w:hAnsi="Arial" w:cs="Arial"/>
              </w:rPr>
            </w:pPr>
          </w:p>
          <w:p w:rsidR="002B2972" w:rsidRDefault="002B2972" w:rsidP="006C0F60">
            <w:pPr>
              <w:pStyle w:val="ColorfulList-Accent11"/>
              <w:numPr>
                <w:ilvl w:val="0"/>
                <w:numId w:val="33"/>
              </w:numPr>
              <w:spacing w:after="0"/>
              <w:rPr>
                <w:rFonts w:ascii="Arial" w:hAnsi="Arial" w:cs="Arial"/>
              </w:rPr>
            </w:pPr>
            <w:r>
              <w:rPr>
                <w:rFonts w:ascii="Arial" w:hAnsi="Arial" w:cs="Arial"/>
              </w:rPr>
              <w:t>Change</w:t>
            </w:r>
            <w:r w:rsidR="00521DB4">
              <w:rPr>
                <w:rFonts w:ascii="Arial" w:hAnsi="Arial" w:cs="Arial"/>
              </w:rPr>
              <w:t>/remove</w:t>
            </w:r>
            <w:r>
              <w:rPr>
                <w:rFonts w:ascii="Arial" w:hAnsi="Arial" w:cs="Arial"/>
              </w:rPr>
              <w:t xml:space="preserve"> ‘Custom Attribute 1’</w:t>
            </w:r>
          </w:p>
          <w:p w:rsidR="002B2972" w:rsidRDefault="002B2972" w:rsidP="006C0F60">
            <w:pPr>
              <w:pStyle w:val="ColorfulList-Accent11"/>
              <w:numPr>
                <w:ilvl w:val="0"/>
                <w:numId w:val="33"/>
              </w:numPr>
              <w:spacing w:after="0"/>
              <w:rPr>
                <w:rFonts w:ascii="Arial" w:hAnsi="Arial" w:cs="Arial"/>
              </w:rPr>
            </w:pPr>
            <w:r>
              <w:rPr>
                <w:rFonts w:ascii="Arial" w:hAnsi="Arial" w:cs="Arial"/>
              </w:rPr>
              <w:t>Remove licensing</w:t>
            </w:r>
          </w:p>
          <w:p w:rsidR="002B2972" w:rsidRDefault="002B2972" w:rsidP="006C0F60">
            <w:pPr>
              <w:pStyle w:val="ColorfulList-Accent11"/>
              <w:numPr>
                <w:ilvl w:val="0"/>
                <w:numId w:val="33"/>
              </w:numPr>
              <w:spacing w:after="0"/>
              <w:rPr>
                <w:rFonts w:ascii="Arial" w:hAnsi="Arial" w:cs="Arial"/>
              </w:rPr>
            </w:pPr>
            <w:r>
              <w:rPr>
                <w:rFonts w:ascii="Arial" w:hAnsi="Arial" w:cs="Arial"/>
              </w:rPr>
              <w:t>Change</w:t>
            </w:r>
            <w:r w:rsidR="00521DB4">
              <w:rPr>
                <w:rFonts w:ascii="Arial" w:hAnsi="Arial" w:cs="Arial"/>
              </w:rPr>
              <w:t>/remove</w:t>
            </w:r>
            <w:r>
              <w:rPr>
                <w:rFonts w:ascii="Arial" w:hAnsi="Arial" w:cs="Arial"/>
              </w:rPr>
              <w:t xml:space="preserve"> routing</w:t>
            </w:r>
          </w:p>
          <w:p w:rsidR="00521DB4" w:rsidRDefault="00521DB4" w:rsidP="006C0F60">
            <w:pPr>
              <w:pStyle w:val="ColorfulList-Accent11"/>
              <w:numPr>
                <w:ilvl w:val="0"/>
                <w:numId w:val="33"/>
              </w:numPr>
              <w:spacing w:after="0"/>
              <w:rPr>
                <w:rFonts w:ascii="Arial" w:hAnsi="Arial" w:cs="Arial"/>
              </w:rPr>
            </w:pPr>
            <w:r>
              <w:rPr>
                <w:rFonts w:ascii="Arial" w:hAnsi="Arial" w:cs="Arial"/>
              </w:rPr>
              <w:t>Do not hide contact object from GAL</w:t>
            </w:r>
          </w:p>
          <w:p w:rsidR="00521DB4" w:rsidRDefault="00521DB4" w:rsidP="006C0F60">
            <w:pPr>
              <w:pStyle w:val="ColorfulList-Accent11"/>
              <w:numPr>
                <w:ilvl w:val="0"/>
                <w:numId w:val="33"/>
              </w:numPr>
              <w:spacing w:after="0"/>
              <w:rPr>
                <w:rFonts w:ascii="Arial" w:hAnsi="Arial" w:cs="Arial"/>
              </w:rPr>
            </w:pPr>
            <w:r>
              <w:rPr>
                <w:rFonts w:ascii="Arial" w:hAnsi="Arial" w:cs="Arial"/>
              </w:rPr>
              <w:t>Remove contact object</w:t>
            </w:r>
          </w:p>
          <w:p w:rsidR="00521DB4" w:rsidRDefault="00521DB4" w:rsidP="006C0F60">
            <w:pPr>
              <w:pStyle w:val="ColorfulList-Accent11"/>
              <w:numPr>
                <w:ilvl w:val="0"/>
                <w:numId w:val="33"/>
              </w:numPr>
              <w:spacing w:after="0"/>
              <w:rPr>
                <w:rFonts w:ascii="Arial" w:hAnsi="Arial" w:cs="Arial"/>
              </w:rPr>
            </w:pPr>
            <w:r>
              <w:rPr>
                <w:rFonts w:ascii="Arial" w:hAnsi="Arial" w:cs="Arial"/>
              </w:rPr>
              <w:t>Remove mailbox, leave contact object</w:t>
            </w:r>
          </w:p>
          <w:p w:rsidR="00521DB4" w:rsidRDefault="00521DB4" w:rsidP="006C0F60">
            <w:pPr>
              <w:pStyle w:val="ColorfulList-Accent11"/>
              <w:numPr>
                <w:ilvl w:val="0"/>
                <w:numId w:val="33"/>
              </w:numPr>
              <w:spacing w:after="0"/>
              <w:rPr>
                <w:rFonts w:ascii="Arial" w:hAnsi="Arial" w:cs="Arial"/>
              </w:rPr>
            </w:pPr>
            <w:r>
              <w:rPr>
                <w:rFonts w:ascii="Arial" w:hAnsi="Arial" w:cs="Arial"/>
              </w:rPr>
              <w:t>Change/remove SMTP email</w:t>
            </w:r>
          </w:p>
          <w:p w:rsidR="00521DB4" w:rsidRDefault="00521DB4" w:rsidP="006C0F60">
            <w:pPr>
              <w:pStyle w:val="ColorfulList-Accent11"/>
              <w:numPr>
                <w:ilvl w:val="0"/>
                <w:numId w:val="33"/>
              </w:numPr>
              <w:spacing w:after="0"/>
              <w:rPr>
                <w:rFonts w:ascii="Arial" w:hAnsi="Arial" w:cs="Arial"/>
              </w:rPr>
            </w:pPr>
            <w:r>
              <w:rPr>
                <w:rFonts w:ascii="Arial" w:hAnsi="Arial" w:cs="Arial"/>
              </w:rPr>
              <w:t>Change/remove contact object forwarding</w:t>
            </w:r>
          </w:p>
          <w:p w:rsidR="00521DB4" w:rsidRPr="00521DB4" w:rsidRDefault="00521DB4" w:rsidP="006C0F60">
            <w:pPr>
              <w:pStyle w:val="ColorfulList-Accent11"/>
              <w:numPr>
                <w:ilvl w:val="0"/>
                <w:numId w:val="33"/>
              </w:numPr>
              <w:spacing w:after="0"/>
              <w:rPr>
                <w:rFonts w:ascii="Arial" w:hAnsi="Arial" w:cs="Arial"/>
              </w:rPr>
            </w:pPr>
            <w:r>
              <w:rPr>
                <w:rFonts w:ascii="Arial" w:hAnsi="Arial" w:cs="Arial"/>
              </w:rPr>
              <w:t xml:space="preserve">Remove </w:t>
            </w:r>
            <w:r w:rsidR="00A055F5">
              <w:rPr>
                <w:rFonts w:ascii="Arial" w:hAnsi="Arial" w:cs="Arial"/>
              </w:rPr>
              <w:t>‘</w:t>
            </w:r>
            <w:proofErr w:type="spellStart"/>
            <w:r>
              <w:rPr>
                <w:rFonts w:ascii="Arial" w:hAnsi="Arial" w:cs="Arial"/>
              </w:rPr>
              <w:t>OCSExpiryPolicy</w:t>
            </w:r>
            <w:proofErr w:type="spellEnd"/>
            <w:r w:rsidR="00A055F5">
              <w:rPr>
                <w:rFonts w:ascii="Arial" w:hAnsi="Arial" w:cs="Arial"/>
              </w:rPr>
              <w:t>’</w:t>
            </w:r>
            <w:r>
              <w:rPr>
                <w:rFonts w:ascii="Arial" w:hAnsi="Arial" w:cs="Arial"/>
              </w:rPr>
              <w:t xml:space="preserve"> from contact</w:t>
            </w:r>
          </w:p>
        </w:tc>
        <w:tc>
          <w:tcPr>
            <w:tcW w:w="0" w:type="auto"/>
          </w:tcPr>
          <w:p w:rsidR="00B37FC9" w:rsidRPr="00BF326D" w:rsidRDefault="00B37FC9" w:rsidP="006C0F60">
            <w:pPr>
              <w:rPr>
                <w:rFonts w:ascii="Arial" w:hAnsi="Arial" w:cs="Arial"/>
                <w:b/>
                <w:sz w:val="22"/>
                <w:szCs w:val="22"/>
              </w:rPr>
            </w:pPr>
          </w:p>
        </w:tc>
        <w:tc>
          <w:tcPr>
            <w:tcW w:w="0" w:type="auto"/>
          </w:tcPr>
          <w:p w:rsidR="00B37FC9" w:rsidRPr="00BF326D" w:rsidRDefault="00521DB4">
            <w:pPr>
              <w:rPr>
                <w:rFonts w:ascii="Arial" w:hAnsi="Arial" w:cs="Arial"/>
                <w:sz w:val="22"/>
                <w:szCs w:val="22"/>
              </w:rPr>
            </w:pPr>
            <w:r>
              <w:rPr>
                <w:rFonts w:ascii="Arial" w:hAnsi="Arial" w:cs="Arial"/>
                <w:sz w:val="22"/>
                <w:szCs w:val="22"/>
              </w:rPr>
              <w:t>All accounts [1-6] mail setups have been intentionally broken.</w:t>
            </w:r>
          </w:p>
        </w:tc>
        <w:tc>
          <w:tcPr>
            <w:tcW w:w="0" w:type="auto"/>
          </w:tcPr>
          <w:p w:rsidR="00B37FC9" w:rsidRPr="00BF326D" w:rsidRDefault="00B37FC9" w:rsidP="00FF1B5E">
            <w:pPr>
              <w:rPr>
                <w:rFonts w:ascii="Arial" w:hAnsi="Arial" w:cs="Arial"/>
                <w:b/>
                <w:sz w:val="22"/>
                <w:szCs w:val="22"/>
              </w:rPr>
            </w:pPr>
          </w:p>
        </w:tc>
      </w:tr>
      <w:tr w:rsidR="004722A9" w:rsidRPr="002C34BD" w:rsidTr="00436245">
        <w:trPr>
          <w:cantSplit/>
        </w:trPr>
        <w:tc>
          <w:tcPr>
            <w:tcW w:w="0" w:type="auto"/>
          </w:tcPr>
          <w:p w:rsidR="00521DB4" w:rsidRDefault="00521DB4" w:rsidP="00D21069">
            <w:pPr>
              <w:rPr>
                <w:rFonts w:ascii="Arial" w:hAnsi="Arial" w:cs="Arial"/>
                <w:sz w:val="22"/>
                <w:szCs w:val="22"/>
              </w:rPr>
            </w:pPr>
            <w:r>
              <w:rPr>
                <w:rFonts w:ascii="Arial" w:hAnsi="Arial" w:cs="Arial"/>
                <w:sz w:val="22"/>
                <w:szCs w:val="22"/>
              </w:rPr>
              <w:t>2.</w:t>
            </w:r>
            <w:ins w:id="209" w:author="Author">
              <w:r w:rsidR="004722A9">
                <w:rPr>
                  <w:rFonts w:ascii="Arial" w:hAnsi="Arial" w:cs="Arial"/>
                  <w:sz w:val="22"/>
                  <w:szCs w:val="22"/>
                </w:rPr>
                <w:t>43</w:t>
              </w:r>
            </w:ins>
            <w:del w:id="210" w:author="Author">
              <w:r w:rsidDel="004722A9">
                <w:rPr>
                  <w:rFonts w:ascii="Arial" w:hAnsi="Arial" w:cs="Arial"/>
                  <w:sz w:val="22"/>
                  <w:szCs w:val="22"/>
                </w:rPr>
                <w:delText>3</w:delText>
              </w:r>
            </w:del>
            <w:ins w:id="211" w:author="Author">
              <w:del w:id="212" w:author="Author">
                <w:r w:rsidR="005D6BE1" w:rsidDel="004722A9">
                  <w:rPr>
                    <w:rFonts w:ascii="Arial" w:hAnsi="Arial" w:cs="Arial"/>
                    <w:sz w:val="22"/>
                    <w:szCs w:val="22"/>
                  </w:rPr>
                  <w:delText>8</w:delText>
                </w:r>
              </w:del>
            </w:ins>
            <w:del w:id="213" w:author="Author">
              <w:r w:rsidDel="005D6BE1">
                <w:rPr>
                  <w:rFonts w:ascii="Arial" w:hAnsi="Arial" w:cs="Arial"/>
                  <w:sz w:val="22"/>
                  <w:szCs w:val="22"/>
                </w:rPr>
                <w:delText>6</w:delText>
              </w:r>
            </w:del>
          </w:p>
          <w:p w:rsidR="00521DB4" w:rsidRPr="00BF326D" w:rsidRDefault="00521DB4" w:rsidP="00FF1B5E">
            <w:pPr>
              <w:rPr>
                <w:rFonts w:ascii="Arial" w:hAnsi="Arial" w:cs="Arial"/>
                <w:sz w:val="22"/>
                <w:szCs w:val="22"/>
              </w:rPr>
            </w:pPr>
            <w:r w:rsidRPr="005A695F">
              <w:rPr>
                <w:rFonts w:ascii="Arial" w:hAnsi="Arial" w:cs="Arial"/>
                <w:color w:val="E36C0A" w:themeColor="accent6" w:themeShade="BF"/>
                <w:sz w:val="22"/>
                <w:szCs w:val="22"/>
              </w:rPr>
              <w:t>ID</w:t>
            </w:r>
            <w:r>
              <w:rPr>
                <w:rFonts w:ascii="Arial" w:hAnsi="Arial" w:cs="Arial"/>
                <w:color w:val="E36C0A" w:themeColor="accent6" w:themeShade="BF"/>
                <w:sz w:val="22"/>
                <w:szCs w:val="22"/>
              </w:rPr>
              <w:t>M</w:t>
            </w:r>
          </w:p>
        </w:tc>
        <w:tc>
          <w:tcPr>
            <w:tcW w:w="0" w:type="auto"/>
          </w:tcPr>
          <w:p w:rsidR="00521DB4" w:rsidRDefault="00521DB4" w:rsidP="00D21069">
            <w:pPr>
              <w:pStyle w:val="ColorfulList-Accent11"/>
              <w:spacing w:after="0"/>
              <w:ind w:left="0"/>
              <w:rPr>
                <w:rFonts w:ascii="Arial" w:hAnsi="Arial" w:cs="Arial"/>
              </w:rPr>
            </w:pPr>
            <w:proofErr w:type="spellStart"/>
            <w:r>
              <w:rPr>
                <w:rFonts w:ascii="Arial" w:hAnsi="Arial" w:cs="Arial"/>
              </w:rPr>
              <w:t>Reprovision</w:t>
            </w:r>
            <w:proofErr w:type="spellEnd"/>
            <w:r>
              <w:rPr>
                <w:rFonts w:ascii="Arial" w:hAnsi="Arial" w:cs="Arial"/>
              </w:rPr>
              <w:t xml:space="preserve"> [Insert] each of the accounts [1-6].</w:t>
            </w:r>
          </w:p>
          <w:p w:rsidR="00521DB4" w:rsidRDefault="00521DB4" w:rsidP="00D21069">
            <w:pPr>
              <w:pStyle w:val="ColorfulList-Accent11"/>
              <w:spacing w:after="0"/>
              <w:ind w:left="0"/>
              <w:rPr>
                <w:rFonts w:ascii="Arial" w:hAnsi="Arial" w:cs="Arial"/>
              </w:rPr>
            </w:pPr>
          </w:p>
          <w:p w:rsidR="00521DB4" w:rsidRPr="00BF326D" w:rsidRDefault="00521DB4" w:rsidP="008312D6">
            <w:pPr>
              <w:pStyle w:val="ColorfulList-Accent11"/>
              <w:spacing w:after="0"/>
              <w:ind w:left="0"/>
              <w:rPr>
                <w:rFonts w:ascii="Arial" w:hAnsi="Arial" w:cs="Arial"/>
              </w:rPr>
            </w:pPr>
            <w:r>
              <w:rPr>
                <w:rFonts w:ascii="Arial" w:hAnsi="Arial" w:cs="Arial"/>
              </w:rPr>
              <w:t>I</w:t>
            </w:r>
            <w:r w:rsidRPr="005A695F">
              <w:rPr>
                <w:rFonts w:ascii="Arial" w:hAnsi="Arial" w:cs="Arial"/>
              </w:rPr>
              <w:t>mmediately change the service-id</w:t>
            </w:r>
            <w:r>
              <w:rPr>
                <w:rFonts w:ascii="Arial" w:hAnsi="Arial" w:cs="Arial"/>
              </w:rPr>
              <w:t>s</w:t>
            </w:r>
            <w:r w:rsidRPr="005A695F">
              <w:rPr>
                <w:rFonts w:ascii="Arial" w:hAnsi="Arial" w:cs="Arial"/>
              </w:rPr>
              <w:t xml:space="preserve"> from ‘136’ to ‘506’</w:t>
            </w:r>
            <w:r>
              <w:rPr>
                <w:rFonts w:ascii="Arial" w:hAnsi="Arial" w:cs="Arial"/>
              </w:rPr>
              <w:t>.</w:t>
            </w:r>
          </w:p>
        </w:tc>
        <w:tc>
          <w:tcPr>
            <w:tcW w:w="0" w:type="auto"/>
          </w:tcPr>
          <w:p w:rsidR="00521DB4" w:rsidRPr="00BF326D" w:rsidRDefault="00521DB4" w:rsidP="006C0F60">
            <w:pPr>
              <w:rPr>
                <w:rFonts w:ascii="Arial" w:hAnsi="Arial" w:cs="Arial"/>
                <w:b/>
                <w:sz w:val="22"/>
                <w:szCs w:val="22"/>
              </w:rPr>
            </w:pPr>
            <w:r w:rsidRPr="005A695F">
              <w:rPr>
                <w:rFonts w:ascii="Arial" w:hAnsi="Arial" w:cs="Arial"/>
                <w:sz w:val="22"/>
                <w:szCs w:val="22"/>
              </w:rPr>
              <w:t>Ensure that the ‘136’ notifications were not picked up by the existing Exchange Provisioner</w:t>
            </w:r>
            <w:r>
              <w:rPr>
                <w:rFonts w:ascii="Arial" w:hAnsi="Arial" w:cs="Arial"/>
              </w:rPr>
              <w:t>.</w:t>
            </w:r>
          </w:p>
        </w:tc>
        <w:tc>
          <w:tcPr>
            <w:tcW w:w="0" w:type="auto"/>
          </w:tcPr>
          <w:p w:rsidR="00521DB4" w:rsidRPr="00BF326D" w:rsidRDefault="00521DB4">
            <w:pPr>
              <w:rPr>
                <w:rFonts w:ascii="Arial" w:hAnsi="Arial" w:cs="Arial"/>
                <w:sz w:val="22"/>
                <w:szCs w:val="22"/>
              </w:rPr>
            </w:pPr>
            <w:r w:rsidRPr="005A695F">
              <w:rPr>
                <w:rFonts w:ascii="Arial" w:hAnsi="Arial" w:cs="Arial"/>
                <w:sz w:val="22"/>
                <w:szCs w:val="22"/>
              </w:rPr>
              <w:t xml:space="preserve">Exchange </w:t>
            </w:r>
            <w:proofErr w:type="spellStart"/>
            <w:r w:rsidRPr="005A695F">
              <w:rPr>
                <w:rFonts w:ascii="Arial" w:hAnsi="Arial" w:cs="Arial"/>
                <w:sz w:val="22"/>
                <w:szCs w:val="22"/>
              </w:rPr>
              <w:t>provisioner</w:t>
            </w:r>
            <w:proofErr w:type="spellEnd"/>
            <w:r w:rsidRPr="005A695F">
              <w:rPr>
                <w:rFonts w:ascii="Arial" w:hAnsi="Arial" w:cs="Arial"/>
                <w:sz w:val="22"/>
                <w:szCs w:val="22"/>
              </w:rPr>
              <w:t xml:space="preserve"> logs correspond to actions, and there are no retries, or errors recorded. </w:t>
            </w:r>
            <w:r>
              <w:rPr>
                <w:rFonts w:ascii="Arial" w:hAnsi="Arial" w:cs="Arial"/>
                <w:sz w:val="22"/>
                <w:szCs w:val="22"/>
              </w:rPr>
              <w:t xml:space="preserve">The Exchange Provisioner corrected all </w:t>
            </w:r>
            <w:r w:rsidR="00B053BC">
              <w:rPr>
                <w:rFonts w:ascii="Arial" w:hAnsi="Arial" w:cs="Arial"/>
                <w:sz w:val="22"/>
                <w:szCs w:val="22"/>
              </w:rPr>
              <w:t>corrupted email setups.</w:t>
            </w:r>
          </w:p>
        </w:tc>
        <w:tc>
          <w:tcPr>
            <w:tcW w:w="0" w:type="auto"/>
          </w:tcPr>
          <w:p w:rsidR="00521DB4" w:rsidRPr="00BF326D" w:rsidRDefault="00521DB4" w:rsidP="00FF1B5E">
            <w:pPr>
              <w:rPr>
                <w:rFonts w:ascii="Arial" w:hAnsi="Arial" w:cs="Arial"/>
                <w:b/>
                <w:sz w:val="22"/>
                <w:szCs w:val="22"/>
              </w:rPr>
            </w:pPr>
          </w:p>
        </w:tc>
      </w:tr>
      <w:tr w:rsidR="004722A9" w:rsidRPr="002C34BD" w:rsidTr="00436245">
        <w:trPr>
          <w:cantSplit/>
          <w:ins w:id="214" w:author="Author"/>
        </w:trPr>
        <w:tc>
          <w:tcPr>
            <w:tcW w:w="0" w:type="auto"/>
          </w:tcPr>
          <w:p w:rsidR="00782C24" w:rsidRDefault="004722A9" w:rsidP="00D21069">
            <w:pPr>
              <w:rPr>
                <w:ins w:id="215" w:author="Author"/>
                <w:rFonts w:ascii="Arial" w:hAnsi="Arial" w:cs="Arial"/>
                <w:sz w:val="22"/>
                <w:szCs w:val="22"/>
              </w:rPr>
            </w:pPr>
            <w:ins w:id="216" w:author="Author">
              <w:r>
                <w:rPr>
                  <w:rFonts w:ascii="Arial" w:hAnsi="Arial" w:cs="Arial"/>
                  <w:sz w:val="22"/>
                  <w:szCs w:val="22"/>
                </w:rPr>
                <w:t>2.44</w:t>
              </w:r>
            </w:ins>
          </w:p>
          <w:p w:rsidR="00782C24" w:rsidRDefault="00782C24" w:rsidP="00D21069">
            <w:pPr>
              <w:rPr>
                <w:ins w:id="217" w:author="Author"/>
                <w:rFonts w:ascii="Arial" w:hAnsi="Arial" w:cs="Arial"/>
                <w:color w:val="E36C0A" w:themeColor="accent6" w:themeShade="BF"/>
                <w:sz w:val="22"/>
                <w:szCs w:val="22"/>
              </w:rPr>
            </w:pPr>
            <w:ins w:id="218" w:author="Author">
              <w:r w:rsidRPr="005A695F">
                <w:rPr>
                  <w:rFonts w:ascii="Arial" w:hAnsi="Arial" w:cs="Arial"/>
                  <w:color w:val="E36C0A" w:themeColor="accent6" w:themeShade="BF"/>
                  <w:sz w:val="22"/>
                  <w:szCs w:val="22"/>
                </w:rPr>
                <w:t>ID</w:t>
              </w:r>
              <w:r>
                <w:rPr>
                  <w:rFonts w:ascii="Arial" w:hAnsi="Arial" w:cs="Arial"/>
                  <w:color w:val="E36C0A" w:themeColor="accent6" w:themeShade="BF"/>
                  <w:sz w:val="22"/>
                  <w:szCs w:val="22"/>
                </w:rPr>
                <w:t>M</w:t>
              </w:r>
            </w:ins>
          </w:p>
          <w:p w:rsidR="00782C24" w:rsidRDefault="00782C24" w:rsidP="00D21069">
            <w:pPr>
              <w:rPr>
                <w:ins w:id="219" w:author="Author"/>
                <w:rFonts w:ascii="Arial" w:hAnsi="Arial" w:cs="Arial"/>
                <w:sz w:val="22"/>
                <w:szCs w:val="22"/>
              </w:rPr>
            </w:pPr>
            <w:ins w:id="220" w:author="Author">
              <w:r w:rsidRPr="005A695F">
                <w:rPr>
                  <w:rFonts w:ascii="Arial" w:hAnsi="Arial" w:cs="Arial"/>
                  <w:color w:val="0070C0"/>
                  <w:sz w:val="22"/>
                  <w:szCs w:val="22"/>
                </w:rPr>
                <w:t>O365</w:t>
              </w:r>
            </w:ins>
          </w:p>
        </w:tc>
        <w:tc>
          <w:tcPr>
            <w:tcW w:w="0" w:type="auto"/>
          </w:tcPr>
          <w:p w:rsidR="00782C24" w:rsidRDefault="00782C24" w:rsidP="00D21069">
            <w:pPr>
              <w:pStyle w:val="ColorfulList-Accent11"/>
              <w:spacing w:after="0"/>
              <w:ind w:left="0"/>
              <w:rPr>
                <w:ins w:id="221" w:author="Author"/>
                <w:rFonts w:ascii="Arial" w:hAnsi="Arial" w:cs="Arial"/>
              </w:rPr>
            </w:pPr>
            <w:ins w:id="222" w:author="Author">
              <w:r>
                <w:rPr>
                  <w:rFonts w:ascii="Arial" w:hAnsi="Arial" w:cs="Arial"/>
                </w:rPr>
                <w:t>Send a notification of source ‘Alumni’ for one of the test accounts.</w:t>
              </w:r>
            </w:ins>
          </w:p>
        </w:tc>
        <w:tc>
          <w:tcPr>
            <w:tcW w:w="0" w:type="auto"/>
          </w:tcPr>
          <w:p w:rsidR="00782C24" w:rsidRPr="005A695F" w:rsidRDefault="00782C24" w:rsidP="006C0F60">
            <w:pPr>
              <w:rPr>
                <w:ins w:id="223" w:author="Author"/>
                <w:rFonts w:ascii="Arial" w:hAnsi="Arial" w:cs="Arial"/>
                <w:sz w:val="22"/>
                <w:szCs w:val="22"/>
              </w:rPr>
            </w:pPr>
          </w:p>
        </w:tc>
        <w:tc>
          <w:tcPr>
            <w:tcW w:w="0" w:type="auto"/>
          </w:tcPr>
          <w:p w:rsidR="00782C24" w:rsidRPr="005A695F" w:rsidRDefault="00782C24">
            <w:pPr>
              <w:rPr>
                <w:ins w:id="224" w:author="Author"/>
                <w:rFonts w:ascii="Arial" w:hAnsi="Arial" w:cs="Arial"/>
                <w:sz w:val="22"/>
                <w:szCs w:val="22"/>
              </w:rPr>
            </w:pPr>
            <w:ins w:id="225" w:author="Author">
              <w:r>
                <w:rPr>
                  <w:rFonts w:ascii="Arial" w:hAnsi="Arial" w:cs="Arial"/>
                  <w:sz w:val="22"/>
                  <w:szCs w:val="22"/>
                </w:rPr>
                <w:t>Ensure that the Exchange Provisioner takes no action for the alumni notification.</w:t>
              </w:r>
            </w:ins>
          </w:p>
        </w:tc>
        <w:tc>
          <w:tcPr>
            <w:tcW w:w="0" w:type="auto"/>
          </w:tcPr>
          <w:p w:rsidR="00782C24" w:rsidRPr="00BF326D" w:rsidRDefault="00782C24" w:rsidP="00FF1B5E">
            <w:pPr>
              <w:rPr>
                <w:ins w:id="226" w:author="Author"/>
                <w:rFonts w:ascii="Arial" w:hAnsi="Arial" w:cs="Arial"/>
                <w:b/>
                <w:sz w:val="22"/>
                <w:szCs w:val="22"/>
              </w:rPr>
            </w:pPr>
          </w:p>
        </w:tc>
      </w:tr>
      <w:tr w:rsidR="004722A9" w:rsidRPr="002C34BD" w:rsidTr="00436245">
        <w:trPr>
          <w:cantSplit/>
        </w:trPr>
        <w:tc>
          <w:tcPr>
            <w:tcW w:w="0" w:type="auto"/>
          </w:tcPr>
          <w:p w:rsidR="00805124" w:rsidRDefault="00805124" w:rsidP="00FF1B5E">
            <w:pPr>
              <w:rPr>
                <w:rFonts w:ascii="Arial" w:hAnsi="Arial" w:cs="Arial"/>
                <w:sz w:val="22"/>
                <w:szCs w:val="22"/>
              </w:rPr>
            </w:pPr>
            <w:r>
              <w:rPr>
                <w:rFonts w:ascii="Arial" w:hAnsi="Arial" w:cs="Arial"/>
                <w:sz w:val="22"/>
                <w:szCs w:val="22"/>
              </w:rPr>
              <w:lastRenderedPageBreak/>
              <w:t>2.</w:t>
            </w:r>
            <w:ins w:id="227" w:author="Author">
              <w:r w:rsidR="004722A9">
                <w:rPr>
                  <w:rFonts w:ascii="Arial" w:hAnsi="Arial" w:cs="Arial"/>
                  <w:sz w:val="22"/>
                  <w:szCs w:val="22"/>
                </w:rPr>
                <w:t>45</w:t>
              </w:r>
            </w:ins>
            <w:del w:id="228" w:author="Author">
              <w:r w:rsidDel="004722A9">
                <w:rPr>
                  <w:rFonts w:ascii="Arial" w:hAnsi="Arial" w:cs="Arial"/>
                  <w:sz w:val="22"/>
                  <w:szCs w:val="22"/>
                </w:rPr>
                <w:delText>3</w:delText>
              </w:r>
            </w:del>
            <w:ins w:id="229" w:author="Author">
              <w:del w:id="230" w:author="Author">
                <w:r w:rsidR="005D6BE1" w:rsidDel="004722A9">
                  <w:rPr>
                    <w:rFonts w:ascii="Arial" w:hAnsi="Arial" w:cs="Arial"/>
                    <w:sz w:val="22"/>
                    <w:szCs w:val="22"/>
                  </w:rPr>
                  <w:delText>9</w:delText>
                </w:r>
              </w:del>
            </w:ins>
            <w:del w:id="231" w:author="Author">
              <w:r w:rsidDel="005D6BE1">
                <w:rPr>
                  <w:rFonts w:ascii="Arial" w:hAnsi="Arial" w:cs="Arial"/>
                  <w:sz w:val="22"/>
                  <w:szCs w:val="22"/>
                </w:rPr>
                <w:delText>7</w:delText>
              </w:r>
            </w:del>
          </w:p>
          <w:p w:rsidR="00805124" w:rsidRPr="00BF326D" w:rsidRDefault="00805124" w:rsidP="00FF1B5E">
            <w:pPr>
              <w:rPr>
                <w:rFonts w:ascii="Arial" w:hAnsi="Arial" w:cs="Arial"/>
                <w:sz w:val="22"/>
                <w:szCs w:val="22"/>
              </w:rPr>
            </w:pPr>
            <w:r w:rsidRPr="005A695F">
              <w:rPr>
                <w:rFonts w:ascii="Arial" w:hAnsi="Arial" w:cs="Arial"/>
                <w:color w:val="E36C0A" w:themeColor="accent6" w:themeShade="BF"/>
                <w:sz w:val="22"/>
                <w:szCs w:val="22"/>
              </w:rPr>
              <w:t>ID</w:t>
            </w:r>
            <w:r>
              <w:rPr>
                <w:rFonts w:ascii="Arial" w:hAnsi="Arial" w:cs="Arial"/>
                <w:color w:val="E36C0A" w:themeColor="accent6" w:themeShade="BF"/>
                <w:sz w:val="22"/>
                <w:szCs w:val="22"/>
              </w:rPr>
              <w:t>M</w:t>
            </w:r>
          </w:p>
        </w:tc>
        <w:tc>
          <w:tcPr>
            <w:tcW w:w="0" w:type="auto"/>
          </w:tcPr>
          <w:p w:rsidR="00805124" w:rsidRDefault="00805124" w:rsidP="008312D6">
            <w:pPr>
              <w:pStyle w:val="ColorfulList-Accent11"/>
              <w:spacing w:after="0"/>
              <w:ind w:left="0"/>
              <w:rPr>
                <w:rFonts w:ascii="Arial" w:hAnsi="Arial" w:cs="Arial"/>
              </w:rPr>
            </w:pPr>
            <w:r>
              <w:rPr>
                <w:rFonts w:ascii="Arial" w:hAnsi="Arial" w:cs="Arial"/>
              </w:rPr>
              <w:t xml:space="preserve">Complete steps 1.1 – 1.2 again [Day Before UAT], but this time ensure the surname is </w:t>
            </w:r>
            <w:r w:rsidRPr="005A695F">
              <w:rPr>
                <w:rFonts w:ascii="Arial" w:hAnsi="Arial" w:cs="Arial"/>
              </w:rPr>
              <w:t>“</w:t>
            </w:r>
            <w:del w:id="232" w:author="Author">
              <w:r w:rsidRPr="005A695F" w:rsidDel="00EA63AA">
                <w:rPr>
                  <w:rFonts w:ascii="Arial" w:hAnsi="Arial" w:cs="Arial"/>
                </w:rPr>
                <w:delText>O365test</w:delText>
              </w:r>
              <w:r w:rsidRPr="006C0F60" w:rsidDel="00EA63AA">
                <w:rPr>
                  <w:rFonts w:ascii="Arial" w:hAnsi="Arial" w:cs="Arial"/>
                  <w:b/>
                </w:rPr>
                <w:delText>2</w:delText>
              </w:r>
            </w:del>
            <w:ins w:id="233" w:author="Author">
              <w:r w:rsidR="001456B8">
                <w:rPr>
                  <w:rFonts w:ascii="Arial" w:hAnsi="Arial" w:cs="Arial"/>
                </w:rPr>
                <w:t>M</w:t>
              </w:r>
              <w:del w:id="234" w:author="Author">
                <w:r w:rsidR="00EA63AA" w:rsidDel="001456B8">
                  <w:rPr>
                    <w:rFonts w:ascii="Arial" w:hAnsi="Arial" w:cs="Arial"/>
                  </w:rPr>
                  <w:delText>Em</w:delText>
                </w:r>
              </w:del>
              <w:r w:rsidR="00EA63AA">
                <w:rPr>
                  <w:rFonts w:ascii="Arial" w:hAnsi="Arial" w:cs="Arial"/>
                </w:rPr>
                <w:t>ailT</w:t>
              </w:r>
              <w:r w:rsidR="00EA63AA" w:rsidRPr="005A695F">
                <w:rPr>
                  <w:rFonts w:ascii="Arial" w:hAnsi="Arial" w:cs="Arial"/>
                </w:rPr>
                <w:t>est</w:t>
              </w:r>
              <w:r w:rsidR="00EA63AA" w:rsidRPr="005D6BE1">
                <w:rPr>
                  <w:rFonts w:ascii="Arial" w:hAnsi="Arial" w:cs="Arial"/>
                  <w:b/>
                  <w:rPrChange w:id="235" w:author="Author">
                    <w:rPr>
                      <w:rFonts w:ascii="Arial" w:hAnsi="Arial" w:cs="Arial"/>
                    </w:rPr>
                  </w:rPrChange>
                </w:rPr>
                <w:t>Two</w:t>
              </w:r>
            </w:ins>
            <w:r w:rsidRPr="005A695F">
              <w:rPr>
                <w:rFonts w:ascii="Arial" w:hAnsi="Arial" w:cs="Arial"/>
              </w:rPr>
              <w:t>”</w:t>
            </w:r>
            <w:r>
              <w:rPr>
                <w:rFonts w:ascii="Arial" w:hAnsi="Arial" w:cs="Arial"/>
              </w:rPr>
              <w:t>, and assign accounts to Active Directory and Exchange (and Staffmail) at the same time.</w:t>
            </w:r>
            <w:ins w:id="236" w:author="Author">
              <w:r w:rsidR="004722A9">
                <w:rPr>
                  <w:rFonts w:ascii="Arial" w:hAnsi="Arial" w:cs="Arial"/>
                </w:rPr>
                <w:t xml:space="preserve"> </w:t>
              </w:r>
              <w:r w:rsidR="004722A9" w:rsidRPr="004722A9">
                <w:rPr>
                  <w:rFonts w:ascii="Arial" w:hAnsi="Arial" w:cs="Arial"/>
                  <w:color w:val="FF0000"/>
                  <w:rPrChange w:id="237" w:author="Author">
                    <w:rPr>
                      <w:rFonts w:ascii="Arial" w:hAnsi="Arial" w:cs="Arial"/>
                    </w:rPr>
                  </w:rPrChange>
                </w:rPr>
                <w:t xml:space="preserve">This time there is no need to complete the test for </w:t>
              </w:r>
              <w:r w:rsidR="004722A9">
                <w:rPr>
                  <w:rFonts w:ascii="Arial" w:hAnsi="Arial" w:cs="Arial"/>
                  <w:color w:val="FF0000"/>
                </w:rPr>
                <w:t>[</w:t>
              </w:r>
              <w:r w:rsidR="004722A9" w:rsidRPr="004722A9">
                <w:rPr>
                  <w:rFonts w:ascii="Arial" w:hAnsi="Arial" w:cs="Arial"/>
                  <w:color w:val="FF0000"/>
                  <w:rPrChange w:id="238" w:author="Author">
                    <w:rPr>
                      <w:rFonts w:ascii="Arial" w:hAnsi="Arial" w:cs="Arial"/>
                    </w:rPr>
                  </w:rPrChange>
                </w:rPr>
                <w:t>1a</w:t>
              </w:r>
              <w:r w:rsidR="004722A9">
                <w:rPr>
                  <w:rFonts w:ascii="Arial" w:hAnsi="Arial" w:cs="Arial"/>
                  <w:color w:val="FF0000"/>
                </w:rPr>
                <w:t>]</w:t>
              </w:r>
              <w:r w:rsidR="004722A9" w:rsidRPr="004722A9">
                <w:rPr>
                  <w:rFonts w:ascii="Arial" w:hAnsi="Arial" w:cs="Arial"/>
                  <w:color w:val="FF0000"/>
                  <w:rPrChange w:id="239" w:author="Author">
                    <w:rPr>
                      <w:rFonts w:ascii="Arial" w:hAnsi="Arial" w:cs="Arial"/>
                    </w:rPr>
                  </w:rPrChange>
                </w:rPr>
                <w:t xml:space="preserve"> and </w:t>
              </w:r>
              <w:r w:rsidR="004722A9">
                <w:rPr>
                  <w:rFonts w:ascii="Arial" w:hAnsi="Arial" w:cs="Arial"/>
                  <w:color w:val="FF0000"/>
                </w:rPr>
                <w:t>[</w:t>
              </w:r>
              <w:r w:rsidR="004722A9" w:rsidRPr="004722A9">
                <w:rPr>
                  <w:rFonts w:ascii="Arial" w:hAnsi="Arial" w:cs="Arial"/>
                  <w:color w:val="FF0000"/>
                  <w:rPrChange w:id="240" w:author="Author">
                    <w:rPr>
                      <w:rFonts w:ascii="Arial" w:hAnsi="Arial" w:cs="Arial"/>
                    </w:rPr>
                  </w:rPrChange>
                </w:rPr>
                <w:t>2a</w:t>
              </w:r>
              <w:r w:rsidR="004722A9">
                <w:rPr>
                  <w:rFonts w:ascii="Arial" w:hAnsi="Arial" w:cs="Arial"/>
                  <w:color w:val="FF0000"/>
                </w:rPr>
                <w:t>] (which were added to step 1.1 for phase 2 of UAT), and [11] &amp; [12] can be setup as VisitorStaff.</w:t>
              </w:r>
            </w:ins>
          </w:p>
          <w:p w:rsidR="00805124" w:rsidRDefault="00805124" w:rsidP="008312D6">
            <w:pPr>
              <w:pStyle w:val="ColorfulList-Accent11"/>
              <w:spacing w:after="0"/>
              <w:ind w:left="0"/>
              <w:rPr>
                <w:rFonts w:ascii="Arial" w:hAnsi="Arial" w:cs="Arial"/>
              </w:rPr>
            </w:pPr>
          </w:p>
          <w:p w:rsidR="00805124" w:rsidRPr="00BF326D" w:rsidRDefault="00805124" w:rsidP="008312D6">
            <w:pPr>
              <w:pStyle w:val="ColorfulList-Accent11"/>
              <w:spacing w:after="0"/>
              <w:ind w:left="0"/>
              <w:rPr>
                <w:rFonts w:ascii="Arial" w:hAnsi="Arial" w:cs="Arial"/>
              </w:rPr>
            </w:pPr>
            <w:r>
              <w:rPr>
                <w:rFonts w:ascii="Arial" w:hAnsi="Arial" w:cs="Arial"/>
              </w:rPr>
              <w:t>I</w:t>
            </w:r>
            <w:r w:rsidRPr="005A695F">
              <w:rPr>
                <w:rFonts w:ascii="Arial" w:hAnsi="Arial" w:cs="Arial"/>
              </w:rPr>
              <w:t>mmediately change the service-id</w:t>
            </w:r>
            <w:r>
              <w:rPr>
                <w:rFonts w:ascii="Arial" w:hAnsi="Arial" w:cs="Arial"/>
              </w:rPr>
              <w:t>s</w:t>
            </w:r>
            <w:r w:rsidRPr="005A695F">
              <w:rPr>
                <w:rFonts w:ascii="Arial" w:hAnsi="Arial" w:cs="Arial"/>
              </w:rPr>
              <w:t xml:space="preserve"> from ‘136’ to ‘506’</w:t>
            </w:r>
            <w:r>
              <w:rPr>
                <w:rFonts w:ascii="Arial" w:hAnsi="Arial" w:cs="Arial"/>
              </w:rPr>
              <w:t>.</w:t>
            </w:r>
          </w:p>
        </w:tc>
        <w:tc>
          <w:tcPr>
            <w:tcW w:w="0" w:type="auto"/>
          </w:tcPr>
          <w:p w:rsidR="00805124" w:rsidRPr="005A695F" w:rsidRDefault="00805124" w:rsidP="00D21069">
            <w:pPr>
              <w:pStyle w:val="ColorfulList-Accent11"/>
              <w:ind w:left="0"/>
              <w:rPr>
                <w:rFonts w:ascii="Arial" w:hAnsi="Arial" w:cs="Arial"/>
              </w:rPr>
            </w:pPr>
            <w:r w:rsidRPr="005A695F">
              <w:rPr>
                <w:rFonts w:ascii="Arial" w:hAnsi="Arial" w:cs="Arial"/>
              </w:rPr>
              <w:t>Ensure that the ‘136’ notifications were not picked up by the existing Exchange Provisioner.</w:t>
            </w:r>
          </w:p>
          <w:p w:rsidR="00805124" w:rsidRPr="00BF326D" w:rsidRDefault="00805124" w:rsidP="006C0F60">
            <w:pPr>
              <w:rPr>
                <w:rFonts w:ascii="Arial" w:hAnsi="Arial" w:cs="Arial"/>
                <w:b/>
                <w:sz w:val="22"/>
                <w:szCs w:val="22"/>
              </w:rPr>
            </w:pPr>
            <w:r w:rsidRPr="005A695F">
              <w:rPr>
                <w:rFonts w:ascii="Arial" w:hAnsi="Arial" w:cs="Arial"/>
                <w:sz w:val="22"/>
                <w:szCs w:val="22"/>
              </w:rPr>
              <w:t>Check that each account is created correctly, view logs to ensure they can be easily followed, and it is expected that there will be retries.</w:t>
            </w:r>
          </w:p>
        </w:tc>
        <w:tc>
          <w:tcPr>
            <w:tcW w:w="0" w:type="auto"/>
          </w:tcPr>
          <w:p w:rsidR="00D0413A" w:rsidRPr="005A695F" w:rsidRDefault="00D0413A" w:rsidP="00D0413A">
            <w:pPr>
              <w:pStyle w:val="ListParagraph"/>
              <w:numPr>
                <w:ilvl w:val="0"/>
                <w:numId w:val="7"/>
              </w:numPr>
              <w:rPr>
                <w:rFonts w:ascii="Arial" w:hAnsi="Arial" w:cs="Arial"/>
                <w:sz w:val="22"/>
                <w:szCs w:val="22"/>
              </w:rPr>
            </w:pPr>
            <w:r w:rsidRPr="005A695F">
              <w:rPr>
                <w:rFonts w:ascii="Arial" w:hAnsi="Arial" w:cs="Arial"/>
                <w:sz w:val="22"/>
                <w:szCs w:val="22"/>
              </w:rPr>
              <w:t>Staff-</w:t>
            </w:r>
            <w:proofErr w:type="spellStart"/>
            <w:r w:rsidRPr="005A695F">
              <w:rPr>
                <w:rFonts w:ascii="Arial" w:hAnsi="Arial" w:cs="Arial"/>
                <w:sz w:val="22"/>
                <w:szCs w:val="22"/>
              </w:rPr>
              <w:t>Exch</w:t>
            </w:r>
            <w:proofErr w:type="spellEnd"/>
            <w:r w:rsidRPr="005A695F">
              <w:rPr>
                <w:rFonts w:ascii="Arial" w:hAnsi="Arial" w:cs="Arial"/>
                <w:sz w:val="22"/>
                <w:szCs w:val="22"/>
              </w:rPr>
              <w:br/>
            </w:r>
            <w:r w:rsidRPr="005A695F">
              <w:rPr>
                <w:rFonts w:ascii="Arial" w:hAnsi="Arial" w:cs="Arial"/>
                <w:sz w:val="22"/>
                <w:szCs w:val="22"/>
              </w:rPr>
              <w:br/>
              <w:t>-uun: v</w:t>
            </w:r>
            <w:r w:rsidRPr="005A695F">
              <w:rPr>
                <w:rFonts w:ascii="Arial" w:hAnsi="Arial" w:cs="Arial"/>
                <w:sz w:val="22"/>
                <w:szCs w:val="22"/>
                <w:u w:val="single"/>
              </w:rPr>
              <w:t xml:space="preserve">                 </w:t>
            </w:r>
            <w:r w:rsidRPr="005A695F">
              <w:rPr>
                <w:rFonts w:ascii="Arial" w:hAnsi="Arial" w:cs="Arial"/>
                <w:sz w:val="22"/>
                <w:szCs w:val="22"/>
              </w:rPr>
              <w:t>[1</w:t>
            </w:r>
            <w:r>
              <w:rPr>
                <w:rFonts w:ascii="Arial" w:hAnsi="Arial" w:cs="Arial"/>
                <w:sz w:val="22"/>
                <w:szCs w:val="22"/>
              </w:rPr>
              <w:t>1</w:t>
            </w:r>
            <w:r w:rsidRPr="005A695F">
              <w:rPr>
                <w:rFonts w:ascii="Arial" w:hAnsi="Arial" w:cs="Arial"/>
                <w:sz w:val="22"/>
                <w:szCs w:val="22"/>
              </w:rPr>
              <w:t>]</w:t>
            </w:r>
            <w:r w:rsidRPr="005A695F">
              <w:rPr>
                <w:rFonts w:ascii="Arial" w:hAnsi="Arial" w:cs="Arial"/>
                <w:sz w:val="22"/>
                <w:szCs w:val="22"/>
              </w:rPr>
              <w:br/>
            </w:r>
          </w:p>
          <w:p w:rsidR="00D0413A" w:rsidRPr="005A695F" w:rsidRDefault="00D0413A" w:rsidP="00D0413A">
            <w:pPr>
              <w:pStyle w:val="ListParagraph"/>
              <w:numPr>
                <w:ilvl w:val="0"/>
                <w:numId w:val="7"/>
              </w:numPr>
              <w:rPr>
                <w:rFonts w:ascii="Arial" w:hAnsi="Arial" w:cs="Arial"/>
                <w:sz w:val="22"/>
                <w:szCs w:val="22"/>
              </w:rPr>
            </w:pPr>
            <w:r w:rsidRPr="005A695F">
              <w:rPr>
                <w:rFonts w:ascii="Arial" w:hAnsi="Arial" w:cs="Arial"/>
                <w:sz w:val="22"/>
                <w:szCs w:val="22"/>
              </w:rPr>
              <w:t>Staff-</w:t>
            </w:r>
            <w:proofErr w:type="spellStart"/>
            <w:r w:rsidRPr="005A695F">
              <w:rPr>
                <w:rFonts w:ascii="Arial" w:hAnsi="Arial" w:cs="Arial"/>
                <w:sz w:val="22"/>
                <w:szCs w:val="22"/>
              </w:rPr>
              <w:t>Stfm</w:t>
            </w:r>
            <w:proofErr w:type="spellEnd"/>
            <w:r w:rsidRPr="005A695F">
              <w:rPr>
                <w:rFonts w:ascii="Arial" w:hAnsi="Arial" w:cs="Arial"/>
                <w:sz w:val="22"/>
                <w:szCs w:val="22"/>
              </w:rPr>
              <w:br/>
            </w:r>
            <w:r w:rsidRPr="005A695F">
              <w:rPr>
                <w:rFonts w:ascii="Arial" w:hAnsi="Arial" w:cs="Arial"/>
                <w:sz w:val="22"/>
                <w:szCs w:val="22"/>
              </w:rPr>
              <w:br/>
              <w:t>-uun: v</w:t>
            </w:r>
            <w:r w:rsidRPr="005A695F">
              <w:rPr>
                <w:rFonts w:ascii="Arial" w:hAnsi="Arial" w:cs="Arial"/>
                <w:sz w:val="22"/>
                <w:szCs w:val="22"/>
                <w:u w:val="single"/>
              </w:rPr>
              <w:t xml:space="preserve">                </w:t>
            </w:r>
            <w:r w:rsidRPr="005A695F">
              <w:rPr>
                <w:rFonts w:ascii="Arial" w:hAnsi="Arial" w:cs="Arial"/>
                <w:sz w:val="22"/>
                <w:szCs w:val="22"/>
              </w:rPr>
              <w:t xml:space="preserve"> [</w:t>
            </w:r>
            <w:r>
              <w:rPr>
                <w:rFonts w:ascii="Arial" w:hAnsi="Arial" w:cs="Arial"/>
                <w:sz w:val="22"/>
                <w:szCs w:val="22"/>
              </w:rPr>
              <w:t>1</w:t>
            </w:r>
            <w:r w:rsidRPr="005A695F">
              <w:rPr>
                <w:rFonts w:ascii="Arial" w:hAnsi="Arial" w:cs="Arial"/>
                <w:sz w:val="22"/>
                <w:szCs w:val="22"/>
              </w:rPr>
              <w:t>2]</w:t>
            </w:r>
            <w:r w:rsidRPr="005A695F">
              <w:rPr>
                <w:rFonts w:ascii="Arial" w:hAnsi="Arial" w:cs="Arial"/>
                <w:sz w:val="22"/>
                <w:szCs w:val="22"/>
              </w:rPr>
              <w:br/>
            </w:r>
          </w:p>
          <w:p w:rsidR="00D0413A" w:rsidRDefault="00D0413A" w:rsidP="00D0413A">
            <w:pPr>
              <w:pStyle w:val="ListParagraph"/>
              <w:numPr>
                <w:ilvl w:val="0"/>
                <w:numId w:val="7"/>
              </w:numPr>
              <w:rPr>
                <w:rFonts w:ascii="Arial" w:hAnsi="Arial" w:cs="Arial"/>
                <w:sz w:val="22"/>
                <w:szCs w:val="22"/>
              </w:rPr>
            </w:pPr>
            <w:proofErr w:type="spellStart"/>
            <w:r w:rsidRPr="005A695F">
              <w:rPr>
                <w:rFonts w:ascii="Arial" w:hAnsi="Arial" w:cs="Arial"/>
                <w:sz w:val="22"/>
                <w:szCs w:val="22"/>
              </w:rPr>
              <w:t>VisitorStudent-Exch</w:t>
            </w:r>
            <w:proofErr w:type="spellEnd"/>
            <w:r w:rsidRPr="005A695F">
              <w:rPr>
                <w:rFonts w:ascii="Arial" w:hAnsi="Arial" w:cs="Arial"/>
                <w:sz w:val="22"/>
                <w:szCs w:val="22"/>
              </w:rPr>
              <w:br/>
            </w:r>
            <w:r w:rsidRPr="005A695F">
              <w:rPr>
                <w:rFonts w:ascii="Arial" w:hAnsi="Arial" w:cs="Arial"/>
                <w:sz w:val="22"/>
                <w:szCs w:val="22"/>
              </w:rPr>
              <w:br/>
              <w:t>-uun: v</w:t>
            </w:r>
            <w:r w:rsidRPr="005A695F">
              <w:rPr>
                <w:rFonts w:ascii="Arial" w:hAnsi="Arial" w:cs="Arial"/>
                <w:sz w:val="22"/>
                <w:szCs w:val="22"/>
                <w:u w:val="single"/>
              </w:rPr>
              <w:t xml:space="preserve">                </w:t>
            </w:r>
            <w:r w:rsidRPr="005A695F">
              <w:rPr>
                <w:rFonts w:ascii="Arial" w:hAnsi="Arial" w:cs="Arial"/>
                <w:sz w:val="22"/>
                <w:szCs w:val="22"/>
              </w:rPr>
              <w:t xml:space="preserve"> [</w:t>
            </w:r>
            <w:r>
              <w:rPr>
                <w:rFonts w:ascii="Arial" w:hAnsi="Arial" w:cs="Arial"/>
                <w:sz w:val="22"/>
                <w:szCs w:val="22"/>
              </w:rPr>
              <w:t>1</w:t>
            </w:r>
            <w:r w:rsidRPr="005A695F">
              <w:rPr>
                <w:rFonts w:ascii="Arial" w:hAnsi="Arial" w:cs="Arial"/>
                <w:sz w:val="22"/>
                <w:szCs w:val="22"/>
              </w:rPr>
              <w:t>3]</w:t>
            </w:r>
            <w:r>
              <w:rPr>
                <w:rFonts w:ascii="Arial" w:hAnsi="Arial" w:cs="Arial"/>
                <w:sz w:val="22"/>
                <w:szCs w:val="22"/>
              </w:rPr>
              <w:br/>
            </w:r>
          </w:p>
          <w:p w:rsidR="00D0413A" w:rsidRPr="006C0F60" w:rsidRDefault="00D0413A" w:rsidP="006C0F60">
            <w:pPr>
              <w:pStyle w:val="ListParagraph"/>
              <w:numPr>
                <w:ilvl w:val="0"/>
                <w:numId w:val="7"/>
              </w:numPr>
              <w:rPr>
                <w:rFonts w:ascii="Arial" w:hAnsi="Arial" w:cs="Arial"/>
                <w:sz w:val="22"/>
                <w:szCs w:val="22"/>
              </w:rPr>
            </w:pPr>
            <w:proofErr w:type="spellStart"/>
            <w:r w:rsidRPr="006C0F60">
              <w:rPr>
                <w:rFonts w:ascii="Arial" w:hAnsi="Arial" w:cs="Arial"/>
                <w:sz w:val="22"/>
                <w:szCs w:val="22"/>
              </w:rPr>
              <w:t>VisitorStudent-Stfm</w:t>
            </w:r>
            <w:proofErr w:type="spellEnd"/>
            <w:r w:rsidRPr="006C0F60">
              <w:rPr>
                <w:rFonts w:ascii="Arial" w:hAnsi="Arial" w:cs="Arial"/>
                <w:sz w:val="22"/>
                <w:szCs w:val="22"/>
              </w:rPr>
              <w:br/>
            </w:r>
            <w:r w:rsidRPr="006C0F60">
              <w:rPr>
                <w:rFonts w:ascii="Arial" w:hAnsi="Arial" w:cs="Arial"/>
                <w:sz w:val="22"/>
                <w:szCs w:val="22"/>
              </w:rPr>
              <w:br/>
              <w:t>-uun: v</w:t>
            </w:r>
            <w:r w:rsidRPr="006C0F60">
              <w:rPr>
                <w:rFonts w:ascii="Arial" w:hAnsi="Arial" w:cs="Arial"/>
                <w:sz w:val="22"/>
                <w:szCs w:val="22"/>
                <w:u w:val="single"/>
              </w:rPr>
              <w:t xml:space="preserve">                </w:t>
            </w:r>
            <w:r w:rsidRPr="006C0F60">
              <w:rPr>
                <w:rFonts w:ascii="Arial" w:hAnsi="Arial" w:cs="Arial"/>
                <w:sz w:val="22"/>
                <w:szCs w:val="22"/>
              </w:rPr>
              <w:t xml:space="preserve"> [</w:t>
            </w:r>
            <w:r>
              <w:rPr>
                <w:rFonts w:ascii="Arial" w:hAnsi="Arial" w:cs="Arial"/>
                <w:sz w:val="22"/>
                <w:szCs w:val="22"/>
              </w:rPr>
              <w:t>1</w:t>
            </w:r>
            <w:r w:rsidRPr="006C0F60">
              <w:rPr>
                <w:rFonts w:ascii="Arial" w:hAnsi="Arial" w:cs="Arial"/>
                <w:sz w:val="22"/>
                <w:szCs w:val="22"/>
              </w:rPr>
              <w:t>4]</w:t>
            </w:r>
            <w:r>
              <w:rPr>
                <w:rFonts w:ascii="Arial" w:hAnsi="Arial" w:cs="Arial"/>
                <w:sz w:val="22"/>
                <w:szCs w:val="22"/>
              </w:rPr>
              <w:br/>
            </w:r>
          </w:p>
          <w:p w:rsidR="00D0413A" w:rsidRDefault="00D0413A" w:rsidP="00D0413A">
            <w:pPr>
              <w:pStyle w:val="ListParagraph"/>
              <w:numPr>
                <w:ilvl w:val="0"/>
                <w:numId w:val="7"/>
              </w:numPr>
              <w:rPr>
                <w:rFonts w:ascii="Arial" w:hAnsi="Arial" w:cs="Arial"/>
                <w:sz w:val="22"/>
                <w:szCs w:val="22"/>
              </w:rPr>
            </w:pPr>
            <w:r w:rsidRPr="005A695F">
              <w:rPr>
                <w:rFonts w:ascii="Arial" w:hAnsi="Arial" w:cs="Arial"/>
                <w:sz w:val="22"/>
                <w:szCs w:val="22"/>
              </w:rPr>
              <w:t>Functional-</w:t>
            </w:r>
            <w:proofErr w:type="spellStart"/>
            <w:r w:rsidRPr="005A695F">
              <w:rPr>
                <w:rFonts w:ascii="Arial" w:hAnsi="Arial" w:cs="Arial"/>
                <w:sz w:val="22"/>
                <w:szCs w:val="22"/>
              </w:rPr>
              <w:t>Exch</w:t>
            </w:r>
            <w:proofErr w:type="spellEnd"/>
            <w:r w:rsidRPr="005A695F">
              <w:rPr>
                <w:rFonts w:ascii="Arial" w:hAnsi="Arial" w:cs="Arial"/>
                <w:sz w:val="22"/>
                <w:szCs w:val="22"/>
              </w:rPr>
              <w:br/>
            </w:r>
            <w:r w:rsidRPr="005A695F">
              <w:rPr>
                <w:rFonts w:ascii="Arial" w:hAnsi="Arial" w:cs="Arial"/>
                <w:sz w:val="22"/>
                <w:szCs w:val="22"/>
              </w:rPr>
              <w:br/>
              <w:t xml:space="preserve">-uun: </w:t>
            </w:r>
            <w:r w:rsidRPr="005A695F">
              <w:rPr>
                <w:rFonts w:ascii="Arial" w:hAnsi="Arial" w:cs="Arial"/>
                <w:sz w:val="22"/>
                <w:szCs w:val="22"/>
                <w:u w:val="single"/>
              </w:rPr>
              <w:t xml:space="preserve">                 </w:t>
            </w:r>
            <w:r w:rsidRPr="005A695F">
              <w:rPr>
                <w:rFonts w:ascii="Arial" w:hAnsi="Arial" w:cs="Arial"/>
                <w:sz w:val="22"/>
                <w:szCs w:val="22"/>
              </w:rPr>
              <w:t xml:space="preserve"> [</w:t>
            </w:r>
            <w:r>
              <w:rPr>
                <w:rFonts w:ascii="Arial" w:hAnsi="Arial" w:cs="Arial"/>
                <w:sz w:val="22"/>
                <w:szCs w:val="22"/>
              </w:rPr>
              <w:t>1</w:t>
            </w:r>
            <w:r w:rsidRPr="005A695F">
              <w:rPr>
                <w:rFonts w:ascii="Arial" w:hAnsi="Arial" w:cs="Arial"/>
                <w:sz w:val="22"/>
                <w:szCs w:val="22"/>
              </w:rPr>
              <w:t>5]</w:t>
            </w:r>
            <w:r>
              <w:rPr>
                <w:rFonts w:ascii="Arial" w:hAnsi="Arial" w:cs="Arial"/>
                <w:sz w:val="22"/>
                <w:szCs w:val="22"/>
              </w:rPr>
              <w:br/>
            </w:r>
          </w:p>
          <w:p w:rsidR="00D0413A" w:rsidRPr="006C0F60" w:rsidRDefault="00D0413A" w:rsidP="006C0F60">
            <w:pPr>
              <w:pStyle w:val="ListParagraph"/>
              <w:numPr>
                <w:ilvl w:val="0"/>
                <w:numId w:val="7"/>
              </w:numPr>
              <w:rPr>
                <w:rFonts w:ascii="Arial" w:hAnsi="Arial" w:cs="Arial"/>
                <w:sz w:val="22"/>
                <w:szCs w:val="22"/>
              </w:rPr>
            </w:pPr>
            <w:r w:rsidRPr="006C0F60">
              <w:rPr>
                <w:rFonts w:ascii="Arial" w:hAnsi="Arial" w:cs="Arial"/>
                <w:sz w:val="22"/>
                <w:szCs w:val="22"/>
              </w:rPr>
              <w:t>Functional-</w:t>
            </w:r>
            <w:proofErr w:type="spellStart"/>
            <w:r w:rsidRPr="006C0F60">
              <w:rPr>
                <w:rFonts w:ascii="Arial" w:hAnsi="Arial" w:cs="Arial"/>
                <w:sz w:val="22"/>
                <w:szCs w:val="22"/>
              </w:rPr>
              <w:t>Stfm</w:t>
            </w:r>
            <w:proofErr w:type="spellEnd"/>
            <w:r w:rsidRPr="006C0F60">
              <w:rPr>
                <w:rFonts w:ascii="Arial" w:hAnsi="Arial" w:cs="Arial"/>
                <w:sz w:val="22"/>
                <w:szCs w:val="22"/>
              </w:rPr>
              <w:br/>
            </w:r>
            <w:r w:rsidRPr="006C0F60">
              <w:rPr>
                <w:rFonts w:ascii="Arial" w:hAnsi="Arial" w:cs="Arial"/>
                <w:sz w:val="22"/>
                <w:szCs w:val="22"/>
              </w:rPr>
              <w:br/>
              <w:t xml:space="preserve">-uun: </w:t>
            </w:r>
            <w:r w:rsidRPr="006C0F60">
              <w:rPr>
                <w:rFonts w:ascii="Arial" w:hAnsi="Arial" w:cs="Arial"/>
                <w:sz w:val="22"/>
                <w:szCs w:val="22"/>
                <w:u w:val="single"/>
              </w:rPr>
              <w:t xml:space="preserve">                 </w:t>
            </w:r>
            <w:r w:rsidRPr="006C0F60">
              <w:rPr>
                <w:rFonts w:ascii="Arial" w:hAnsi="Arial" w:cs="Arial"/>
                <w:sz w:val="22"/>
                <w:szCs w:val="22"/>
              </w:rPr>
              <w:t xml:space="preserve"> [</w:t>
            </w:r>
            <w:r>
              <w:rPr>
                <w:rFonts w:ascii="Arial" w:hAnsi="Arial" w:cs="Arial"/>
                <w:sz w:val="22"/>
                <w:szCs w:val="22"/>
              </w:rPr>
              <w:t>1</w:t>
            </w:r>
            <w:r w:rsidRPr="006C0F60">
              <w:rPr>
                <w:rFonts w:ascii="Arial" w:hAnsi="Arial" w:cs="Arial"/>
                <w:sz w:val="22"/>
                <w:szCs w:val="22"/>
              </w:rPr>
              <w:t>6]</w:t>
            </w:r>
          </w:p>
          <w:p w:rsidR="00D0413A" w:rsidRDefault="00D0413A" w:rsidP="00D21069">
            <w:pPr>
              <w:rPr>
                <w:rFonts w:ascii="Arial" w:hAnsi="Arial" w:cs="Arial"/>
                <w:sz w:val="22"/>
                <w:szCs w:val="22"/>
              </w:rPr>
            </w:pPr>
          </w:p>
          <w:p w:rsidR="00805124" w:rsidRDefault="00805124" w:rsidP="00D21069">
            <w:pPr>
              <w:rPr>
                <w:rFonts w:ascii="Arial" w:hAnsi="Arial" w:cs="Arial"/>
                <w:sz w:val="22"/>
                <w:szCs w:val="22"/>
              </w:rPr>
            </w:pPr>
            <w:r w:rsidRPr="005A695F">
              <w:rPr>
                <w:rFonts w:ascii="Arial" w:hAnsi="Arial" w:cs="Arial"/>
                <w:sz w:val="22"/>
                <w:szCs w:val="22"/>
              </w:rPr>
              <w:t xml:space="preserve">All Exchange accounts should be created </w:t>
            </w:r>
            <w:r>
              <w:rPr>
                <w:rFonts w:ascii="Arial" w:hAnsi="Arial" w:cs="Arial"/>
                <w:sz w:val="22"/>
                <w:szCs w:val="22"/>
              </w:rPr>
              <w:t>over the next few hours</w:t>
            </w:r>
            <w:r w:rsidRPr="005A695F">
              <w:rPr>
                <w:rFonts w:ascii="Arial" w:hAnsi="Arial" w:cs="Arial"/>
                <w:sz w:val="22"/>
                <w:szCs w:val="22"/>
              </w:rPr>
              <w:t>, as the uuns</w:t>
            </w:r>
            <w:r>
              <w:rPr>
                <w:rFonts w:ascii="Arial" w:hAnsi="Arial" w:cs="Arial"/>
                <w:sz w:val="22"/>
                <w:szCs w:val="22"/>
              </w:rPr>
              <w:t xml:space="preserve"> had to be setup in local and remote AD.</w:t>
            </w:r>
          </w:p>
          <w:p w:rsidR="00805124" w:rsidRDefault="00805124" w:rsidP="00D21069">
            <w:pPr>
              <w:rPr>
                <w:rFonts w:ascii="Arial" w:hAnsi="Arial" w:cs="Arial"/>
                <w:sz w:val="22"/>
                <w:szCs w:val="22"/>
              </w:rPr>
            </w:pPr>
          </w:p>
          <w:p w:rsidR="00805124" w:rsidRPr="005A695F" w:rsidRDefault="00805124" w:rsidP="00D21069">
            <w:pPr>
              <w:rPr>
                <w:rFonts w:ascii="Arial" w:hAnsi="Arial" w:cs="Arial"/>
                <w:sz w:val="22"/>
                <w:szCs w:val="22"/>
              </w:rPr>
            </w:pPr>
            <w:r>
              <w:rPr>
                <w:rFonts w:ascii="Arial" w:hAnsi="Arial" w:cs="Arial"/>
                <w:sz w:val="22"/>
                <w:szCs w:val="22"/>
              </w:rPr>
              <w:t xml:space="preserve">Continue with the next steps as we want to create as much havoc as possible while </w:t>
            </w:r>
            <w:r w:rsidR="00670C1B">
              <w:rPr>
                <w:rFonts w:ascii="Arial" w:hAnsi="Arial" w:cs="Arial"/>
                <w:sz w:val="22"/>
                <w:szCs w:val="22"/>
              </w:rPr>
              <w:t>the Exchange Provisioner is trying to set these accounts up.</w:t>
            </w:r>
          </w:p>
          <w:p w:rsidR="00805124" w:rsidRPr="005A695F" w:rsidRDefault="00805124" w:rsidP="00D21069">
            <w:pPr>
              <w:rPr>
                <w:rFonts w:ascii="Arial" w:hAnsi="Arial" w:cs="Arial"/>
                <w:sz w:val="22"/>
                <w:szCs w:val="22"/>
              </w:rPr>
            </w:pPr>
          </w:p>
          <w:p w:rsidR="00805124" w:rsidRPr="00BF326D" w:rsidRDefault="00805124" w:rsidP="00FF1B5E">
            <w:pPr>
              <w:rPr>
                <w:rFonts w:ascii="Arial" w:hAnsi="Arial" w:cs="Arial"/>
                <w:sz w:val="22"/>
                <w:szCs w:val="22"/>
              </w:rPr>
            </w:pPr>
          </w:p>
        </w:tc>
        <w:tc>
          <w:tcPr>
            <w:tcW w:w="0" w:type="auto"/>
          </w:tcPr>
          <w:p w:rsidR="00805124" w:rsidRPr="00BF326D" w:rsidRDefault="00805124" w:rsidP="00FF1B5E">
            <w:pPr>
              <w:rPr>
                <w:rFonts w:ascii="Arial" w:hAnsi="Arial" w:cs="Arial"/>
                <w:b/>
                <w:sz w:val="22"/>
                <w:szCs w:val="22"/>
              </w:rPr>
            </w:pPr>
          </w:p>
        </w:tc>
      </w:tr>
      <w:tr w:rsidR="004722A9" w:rsidRPr="002C34BD" w:rsidTr="00436245">
        <w:trPr>
          <w:cantSplit/>
        </w:trPr>
        <w:tc>
          <w:tcPr>
            <w:tcW w:w="0" w:type="auto"/>
          </w:tcPr>
          <w:p w:rsidR="00805124" w:rsidRDefault="00670C1B" w:rsidP="00FF1B5E">
            <w:pPr>
              <w:rPr>
                <w:rFonts w:ascii="Arial" w:hAnsi="Arial" w:cs="Arial"/>
                <w:sz w:val="22"/>
                <w:szCs w:val="22"/>
              </w:rPr>
            </w:pPr>
            <w:r>
              <w:rPr>
                <w:rFonts w:ascii="Arial" w:hAnsi="Arial" w:cs="Arial"/>
                <w:sz w:val="22"/>
                <w:szCs w:val="22"/>
              </w:rPr>
              <w:lastRenderedPageBreak/>
              <w:t>2.</w:t>
            </w:r>
            <w:ins w:id="241" w:author="Author">
              <w:r w:rsidR="005D6BE1">
                <w:rPr>
                  <w:rFonts w:ascii="Arial" w:hAnsi="Arial" w:cs="Arial"/>
                  <w:sz w:val="22"/>
                  <w:szCs w:val="22"/>
                </w:rPr>
                <w:t>4</w:t>
              </w:r>
              <w:r w:rsidR="004722A9">
                <w:rPr>
                  <w:rFonts w:ascii="Arial" w:hAnsi="Arial" w:cs="Arial"/>
                  <w:sz w:val="22"/>
                  <w:szCs w:val="22"/>
                </w:rPr>
                <w:t>6</w:t>
              </w:r>
              <w:del w:id="242" w:author="Author">
                <w:r w:rsidR="005D6BE1" w:rsidDel="004722A9">
                  <w:rPr>
                    <w:rFonts w:ascii="Arial" w:hAnsi="Arial" w:cs="Arial"/>
                    <w:sz w:val="22"/>
                    <w:szCs w:val="22"/>
                  </w:rPr>
                  <w:delText>0</w:delText>
                </w:r>
              </w:del>
            </w:ins>
            <w:del w:id="243" w:author="Author">
              <w:r w:rsidDel="005D6BE1">
                <w:rPr>
                  <w:rFonts w:ascii="Arial" w:hAnsi="Arial" w:cs="Arial"/>
                  <w:sz w:val="22"/>
                  <w:szCs w:val="22"/>
                </w:rPr>
                <w:delText>38</w:delText>
              </w:r>
            </w:del>
          </w:p>
          <w:p w:rsidR="00670C1B" w:rsidRPr="00BF326D" w:rsidRDefault="00670C1B" w:rsidP="00FF1B5E">
            <w:pPr>
              <w:rPr>
                <w:rFonts w:ascii="Arial" w:hAnsi="Arial" w:cs="Arial"/>
                <w:sz w:val="22"/>
                <w:szCs w:val="22"/>
              </w:rPr>
            </w:pPr>
            <w:r w:rsidRPr="005A695F">
              <w:rPr>
                <w:rFonts w:ascii="Arial" w:hAnsi="Arial" w:cs="Arial"/>
                <w:color w:val="0070C0"/>
                <w:sz w:val="22"/>
                <w:szCs w:val="22"/>
              </w:rPr>
              <w:t>O365</w:t>
            </w:r>
          </w:p>
        </w:tc>
        <w:tc>
          <w:tcPr>
            <w:tcW w:w="0" w:type="auto"/>
          </w:tcPr>
          <w:p w:rsidR="00805124" w:rsidRPr="00BF326D" w:rsidRDefault="00670C1B" w:rsidP="008312D6">
            <w:pPr>
              <w:pStyle w:val="ColorfulList-Accent11"/>
              <w:spacing w:after="0"/>
              <w:ind w:left="0"/>
              <w:rPr>
                <w:rFonts w:ascii="Arial" w:hAnsi="Arial" w:cs="Arial"/>
              </w:rPr>
            </w:pPr>
            <w:r>
              <w:rPr>
                <w:rFonts w:ascii="Arial" w:hAnsi="Arial" w:cs="Arial"/>
              </w:rPr>
              <w:t>Restart the server</w:t>
            </w:r>
          </w:p>
        </w:tc>
        <w:tc>
          <w:tcPr>
            <w:tcW w:w="0" w:type="auto"/>
          </w:tcPr>
          <w:p w:rsidR="00805124" w:rsidRPr="00BF326D" w:rsidRDefault="00805124" w:rsidP="006C0F60">
            <w:pPr>
              <w:rPr>
                <w:rFonts w:ascii="Arial" w:hAnsi="Arial" w:cs="Arial"/>
                <w:b/>
                <w:sz w:val="22"/>
                <w:szCs w:val="22"/>
              </w:rPr>
            </w:pPr>
          </w:p>
        </w:tc>
        <w:tc>
          <w:tcPr>
            <w:tcW w:w="0" w:type="auto"/>
          </w:tcPr>
          <w:p w:rsidR="00805124" w:rsidRPr="00BF326D" w:rsidRDefault="00670C1B" w:rsidP="00FF1B5E">
            <w:pPr>
              <w:rPr>
                <w:rFonts w:ascii="Arial" w:hAnsi="Arial" w:cs="Arial"/>
                <w:sz w:val="22"/>
                <w:szCs w:val="22"/>
              </w:rPr>
            </w:pPr>
            <w:r>
              <w:rPr>
                <w:rFonts w:ascii="Arial" w:hAnsi="Arial" w:cs="Arial"/>
                <w:sz w:val="22"/>
                <w:szCs w:val="22"/>
              </w:rPr>
              <w:t xml:space="preserve">Server was restarted, and the new Exchange Provisioner started automatically upon </w:t>
            </w:r>
            <w:proofErr w:type="spellStart"/>
            <w:r>
              <w:rPr>
                <w:rFonts w:ascii="Arial" w:hAnsi="Arial" w:cs="Arial"/>
                <w:sz w:val="22"/>
                <w:szCs w:val="22"/>
              </w:rPr>
              <w:t>startup</w:t>
            </w:r>
            <w:proofErr w:type="spellEnd"/>
            <w:r>
              <w:rPr>
                <w:rFonts w:ascii="Arial" w:hAnsi="Arial" w:cs="Arial"/>
                <w:sz w:val="22"/>
                <w:szCs w:val="22"/>
              </w:rPr>
              <w:t>, and there was no serious loss of data. The logs remain sensible.</w:t>
            </w:r>
          </w:p>
        </w:tc>
        <w:tc>
          <w:tcPr>
            <w:tcW w:w="0" w:type="auto"/>
          </w:tcPr>
          <w:p w:rsidR="00805124" w:rsidRPr="00BF326D" w:rsidRDefault="00805124" w:rsidP="00FF1B5E">
            <w:pPr>
              <w:rPr>
                <w:rFonts w:ascii="Arial" w:hAnsi="Arial" w:cs="Arial"/>
                <w:b/>
                <w:sz w:val="22"/>
                <w:szCs w:val="22"/>
              </w:rPr>
            </w:pPr>
          </w:p>
        </w:tc>
      </w:tr>
      <w:tr w:rsidR="004722A9" w:rsidRPr="002C34BD" w:rsidTr="00436245">
        <w:trPr>
          <w:cantSplit/>
        </w:trPr>
        <w:tc>
          <w:tcPr>
            <w:tcW w:w="0" w:type="auto"/>
          </w:tcPr>
          <w:p w:rsidR="00D0413A" w:rsidRDefault="00D0413A" w:rsidP="00FF1B5E">
            <w:pPr>
              <w:rPr>
                <w:rFonts w:ascii="Arial" w:hAnsi="Arial" w:cs="Arial"/>
                <w:sz w:val="22"/>
                <w:szCs w:val="22"/>
              </w:rPr>
            </w:pPr>
            <w:r>
              <w:rPr>
                <w:rFonts w:ascii="Arial" w:hAnsi="Arial" w:cs="Arial"/>
                <w:sz w:val="22"/>
                <w:szCs w:val="22"/>
              </w:rPr>
              <w:t>2.</w:t>
            </w:r>
            <w:ins w:id="244" w:author="Author">
              <w:r w:rsidR="005D6BE1">
                <w:rPr>
                  <w:rFonts w:ascii="Arial" w:hAnsi="Arial" w:cs="Arial"/>
                  <w:sz w:val="22"/>
                  <w:szCs w:val="22"/>
                </w:rPr>
                <w:t>4</w:t>
              </w:r>
              <w:r w:rsidR="004722A9">
                <w:rPr>
                  <w:rFonts w:ascii="Arial" w:hAnsi="Arial" w:cs="Arial"/>
                  <w:sz w:val="22"/>
                  <w:szCs w:val="22"/>
                </w:rPr>
                <w:t>7</w:t>
              </w:r>
              <w:del w:id="245" w:author="Author">
                <w:r w:rsidR="005D6BE1" w:rsidDel="004722A9">
                  <w:rPr>
                    <w:rFonts w:ascii="Arial" w:hAnsi="Arial" w:cs="Arial"/>
                    <w:sz w:val="22"/>
                    <w:szCs w:val="22"/>
                  </w:rPr>
                  <w:delText>1</w:delText>
                </w:r>
              </w:del>
            </w:ins>
            <w:del w:id="246" w:author="Author">
              <w:r w:rsidDel="005D6BE1">
                <w:rPr>
                  <w:rFonts w:ascii="Arial" w:hAnsi="Arial" w:cs="Arial"/>
                  <w:sz w:val="22"/>
                  <w:szCs w:val="22"/>
                </w:rPr>
                <w:delText>39</w:delText>
              </w:r>
            </w:del>
          </w:p>
          <w:p w:rsidR="002813F1" w:rsidRDefault="002813F1" w:rsidP="00FF1B5E">
            <w:pPr>
              <w:rPr>
                <w:rFonts w:ascii="Arial" w:hAnsi="Arial" w:cs="Arial"/>
                <w:sz w:val="22"/>
                <w:szCs w:val="22"/>
              </w:rPr>
            </w:pPr>
            <w:r w:rsidRPr="005A695F">
              <w:rPr>
                <w:rFonts w:ascii="Arial" w:hAnsi="Arial" w:cs="Arial"/>
                <w:color w:val="E36C0A" w:themeColor="accent6" w:themeShade="BF"/>
                <w:sz w:val="22"/>
                <w:szCs w:val="22"/>
              </w:rPr>
              <w:t>ID</w:t>
            </w:r>
            <w:r>
              <w:rPr>
                <w:rFonts w:ascii="Arial" w:hAnsi="Arial" w:cs="Arial"/>
                <w:color w:val="E36C0A" w:themeColor="accent6" w:themeShade="BF"/>
                <w:sz w:val="22"/>
                <w:szCs w:val="22"/>
              </w:rPr>
              <w:t>M</w:t>
            </w:r>
          </w:p>
        </w:tc>
        <w:tc>
          <w:tcPr>
            <w:tcW w:w="0" w:type="auto"/>
          </w:tcPr>
          <w:p w:rsidR="00D0413A" w:rsidRDefault="00D0413A" w:rsidP="008312D6">
            <w:pPr>
              <w:pStyle w:val="ColorfulList-Accent11"/>
              <w:spacing w:after="0"/>
              <w:ind w:left="0"/>
              <w:rPr>
                <w:rFonts w:ascii="Arial" w:hAnsi="Arial" w:cs="Arial"/>
              </w:rPr>
            </w:pPr>
            <w:proofErr w:type="spellStart"/>
            <w:r>
              <w:rPr>
                <w:rFonts w:ascii="Arial" w:hAnsi="Arial" w:cs="Arial"/>
              </w:rPr>
              <w:t>Reprovision</w:t>
            </w:r>
            <w:proofErr w:type="spellEnd"/>
            <w:r>
              <w:rPr>
                <w:rFonts w:ascii="Arial" w:hAnsi="Arial" w:cs="Arial"/>
              </w:rPr>
              <w:t xml:space="preserve"> accounts [1</w:t>
            </w:r>
            <w:r w:rsidR="00D21069">
              <w:rPr>
                <w:rFonts w:ascii="Arial" w:hAnsi="Arial" w:cs="Arial"/>
              </w:rPr>
              <w:t>1</w:t>
            </w:r>
            <w:r>
              <w:rPr>
                <w:rFonts w:ascii="Arial" w:hAnsi="Arial" w:cs="Arial"/>
              </w:rPr>
              <w:t>-</w:t>
            </w:r>
            <w:r w:rsidR="00D21069">
              <w:rPr>
                <w:rFonts w:ascii="Arial" w:hAnsi="Arial" w:cs="Arial"/>
              </w:rPr>
              <w:t>16</w:t>
            </w:r>
            <w:r>
              <w:rPr>
                <w:rFonts w:ascii="Arial" w:hAnsi="Arial" w:cs="Arial"/>
              </w:rPr>
              <w:t>]</w:t>
            </w:r>
          </w:p>
        </w:tc>
        <w:tc>
          <w:tcPr>
            <w:tcW w:w="0" w:type="auto"/>
          </w:tcPr>
          <w:p w:rsidR="00D0413A" w:rsidRPr="00BF326D" w:rsidDel="00B37FC9" w:rsidRDefault="00D21069" w:rsidP="00DF6ABE">
            <w:pPr>
              <w:rPr>
                <w:rFonts w:ascii="Arial" w:hAnsi="Arial" w:cs="Arial"/>
                <w:sz w:val="22"/>
                <w:szCs w:val="22"/>
              </w:rPr>
            </w:pPr>
            <w:r>
              <w:rPr>
                <w:rFonts w:ascii="Arial" w:hAnsi="Arial" w:cs="Arial"/>
                <w:sz w:val="22"/>
                <w:szCs w:val="22"/>
              </w:rPr>
              <w:t xml:space="preserve">Even though the mail accounts haven’t yet been fully setup for all of these accounts, </w:t>
            </w:r>
            <w:proofErr w:type="spellStart"/>
            <w:r>
              <w:rPr>
                <w:rFonts w:ascii="Arial" w:hAnsi="Arial" w:cs="Arial"/>
                <w:sz w:val="22"/>
                <w:szCs w:val="22"/>
              </w:rPr>
              <w:t>reprov</w:t>
            </w:r>
            <w:ins w:id="247" w:author="Author">
              <w:r w:rsidR="004649CE">
                <w:rPr>
                  <w:rFonts w:ascii="Arial" w:hAnsi="Arial" w:cs="Arial"/>
                  <w:sz w:val="22"/>
                  <w:szCs w:val="22"/>
                </w:rPr>
                <w:t>i</w:t>
              </w:r>
            </w:ins>
            <w:r>
              <w:rPr>
                <w:rFonts w:ascii="Arial" w:hAnsi="Arial" w:cs="Arial"/>
                <w:sz w:val="22"/>
                <w:szCs w:val="22"/>
              </w:rPr>
              <w:t>sioning</w:t>
            </w:r>
            <w:proofErr w:type="spellEnd"/>
            <w:r>
              <w:rPr>
                <w:rFonts w:ascii="Arial" w:hAnsi="Arial" w:cs="Arial"/>
                <w:sz w:val="22"/>
                <w:szCs w:val="22"/>
              </w:rPr>
              <w:t xml:space="preserve"> will help add to the general confusion.</w:t>
            </w:r>
          </w:p>
        </w:tc>
        <w:tc>
          <w:tcPr>
            <w:tcW w:w="0" w:type="auto"/>
          </w:tcPr>
          <w:p w:rsidR="00D0413A" w:rsidRDefault="00D21069" w:rsidP="00E86B7A">
            <w:pPr>
              <w:rPr>
                <w:rFonts w:ascii="Arial" w:hAnsi="Arial" w:cs="Arial"/>
                <w:sz w:val="22"/>
                <w:szCs w:val="22"/>
              </w:rPr>
            </w:pPr>
            <w:r>
              <w:rPr>
                <w:rFonts w:ascii="Arial" w:hAnsi="Arial" w:cs="Arial"/>
                <w:sz w:val="22"/>
                <w:szCs w:val="22"/>
              </w:rPr>
              <w:t>Ensure that the Exchange Provisioner</w:t>
            </w:r>
            <w:r w:rsidR="00A3256D">
              <w:rPr>
                <w:rFonts w:ascii="Arial" w:hAnsi="Arial" w:cs="Arial"/>
                <w:sz w:val="22"/>
                <w:szCs w:val="22"/>
              </w:rPr>
              <w:t>.</w:t>
            </w:r>
          </w:p>
        </w:tc>
        <w:tc>
          <w:tcPr>
            <w:tcW w:w="0" w:type="auto"/>
          </w:tcPr>
          <w:p w:rsidR="00D0413A" w:rsidRPr="00BF326D" w:rsidRDefault="00D0413A" w:rsidP="00FF1B5E">
            <w:pPr>
              <w:rPr>
                <w:rFonts w:ascii="Arial" w:hAnsi="Arial" w:cs="Arial"/>
                <w:b/>
                <w:sz w:val="22"/>
                <w:szCs w:val="22"/>
              </w:rPr>
            </w:pPr>
          </w:p>
        </w:tc>
      </w:tr>
      <w:tr w:rsidR="004722A9" w:rsidRPr="002C34BD" w:rsidTr="00436245">
        <w:trPr>
          <w:cantSplit/>
        </w:trPr>
        <w:tc>
          <w:tcPr>
            <w:tcW w:w="0" w:type="auto"/>
          </w:tcPr>
          <w:p w:rsidR="00DF6ABE" w:rsidRDefault="00DF6ABE" w:rsidP="00FF1B5E">
            <w:pPr>
              <w:rPr>
                <w:rFonts w:ascii="Arial" w:hAnsi="Arial" w:cs="Arial"/>
                <w:sz w:val="22"/>
                <w:szCs w:val="22"/>
              </w:rPr>
            </w:pPr>
            <w:r>
              <w:rPr>
                <w:rFonts w:ascii="Arial" w:hAnsi="Arial" w:cs="Arial"/>
                <w:sz w:val="22"/>
                <w:szCs w:val="22"/>
              </w:rPr>
              <w:t>2.</w:t>
            </w:r>
            <w:r w:rsidR="00D0413A">
              <w:rPr>
                <w:rFonts w:ascii="Arial" w:hAnsi="Arial" w:cs="Arial"/>
                <w:sz w:val="22"/>
                <w:szCs w:val="22"/>
              </w:rPr>
              <w:t>4</w:t>
            </w:r>
            <w:ins w:id="248" w:author="Author">
              <w:r w:rsidR="004722A9">
                <w:rPr>
                  <w:rFonts w:ascii="Arial" w:hAnsi="Arial" w:cs="Arial"/>
                  <w:sz w:val="22"/>
                  <w:szCs w:val="22"/>
                </w:rPr>
                <w:t>8</w:t>
              </w:r>
              <w:del w:id="249" w:author="Author">
                <w:r w:rsidR="005D6BE1" w:rsidDel="004722A9">
                  <w:rPr>
                    <w:rFonts w:ascii="Arial" w:hAnsi="Arial" w:cs="Arial"/>
                    <w:sz w:val="22"/>
                    <w:szCs w:val="22"/>
                  </w:rPr>
                  <w:delText>2</w:delText>
                </w:r>
              </w:del>
            </w:ins>
            <w:del w:id="250" w:author="Author">
              <w:r w:rsidR="00D0413A" w:rsidDel="005D6BE1">
                <w:rPr>
                  <w:rFonts w:ascii="Arial" w:hAnsi="Arial" w:cs="Arial"/>
                  <w:sz w:val="22"/>
                  <w:szCs w:val="22"/>
                </w:rPr>
                <w:delText>0</w:delText>
              </w:r>
            </w:del>
          </w:p>
          <w:p w:rsidR="00805124" w:rsidRPr="00BF326D" w:rsidRDefault="00DF6ABE" w:rsidP="00FF1B5E">
            <w:pPr>
              <w:rPr>
                <w:rFonts w:ascii="Arial" w:hAnsi="Arial" w:cs="Arial"/>
                <w:sz w:val="22"/>
                <w:szCs w:val="22"/>
              </w:rPr>
            </w:pPr>
            <w:r w:rsidRPr="005A695F">
              <w:rPr>
                <w:rFonts w:ascii="Arial" w:hAnsi="Arial" w:cs="Arial"/>
                <w:color w:val="0070C0"/>
                <w:sz w:val="22"/>
                <w:szCs w:val="22"/>
              </w:rPr>
              <w:t>O365</w:t>
            </w:r>
          </w:p>
        </w:tc>
        <w:tc>
          <w:tcPr>
            <w:tcW w:w="0" w:type="auto"/>
          </w:tcPr>
          <w:p w:rsidR="00805124" w:rsidRPr="00BF326D" w:rsidRDefault="00DF6ABE" w:rsidP="008312D6">
            <w:pPr>
              <w:pStyle w:val="ColorfulList-Accent11"/>
              <w:spacing w:after="0"/>
              <w:ind w:left="0"/>
              <w:rPr>
                <w:rFonts w:ascii="Arial" w:hAnsi="Arial" w:cs="Arial"/>
              </w:rPr>
            </w:pPr>
            <w:r>
              <w:rPr>
                <w:rFonts w:ascii="Arial" w:hAnsi="Arial" w:cs="Arial"/>
              </w:rPr>
              <w:t>Make the provisioning database unavailable for a few minutes, and then allow access again</w:t>
            </w:r>
            <w:r w:rsidR="002813F1">
              <w:rPr>
                <w:rFonts w:ascii="Arial" w:hAnsi="Arial" w:cs="Arial"/>
              </w:rPr>
              <w:t>.</w:t>
            </w:r>
          </w:p>
        </w:tc>
        <w:tc>
          <w:tcPr>
            <w:tcW w:w="0" w:type="auto"/>
          </w:tcPr>
          <w:p w:rsidR="00805124" w:rsidRPr="00BF326D" w:rsidRDefault="00805124" w:rsidP="006C0F60">
            <w:pPr>
              <w:rPr>
                <w:rFonts w:ascii="Arial" w:hAnsi="Arial" w:cs="Arial"/>
                <w:sz w:val="22"/>
                <w:szCs w:val="22"/>
              </w:rPr>
            </w:pPr>
          </w:p>
        </w:tc>
        <w:tc>
          <w:tcPr>
            <w:tcW w:w="0" w:type="auto"/>
          </w:tcPr>
          <w:p w:rsidR="00805124" w:rsidRPr="00BF326D" w:rsidRDefault="00DF6ABE">
            <w:pPr>
              <w:rPr>
                <w:rFonts w:ascii="Arial" w:hAnsi="Arial" w:cs="Arial"/>
                <w:sz w:val="22"/>
                <w:szCs w:val="22"/>
              </w:rPr>
            </w:pPr>
            <w:r>
              <w:rPr>
                <w:rFonts w:ascii="Arial" w:hAnsi="Arial" w:cs="Arial"/>
                <w:sz w:val="22"/>
                <w:szCs w:val="22"/>
              </w:rPr>
              <w:t>New Exchange Provisioner recovers from temporary loss of access to database.</w:t>
            </w:r>
          </w:p>
        </w:tc>
        <w:tc>
          <w:tcPr>
            <w:tcW w:w="0" w:type="auto"/>
          </w:tcPr>
          <w:p w:rsidR="00805124" w:rsidRPr="00BF326D" w:rsidRDefault="00805124" w:rsidP="00FF1B5E">
            <w:pPr>
              <w:rPr>
                <w:rFonts w:ascii="Arial" w:hAnsi="Arial" w:cs="Arial"/>
                <w:b/>
                <w:sz w:val="22"/>
                <w:szCs w:val="22"/>
              </w:rPr>
            </w:pPr>
          </w:p>
        </w:tc>
      </w:tr>
      <w:tr w:rsidR="004722A9" w:rsidRPr="002C34BD" w:rsidTr="00436245">
        <w:trPr>
          <w:cantSplit/>
          <w:ins w:id="251" w:author="Author"/>
        </w:trPr>
        <w:tc>
          <w:tcPr>
            <w:tcW w:w="0" w:type="auto"/>
          </w:tcPr>
          <w:p w:rsidR="004649CE" w:rsidRDefault="004649CE" w:rsidP="00FF1B5E">
            <w:pPr>
              <w:rPr>
                <w:ins w:id="252" w:author="Author"/>
                <w:rFonts w:ascii="Arial" w:hAnsi="Arial" w:cs="Arial"/>
                <w:sz w:val="22"/>
                <w:szCs w:val="22"/>
              </w:rPr>
            </w:pPr>
            <w:ins w:id="253" w:author="Author">
              <w:r>
                <w:rPr>
                  <w:rFonts w:ascii="Arial" w:hAnsi="Arial" w:cs="Arial"/>
                  <w:sz w:val="22"/>
                  <w:szCs w:val="22"/>
                </w:rPr>
                <w:t>2.4</w:t>
              </w:r>
              <w:r w:rsidR="004722A9">
                <w:rPr>
                  <w:rFonts w:ascii="Arial" w:hAnsi="Arial" w:cs="Arial"/>
                  <w:sz w:val="22"/>
                  <w:szCs w:val="22"/>
                </w:rPr>
                <w:t>9</w:t>
              </w:r>
              <w:del w:id="254" w:author="Author">
                <w:r w:rsidDel="004722A9">
                  <w:rPr>
                    <w:rFonts w:ascii="Arial" w:hAnsi="Arial" w:cs="Arial"/>
                    <w:sz w:val="22"/>
                    <w:szCs w:val="22"/>
                  </w:rPr>
                  <w:delText>2b</w:delText>
                </w:r>
              </w:del>
            </w:ins>
          </w:p>
          <w:p w:rsidR="004649CE" w:rsidRDefault="004649CE" w:rsidP="00FF1B5E">
            <w:pPr>
              <w:rPr>
                <w:ins w:id="255" w:author="Author"/>
                <w:rFonts w:ascii="Arial" w:hAnsi="Arial" w:cs="Arial"/>
                <w:sz w:val="22"/>
                <w:szCs w:val="22"/>
              </w:rPr>
            </w:pPr>
            <w:ins w:id="256" w:author="Author">
              <w:r w:rsidRPr="005A695F">
                <w:rPr>
                  <w:rFonts w:ascii="Arial" w:hAnsi="Arial" w:cs="Arial"/>
                  <w:color w:val="0070C0"/>
                  <w:sz w:val="22"/>
                  <w:szCs w:val="22"/>
                </w:rPr>
                <w:t>O365</w:t>
              </w:r>
            </w:ins>
          </w:p>
        </w:tc>
        <w:tc>
          <w:tcPr>
            <w:tcW w:w="0" w:type="auto"/>
          </w:tcPr>
          <w:p w:rsidR="004649CE" w:rsidRDefault="004649CE" w:rsidP="008312D6">
            <w:pPr>
              <w:pStyle w:val="ColorfulList-Accent11"/>
              <w:spacing w:after="0"/>
              <w:ind w:left="0"/>
              <w:rPr>
                <w:ins w:id="257" w:author="Author"/>
                <w:rFonts w:ascii="Arial" w:hAnsi="Arial" w:cs="Arial"/>
              </w:rPr>
            </w:pPr>
            <w:ins w:id="258" w:author="Author">
              <w:r>
                <w:rPr>
                  <w:rFonts w:ascii="Arial" w:hAnsi="Arial" w:cs="Arial"/>
                </w:rPr>
                <w:t>Break the connection between the Exchange Provisioner and Microsoft’s server, and allow access again 15 minutes later</w:t>
              </w:r>
            </w:ins>
          </w:p>
        </w:tc>
        <w:tc>
          <w:tcPr>
            <w:tcW w:w="0" w:type="auto"/>
          </w:tcPr>
          <w:p w:rsidR="004649CE" w:rsidRPr="00BF326D" w:rsidRDefault="004649CE" w:rsidP="006C0F60">
            <w:pPr>
              <w:rPr>
                <w:ins w:id="259" w:author="Author"/>
                <w:rFonts w:ascii="Arial" w:hAnsi="Arial" w:cs="Arial"/>
                <w:sz w:val="22"/>
                <w:szCs w:val="22"/>
              </w:rPr>
            </w:pPr>
          </w:p>
        </w:tc>
        <w:tc>
          <w:tcPr>
            <w:tcW w:w="0" w:type="auto"/>
          </w:tcPr>
          <w:p w:rsidR="004649CE" w:rsidRDefault="004649CE">
            <w:pPr>
              <w:rPr>
                <w:ins w:id="260" w:author="Author"/>
                <w:rFonts w:ascii="Arial" w:hAnsi="Arial" w:cs="Arial"/>
                <w:sz w:val="22"/>
                <w:szCs w:val="22"/>
              </w:rPr>
            </w:pPr>
            <w:ins w:id="261" w:author="Author">
              <w:r>
                <w:rPr>
                  <w:rFonts w:ascii="Arial" w:hAnsi="Arial" w:cs="Arial"/>
                  <w:sz w:val="22"/>
                  <w:szCs w:val="22"/>
                </w:rPr>
                <w:t>New Exchange Provisioner recovers from temporary loss of communication with Microsoft.</w:t>
              </w:r>
            </w:ins>
          </w:p>
        </w:tc>
        <w:tc>
          <w:tcPr>
            <w:tcW w:w="0" w:type="auto"/>
          </w:tcPr>
          <w:p w:rsidR="004649CE" w:rsidRPr="00BF326D" w:rsidRDefault="004649CE" w:rsidP="00FF1B5E">
            <w:pPr>
              <w:rPr>
                <w:ins w:id="262" w:author="Author"/>
                <w:rFonts w:ascii="Arial" w:hAnsi="Arial" w:cs="Arial"/>
                <w:b/>
                <w:sz w:val="22"/>
                <w:szCs w:val="22"/>
              </w:rPr>
            </w:pPr>
          </w:p>
        </w:tc>
      </w:tr>
      <w:tr w:rsidR="004722A9" w:rsidRPr="002C34BD" w:rsidTr="00436245">
        <w:trPr>
          <w:cantSplit/>
        </w:trPr>
        <w:tc>
          <w:tcPr>
            <w:tcW w:w="0" w:type="auto"/>
          </w:tcPr>
          <w:p w:rsidR="002813F1" w:rsidRDefault="002813F1" w:rsidP="006B7E67">
            <w:pPr>
              <w:rPr>
                <w:rFonts w:ascii="Arial" w:hAnsi="Arial" w:cs="Arial"/>
                <w:sz w:val="22"/>
                <w:szCs w:val="22"/>
              </w:rPr>
            </w:pPr>
            <w:r>
              <w:rPr>
                <w:rFonts w:ascii="Arial" w:hAnsi="Arial" w:cs="Arial"/>
                <w:sz w:val="22"/>
                <w:szCs w:val="22"/>
              </w:rPr>
              <w:t>2.</w:t>
            </w:r>
            <w:ins w:id="263" w:author="Author">
              <w:r w:rsidR="004722A9">
                <w:rPr>
                  <w:rFonts w:ascii="Arial" w:hAnsi="Arial" w:cs="Arial"/>
                  <w:sz w:val="22"/>
                  <w:szCs w:val="22"/>
                </w:rPr>
                <w:t>50</w:t>
              </w:r>
            </w:ins>
            <w:del w:id="264" w:author="Author">
              <w:r w:rsidDel="004722A9">
                <w:rPr>
                  <w:rFonts w:ascii="Arial" w:hAnsi="Arial" w:cs="Arial"/>
                  <w:sz w:val="22"/>
                  <w:szCs w:val="22"/>
                </w:rPr>
                <w:delText>4</w:delText>
              </w:r>
            </w:del>
            <w:ins w:id="265" w:author="Author">
              <w:del w:id="266" w:author="Author">
                <w:r w:rsidR="005D6BE1" w:rsidDel="004722A9">
                  <w:rPr>
                    <w:rFonts w:ascii="Arial" w:hAnsi="Arial" w:cs="Arial"/>
                    <w:sz w:val="22"/>
                    <w:szCs w:val="22"/>
                  </w:rPr>
                  <w:delText>3</w:delText>
                </w:r>
              </w:del>
            </w:ins>
            <w:del w:id="267" w:author="Author">
              <w:r w:rsidDel="005D6BE1">
                <w:rPr>
                  <w:rFonts w:ascii="Arial" w:hAnsi="Arial" w:cs="Arial"/>
                  <w:sz w:val="22"/>
                  <w:szCs w:val="22"/>
                </w:rPr>
                <w:delText>1</w:delText>
              </w:r>
            </w:del>
          </w:p>
          <w:p w:rsidR="002813F1" w:rsidRPr="00BF326D" w:rsidRDefault="002813F1" w:rsidP="00FF1B5E">
            <w:pPr>
              <w:rPr>
                <w:rFonts w:ascii="Arial" w:hAnsi="Arial" w:cs="Arial"/>
                <w:sz w:val="22"/>
                <w:szCs w:val="22"/>
              </w:rPr>
            </w:pPr>
            <w:r w:rsidRPr="005A695F">
              <w:rPr>
                <w:rFonts w:ascii="Arial" w:hAnsi="Arial" w:cs="Arial"/>
                <w:color w:val="0070C0"/>
                <w:sz w:val="22"/>
                <w:szCs w:val="22"/>
              </w:rPr>
              <w:t>O365</w:t>
            </w:r>
          </w:p>
        </w:tc>
        <w:tc>
          <w:tcPr>
            <w:tcW w:w="0" w:type="auto"/>
          </w:tcPr>
          <w:p w:rsidR="002813F1" w:rsidRPr="00BF326D" w:rsidRDefault="002813F1" w:rsidP="006B7478">
            <w:pPr>
              <w:pStyle w:val="ColorfulList-Accent11"/>
              <w:spacing w:after="0"/>
              <w:ind w:left="0"/>
              <w:rPr>
                <w:rFonts w:ascii="Arial" w:hAnsi="Arial" w:cs="Arial"/>
              </w:rPr>
            </w:pPr>
            <w:r>
              <w:rPr>
                <w:rFonts w:ascii="Arial" w:hAnsi="Arial" w:cs="Arial"/>
              </w:rPr>
              <w:t>Change the web service URL on the Provisioner side for a few minutes, until communication with IDM is broken. Restore access shortly afterwards.</w:t>
            </w:r>
          </w:p>
        </w:tc>
        <w:tc>
          <w:tcPr>
            <w:tcW w:w="0" w:type="auto"/>
          </w:tcPr>
          <w:p w:rsidR="002813F1" w:rsidRPr="00BF326D" w:rsidRDefault="002813F1" w:rsidP="006C0F60">
            <w:pPr>
              <w:rPr>
                <w:rFonts w:ascii="Arial" w:hAnsi="Arial" w:cs="Arial"/>
                <w:sz w:val="22"/>
                <w:szCs w:val="22"/>
              </w:rPr>
            </w:pPr>
          </w:p>
        </w:tc>
        <w:tc>
          <w:tcPr>
            <w:tcW w:w="0" w:type="auto"/>
          </w:tcPr>
          <w:p w:rsidR="002813F1" w:rsidRPr="00BF326D" w:rsidRDefault="002813F1">
            <w:pPr>
              <w:rPr>
                <w:rFonts w:ascii="Arial" w:hAnsi="Arial" w:cs="Arial"/>
                <w:sz w:val="22"/>
                <w:szCs w:val="22"/>
              </w:rPr>
            </w:pPr>
            <w:r>
              <w:rPr>
                <w:rFonts w:ascii="Arial" w:hAnsi="Arial" w:cs="Arial"/>
                <w:sz w:val="22"/>
                <w:szCs w:val="22"/>
              </w:rPr>
              <w:t>New Exchange Provisioner recovers from temporary loss of access to IDM web service</w:t>
            </w:r>
            <w:r w:rsidR="00A3256D">
              <w:rPr>
                <w:rFonts w:ascii="Arial" w:hAnsi="Arial" w:cs="Arial"/>
                <w:sz w:val="22"/>
                <w:szCs w:val="22"/>
              </w:rPr>
              <w:t>.</w:t>
            </w:r>
          </w:p>
        </w:tc>
        <w:tc>
          <w:tcPr>
            <w:tcW w:w="0" w:type="auto"/>
          </w:tcPr>
          <w:p w:rsidR="002813F1" w:rsidRPr="00BF326D" w:rsidRDefault="002813F1" w:rsidP="00FF1B5E">
            <w:pPr>
              <w:rPr>
                <w:rFonts w:ascii="Arial" w:hAnsi="Arial" w:cs="Arial"/>
                <w:b/>
                <w:sz w:val="22"/>
                <w:szCs w:val="22"/>
              </w:rPr>
            </w:pPr>
          </w:p>
        </w:tc>
      </w:tr>
      <w:tr w:rsidR="004722A9" w:rsidRPr="002C34BD" w:rsidTr="00436245">
        <w:trPr>
          <w:cantSplit/>
        </w:trPr>
        <w:tc>
          <w:tcPr>
            <w:tcW w:w="0" w:type="auto"/>
          </w:tcPr>
          <w:p w:rsidR="004649EB" w:rsidRDefault="004649EB" w:rsidP="000464A8">
            <w:pPr>
              <w:rPr>
                <w:rFonts w:ascii="Arial" w:hAnsi="Arial" w:cs="Arial"/>
                <w:sz w:val="22"/>
                <w:szCs w:val="22"/>
              </w:rPr>
            </w:pPr>
            <w:r>
              <w:rPr>
                <w:rFonts w:ascii="Arial" w:hAnsi="Arial" w:cs="Arial"/>
                <w:sz w:val="22"/>
                <w:szCs w:val="22"/>
              </w:rPr>
              <w:lastRenderedPageBreak/>
              <w:t>2.</w:t>
            </w:r>
            <w:ins w:id="268" w:author="Author">
              <w:r w:rsidR="004722A9">
                <w:rPr>
                  <w:rFonts w:ascii="Arial" w:hAnsi="Arial" w:cs="Arial"/>
                  <w:sz w:val="22"/>
                  <w:szCs w:val="22"/>
                </w:rPr>
                <w:t>51</w:t>
              </w:r>
            </w:ins>
            <w:del w:id="269" w:author="Author">
              <w:r w:rsidDel="004722A9">
                <w:rPr>
                  <w:rFonts w:ascii="Arial" w:hAnsi="Arial" w:cs="Arial"/>
                  <w:sz w:val="22"/>
                  <w:szCs w:val="22"/>
                </w:rPr>
                <w:delText>4</w:delText>
              </w:r>
            </w:del>
            <w:ins w:id="270" w:author="Author">
              <w:del w:id="271" w:author="Author">
                <w:r w:rsidR="005D6BE1" w:rsidDel="004722A9">
                  <w:rPr>
                    <w:rFonts w:ascii="Arial" w:hAnsi="Arial" w:cs="Arial"/>
                    <w:sz w:val="22"/>
                    <w:szCs w:val="22"/>
                  </w:rPr>
                  <w:delText>4</w:delText>
                </w:r>
              </w:del>
            </w:ins>
            <w:del w:id="272" w:author="Author">
              <w:r w:rsidDel="005D6BE1">
                <w:rPr>
                  <w:rFonts w:ascii="Arial" w:hAnsi="Arial" w:cs="Arial"/>
                  <w:sz w:val="22"/>
                  <w:szCs w:val="22"/>
                </w:rPr>
                <w:delText>2</w:delText>
              </w:r>
            </w:del>
          </w:p>
          <w:p w:rsidR="004649EB" w:rsidRDefault="004649EB" w:rsidP="000464A8">
            <w:pPr>
              <w:rPr>
                <w:rFonts w:ascii="Arial" w:hAnsi="Arial" w:cs="Arial"/>
                <w:sz w:val="22"/>
                <w:szCs w:val="22"/>
              </w:rPr>
            </w:pPr>
            <w:r w:rsidRPr="005A695F">
              <w:rPr>
                <w:rFonts w:ascii="Arial" w:hAnsi="Arial" w:cs="Arial"/>
                <w:color w:val="0070C0"/>
                <w:sz w:val="22"/>
                <w:szCs w:val="22"/>
              </w:rPr>
              <w:t>O365</w:t>
            </w:r>
          </w:p>
        </w:tc>
        <w:tc>
          <w:tcPr>
            <w:tcW w:w="0" w:type="auto"/>
          </w:tcPr>
          <w:p w:rsidR="004649EB" w:rsidRDefault="004649EB" w:rsidP="008312D6">
            <w:pPr>
              <w:pStyle w:val="ColorfulList-Accent11"/>
              <w:spacing w:after="0"/>
              <w:ind w:left="0"/>
              <w:rPr>
                <w:rFonts w:ascii="Arial" w:hAnsi="Arial" w:cs="Arial"/>
              </w:rPr>
            </w:pPr>
            <w:r>
              <w:rPr>
                <w:rFonts w:ascii="Arial" w:hAnsi="Arial" w:cs="Arial"/>
              </w:rPr>
              <w:t>Continue to monitor the progress of mailbox creation for accounts [11-16].</w:t>
            </w:r>
          </w:p>
        </w:tc>
        <w:tc>
          <w:tcPr>
            <w:tcW w:w="0" w:type="auto"/>
          </w:tcPr>
          <w:p w:rsidR="004649EB" w:rsidRPr="00BF326D" w:rsidDel="00544E89" w:rsidRDefault="004649EB" w:rsidP="00DF7D32">
            <w:pPr>
              <w:rPr>
                <w:rFonts w:ascii="Arial" w:hAnsi="Arial" w:cs="Arial"/>
                <w:sz w:val="22"/>
                <w:szCs w:val="22"/>
              </w:rPr>
            </w:pPr>
          </w:p>
        </w:tc>
        <w:tc>
          <w:tcPr>
            <w:tcW w:w="0" w:type="auto"/>
          </w:tcPr>
          <w:p w:rsidR="004649EB" w:rsidRPr="005A695F" w:rsidRDefault="004649EB" w:rsidP="004649EB">
            <w:pPr>
              <w:rPr>
                <w:rFonts w:ascii="Arial" w:hAnsi="Arial" w:cs="Arial"/>
                <w:sz w:val="22"/>
                <w:szCs w:val="22"/>
              </w:rPr>
            </w:pPr>
            <w:r w:rsidRPr="005A695F">
              <w:rPr>
                <w:rFonts w:ascii="Arial" w:hAnsi="Arial" w:cs="Arial"/>
                <w:sz w:val="22"/>
                <w:szCs w:val="22"/>
              </w:rPr>
              <w:t>In all cases - Recipient Type: “Remote User mailbox”</w:t>
            </w:r>
          </w:p>
          <w:p w:rsidR="004649EB" w:rsidRPr="005A695F" w:rsidRDefault="004649EB" w:rsidP="004649EB">
            <w:pPr>
              <w:rPr>
                <w:rFonts w:ascii="Arial" w:hAnsi="Arial" w:cs="Arial"/>
                <w:sz w:val="22"/>
                <w:szCs w:val="22"/>
              </w:rPr>
            </w:pPr>
          </w:p>
          <w:p w:rsidR="004649EB" w:rsidRPr="005A695F" w:rsidRDefault="004649EB" w:rsidP="004649EB">
            <w:pPr>
              <w:rPr>
                <w:rFonts w:ascii="Arial" w:hAnsi="Arial" w:cs="Arial"/>
                <w:sz w:val="22"/>
                <w:szCs w:val="22"/>
              </w:rPr>
            </w:pPr>
            <w:r w:rsidRPr="005A695F">
              <w:rPr>
                <w:rFonts w:ascii="Arial" w:hAnsi="Arial" w:cs="Arial"/>
                <w:sz w:val="22"/>
                <w:szCs w:val="22"/>
              </w:rPr>
              <w:t>Expected outcome for each account:</w:t>
            </w:r>
          </w:p>
          <w:p w:rsidR="004649EB" w:rsidRPr="005A695F" w:rsidRDefault="004649EB" w:rsidP="004649EB">
            <w:pPr>
              <w:rPr>
                <w:rFonts w:ascii="Arial" w:hAnsi="Arial" w:cs="Arial"/>
                <w:sz w:val="22"/>
                <w:szCs w:val="22"/>
              </w:rPr>
            </w:pPr>
          </w:p>
          <w:p w:rsidR="004649EB" w:rsidRPr="005A695F" w:rsidRDefault="004649EB" w:rsidP="004649EB">
            <w:pPr>
              <w:pStyle w:val="ListParagraph"/>
              <w:numPr>
                <w:ilvl w:val="0"/>
                <w:numId w:val="24"/>
              </w:numPr>
              <w:rPr>
                <w:rFonts w:ascii="Arial" w:hAnsi="Arial" w:cs="Arial"/>
                <w:sz w:val="22"/>
                <w:szCs w:val="22"/>
              </w:rPr>
            </w:pPr>
            <w:r w:rsidRPr="005A695F">
              <w:rPr>
                <w:rFonts w:ascii="Arial" w:hAnsi="Arial" w:cs="Arial"/>
                <w:sz w:val="22"/>
                <w:szCs w:val="22"/>
              </w:rPr>
              <w:t>Office 365 Faculty licenced account – [1], [3], [5]</w:t>
            </w:r>
          </w:p>
          <w:p w:rsidR="004649EB" w:rsidRPr="005A695F" w:rsidRDefault="004649EB" w:rsidP="004649EB">
            <w:pPr>
              <w:pStyle w:val="ListParagraph"/>
              <w:rPr>
                <w:rFonts w:ascii="Arial" w:hAnsi="Arial" w:cs="Arial"/>
                <w:sz w:val="22"/>
                <w:szCs w:val="22"/>
              </w:rPr>
            </w:pPr>
          </w:p>
          <w:p w:rsidR="004649EB" w:rsidRPr="005A695F" w:rsidRDefault="004649EB" w:rsidP="004649EB">
            <w:pPr>
              <w:pStyle w:val="ListParagraph"/>
              <w:numPr>
                <w:ilvl w:val="0"/>
                <w:numId w:val="24"/>
              </w:numPr>
              <w:rPr>
                <w:rFonts w:ascii="Arial" w:hAnsi="Arial" w:cs="Arial"/>
                <w:sz w:val="22"/>
                <w:szCs w:val="22"/>
              </w:rPr>
            </w:pPr>
            <w:r w:rsidRPr="005A695F">
              <w:rPr>
                <w:rFonts w:ascii="Arial" w:hAnsi="Arial" w:cs="Arial"/>
                <w:sz w:val="22"/>
                <w:szCs w:val="22"/>
              </w:rPr>
              <w:t xml:space="preserve">Office 365 Faculty licenced account with mail forwarding to </w:t>
            </w:r>
            <w:proofErr w:type="spellStart"/>
            <w:r w:rsidRPr="005A695F">
              <w:rPr>
                <w:rFonts w:ascii="Arial" w:hAnsi="Arial" w:cs="Arial"/>
                <w:sz w:val="22"/>
                <w:szCs w:val="22"/>
              </w:rPr>
              <w:t>StaffMail</w:t>
            </w:r>
            <w:proofErr w:type="spellEnd"/>
            <w:r w:rsidRPr="005A695F">
              <w:rPr>
                <w:rFonts w:ascii="Arial" w:hAnsi="Arial" w:cs="Arial"/>
                <w:sz w:val="22"/>
                <w:szCs w:val="22"/>
              </w:rPr>
              <w:t xml:space="preserve">, and delete policy </w:t>
            </w:r>
            <w:ins w:id="273" w:author="Author">
              <w:r w:rsidR="00B0398D">
                <w:rPr>
                  <w:rFonts w:ascii="Arial" w:hAnsi="Arial" w:cs="Arial"/>
                  <w:sz w:val="22"/>
                  <w:szCs w:val="22"/>
                </w:rPr>
                <w:t>(</w:t>
              </w:r>
              <w:proofErr w:type="spellStart"/>
              <w:r w:rsidR="00B0398D">
                <w:rPr>
                  <w:rFonts w:ascii="Arial" w:hAnsi="Arial" w:cs="Arial"/>
                  <w:sz w:val="22"/>
                  <w:szCs w:val="22"/>
                </w:rPr>
                <w:t>OCSExpiryPolicy</w:t>
              </w:r>
              <w:proofErr w:type="spellEnd"/>
              <w:r w:rsidR="00B0398D">
                <w:rPr>
                  <w:rFonts w:ascii="Arial" w:hAnsi="Arial" w:cs="Arial"/>
                  <w:sz w:val="22"/>
                  <w:szCs w:val="22"/>
                </w:rPr>
                <w:t xml:space="preserve">) </w:t>
              </w:r>
            </w:ins>
            <w:r w:rsidRPr="005A695F">
              <w:rPr>
                <w:rFonts w:ascii="Arial" w:hAnsi="Arial" w:cs="Arial"/>
                <w:sz w:val="22"/>
                <w:szCs w:val="22"/>
              </w:rPr>
              <w:t>applied – [2], [4], [6]</w:t>
            </w:r>
          </w:p>
          <w:p w:rsidR="004649EB" w:rsidRPr="005A695F" w:rsidRDefault="004649EB" w:rsidP="004649EB">
            <w:pPr>
              <w:rPr>
                <w:rFonts w:ascii="Arial" w:hAnsi="Arial" w:cs="Arial"/>
                <w:sz w:val="22"/>
                <w:szCs w:val="22"/>
              </w:rPr>
            </w:pPr>
          </w:p>
          <w:p w:rsidR="004649EB" w:rsidRDefault="004649EB" w:rsidP="004649EB">
            <w:pPr>
              <w:rPr>
                <w:rFonts w:ascii="Arial" w:hAnsi="Arial" w:cs="Arial"/>
                <w:sz w:val="22"/>
                <w:szCs w:val="22"/>
              </w:rPr>
            </w:pPr>
            <w:r w:rsidRPr="005A695F">
              <w:rPr>
                <w:rFonts w:ascii="Arial" w:hAnsi="Arial" w:cs="Arial"/>
                <w:sz w:val="22"/>
                <w:szCs w:val="22"/>
              </w:rPr>
              <w:t>Ensure that the correct account type has been created in each case, and setup correctly.</w:t>
            </w:r>
          </w:p>
          <w:p w:rsidR="004649EB" w:rsidRDefault="004649EB" w:rsidP="004649EB">
            <w:pPr>
              <w:rPr>
                <w:rFonts w:ascii="Arial" w:hAnsi="Arial" w:cs="Arial"/>
                <w:sz w:val="22"/>
                <w:szCs w:val="22"/>
              </w:rPr>
            </w:pPr>
          </w:p>
          <w:p w:rsidR="00B3573B" w:rsidRDefault="004649EB" w:rsidP="00B3573B">
            <w:pPr>
              <w:rPr>
                <w:rFonts w:ascii="Arial" w:hAnsi="Arial" w:cs="Arial"/>
                <w:sz w:val="22"/>
                <w:szCs w:val="22"/>
              </w:rPr>
            </w:pPr>
            <w:r>
              <w:rPr>
                <w:rFonts w:ascii="Arial" w:hAnsi="Arial" w:cs="Arial"/>
                <w:sz w:val="22"/>
                <w:szCs w:val="22"/>
              </w:rPr>
              <w:t xml:space="preserve">No errors occurred, and all accounts were successfully created, perhaps after a few retries. Record the number of retries experienced by each </w:t>
            </w:r>
            <w:r w:rsidR="00B3573B">
              <w:rPr>
                <w:rFonts w:ascii="Arial" w:hAnsi="Arial" w:cs="Arial"/>
                <w:sz w:val="22"/>
                <w:szCs w:val="22"/>
              </w:rPr>
              <w:t>account:</w:t>
            </w:r>
          </w:p>
          <w:p w:rsidR="00B3573B" w:rsidRDefault="00B3573B" w:rsidP="00B3573B">
            <w:pPr>
              <w:rPr>
                <w:rFonts w:ascii="Arial" w:hAnsi="Arial" w:cs="Arial"/>
                <w:sz w:val="22"/>
                <w:szCs w:val="22"/>
              </w:rPr>
            </w:pPr>
          </w:p>
          <w:p w:rsidR="00B3573B" w:rsidRPr="005A695F" w:rsidRDefault="00B3573B" w:rsidP="006C0F60">
            <w:pPr>
              <w:pStyle w:val="ListParagraph"/>
              <w:numPr>
                <w:ilvl w:val="0"/>
                <w:numId w:val="36"/>
              </w:numPr>
              <w:rPr>
                <w:rFonts w:ascii="Arial" w:hAnsi="Arial" w:cs="Arial"/>
                <w:sz w:val="22"/>
                <w:szCs w:val="22"/>
              </w:rPr>
            </w:pPr>
            <w:r>
              <w:rPr>
                <w:rFonts w:ascii="Arial" w:hAnsi="Arial" w:cs="Arial"/>
                <w:sz w:val="22"/>
                <w:szCs w:val="22"/>
                <w:u w:val="single"/>
              </w:rPr>
              <w:t xml:space="preserve">                    .</w:t>
            </w:r>
          </w:p>
          <w:p w:rsidR="00B3573B" w:rsidRPr="005A695F" w:rsidRDefault="00B3573B" w:rsidP="006C0F60">
            <w:pPr>
              <w:pStyle w:val="ListParagraph"/>
              <w:numPr>
                <w:ilvl w:val="0"/>
                <w:numId w:val="36"/>
              </w:numPr>
              <w:rPr>
                <w:rFonts w:ascii="Arial" w:hAnsi="Arial" w:cs="Arial"/>
                <w:sz w:val="22"/>
                <w:szCs w:val="22"/>
              </w:rPr>
            </w:pPr>
            <w:r>
              <w:rPr>
                <w:rFonts w:ascii="Arial" w:hAnsi="Arial" w:cs="Arial"/>
                <w:sz w:val="22"/>
                <w:szCs w:val="22"/>
                <w:u w:val="single"/>
              </w:rPr>
              <w:t xml:space="preserve">                    .</w:t>
            </w:r>
          </w:p>
          <w:p w:rsidR="00B3573B" w:rsidRPr="005A695F" w:rsidRDefault="00B3573B" w:rsidP="006C0F60">
            <w:pPr>
              <w:pStyle w:val="ListParagraph"/>
              <w:numPr>
                <w:ilvl w:val="0"/>
                <w:numId w:val="36"/>
              </w:numPr>
              <w:rPr>
                <w:rFonts w:ascii="Arial" w:hAnsi="Arial" w:cs="Arial"/>
                <w:sz w:val="22"/>
                <w:szCs w:val="22"/>
              </w:rPr>
            </w:pPr>
            <w:r>
              <w:rPr>
                <w:rFonts w:ascii="Arial" w:hAnsi="Arial" w:cs="Arial"/>
                <w:sz w:val="22"/>
                <w:szCs w:val="22"/>
                <w:u w:val="single"/>
              </w:rPr>
              <w:t xml:space="preserve">                    .</w:t>
            </w:r>
          </w:p>
          <w:p w:rsidR="00B3573B" w:rsidRPr="006C0F60" w:rsidRDefault="00B3573B" w:rsidP="006C0F60">
            <w:pPr>
              <w:pStyle w:val="ListParagraph"/>
              <w:numPr>
                <w:ilvl w:val="0"/>
                <w:numId w:val="36"/>
              </w:numPr>
              <w:rPr>
                <w:rFonts w:ascii="Arial" w:hAnsi="Arial" w:cs="Arial"/>
                <w:sz w:val="22"/>
                <w:szCs w:val="22"/>
              </w:rPr>
            </w:pPr>
            <w:r>
              <w:rPr>
                <w:rFonts w:ascii="Arial" w:hAnsi="Arial" w:cs="Arial"/>
                <w:sz w:val="22"/>
                <w:szCs w:val="22"/>
                <w:u w:val="single"/>
              </w:rPr>
              <w:t xml:space="preserve">                    .</w:t>
            </w:r>
          </w:p>
          <w:p w:rsidR="00B3573B" w:rsidRPr="006C0F60" w:rsidRDefault="00B3573B" w:rsidP="006C0F60">
            <w:pPr>
              <w:pStyle w:val="ListParagraph"/>
              <w:numPr>
                <w:ilvl w:val="0"/>
                <w:numId w:val="36"/>
              </w:numPr>
              <w:rPr>
                <w:rFonts w:ascii="Arial" w:hAnsi="Arial" w:cs="Arial"/>
                <w:sz w:val="22"/>
                <w:szCs w:val="22"/>
              </w:rPr>
            </w:pPr>
            <w:r w:rsidRPr="006C0F60">
              <w:rPr>
                <w:rFonts w:ascii="Arial" w:hAnsi="Arial" w:cs="Arial"/>
                <w:sz w:val="22"/>
                <w:szCs w:val="22"/>
                <w:u w:val="single"/>
              </w:rPr>
              <w:t xml:space="preserve">                    .</w:t>
            </w:r>
          </w:p>
          <w:p w:rsidR="00B3573B" w:rsidRPr="006C0F60" w:rsidRDefault="00B3573B" w:rsidP="006C0F60">
            <w:pPr>
              <w:pStyle w:val="ListParagraph"/>
              <w:numPr>
                <w:ilvl w:val="0"/>
                <w:numId w:val="36"/>
              </w:numPr>
              <w:rPr>
                <w:rFonts w:ascii="Arial" w:hAnsi="Arial" w:cs="Arial"/>
                <w:sz w:val="22"/>
                <w:szCs w:val="22"/>
              </w:rPr>
            </w:pPr>
            <w:r>
              <w:rPr>
                <w:rFonts w:ascii="Arial" w:hAnsi="Arial" w:cs="Arial"/>
                <w:sz w:val="22"/>
                <w:szCs w:val="22"/>
                <w:u w:val="single"/>
              </w:rPr>
              <w:t xml:space="preserve">                    .</w:t>
            </w:r>
          </w:p>
        </w:tc>
        <w:tc>
          <w:tcPr>
            <w:tcW w:w="0" w:type="auto"/>
          </w:tcPr>
          <w:p w:rsidR="004649EB" w:rsidRPr="00BF326D" w:rsidRDefault="004649EB" w:rsidP="00FF1B5E">
            <w:pPr>
              <w:rPr>
                <w:rFonts w:ascii="Arial" w:hAnsi="Arial" w:cs="Arial"/>
                <w:b/>
                <w:sz w:val="22"/>
                <w:szCs w:val="22"/>
              </w:rPr>
            </w:pPr>
          </w:p>
        </w:tc>
      </w:tr>
      <w:tr w:rsidR="004722A9" w:rsidRPr="002C34BD" w:rsidTr="00436245">
        <w:trPr>
          <w:cantSplit/>
        </w:trPr>
        <w:tc>
          <w:tcPr>
            <w:tcW w:w="0" w:type="auto"/>
          </w:tcPr>
          <w:p w:rsidR="000464A8" w:rsidRDefault="000464A8" w:rsidP="000464A8">
            <w:pPr>
              <w:rPr>
                <w:rFonts w:ascii="Arial" w:hAnsi="Arial" w:cs="Arial"/>
                <w:sz w:val="22"/>
                <w:szCs w:val="22"/>
              </w:rPr>
            </w:pPr>
            <w:r>
              <w:rPr>
                <w:rFonts w:ascii="Arial" w:hAnsi="Arial" w:cs="Arial"/>
                <w:sz w:val="22"/>
                <w:szCs w:val="22"/>
              </w:rPr>
              <w:lastRenderedPageBreak/>
              <w:t>2.</w:t>
            </w:r>
            <w:ins w:id="274" w:author="Author">
              <w:r w:rsidR="004722A9">
                <w:rPr>
                  <w:rFonts w:ascii="Arial" w:hAnsi="Arial" w:cs="Arial"/>
                  <w:sz w:val="22"/>
                  <w:szCs w:val="22"/>
                </w:rPr>
                <w:t>52</w:t>
              </w:r>
              <w:del w:id="275" w:author="Author">
                <w:r w:rsidR="005D6BE1" w:rsidDel="004722A9">
                  <w:rPr>
                    <w:rFonts w:ascii="Arial" w:hAnsi="Arial" w:cs="Arial"/>
                    <w:sz w:val="22"/>
                    <w:szCs w:val="22"/>
                  </w:rPr>
                  <w:delText>45</w:delText>
                </w:r>
              </w:del>
            </w:ins>
            <w:del w:id="276" w:author="Author">
              <w:r w:rsidDel="005D6BE1">
                <w:rPr>
                  <w:rFonts w:ascii="Arial" w:hAnsi="Arial" w:cs="Arial"/>
                  <w:sz w:val="22"/>
                  <w:szCs w:val="22"/>
                </w:rPr>
                <w:delText>51</w:delText>
              </w:r>
            </w:del>
          </w:p>
          <w:p w:rsidR="002813F1" w:rsidRPr="00BF326D" w:rsidRDefault="000464A8" w:rsidP="000464A8">
            <w:pPr>
              <w:rPr>
                <w:rFonts w:ascii="Arial" w:hAnsi="Arial" w:cs="Arial"/>
                <w:sz w:val="22"/>
                <w:szCs w:val="22"/>
              </w:rPr>
            </w:pPr>
            <w:r w:rsidRPr="005A695F">
              <w:rPr>
                <w:rFonts w:ascii="Arial" w:hAnsi="Arial" w:cs="Arial"/>
                <w:color w:val="0070C0"/>
                <w:sz w:val="22"/>
                <w:szCs w:val="22"/>
              </w:rPr>
              <w:t>O365</w:t>
            </w:r>
          </w:p>
        </w:tc>
        <w:tc>
          <w:tcPr>
            <w:tcW w:w="0" w:type="auto"/>
          </w:tcPr>
          <w:p w:rsidR="00FA3947" w:rsidRDefault="000464A8" w:rsidP="008312D6">
            <w:pPr>
              <w:pStyle w:val="ColorfulList-Accent11"/>
              <w:spacing w:after="0"/>
              <w:ind w:left="0"/>
              <w:rPr>
                <w:rFonts w:ascii="Arial" w:hAnsi="Arial" w:cs="Arial"/>
              </w:rPr>
            </w:pPr>
            <w:r>
              <w:rPr>
                <w:rFonts w:ascii="Arial" w:hAnsi="Arial" w:cs="Arial"/>
              </w:rPr>
              <w:t>Use the email lookup tool for accounts [1-10]</w:t>
            </w:r>
          </w:p>
          <w:p w:rsidR="00FA3947" w:rsidRDefault="00FA3947" w:rsidP="008312D6">
            <w:pPr>
              <w:pStyle w:val="ColorfulList-Accent11"/>
              <w:spacing w:after="0"/>
              <w:ind w:left="0"/>
              <w:rPr>
                <w:rFonts w:ascii="Arial" w:hAnsi="Arial" w:cs="Arial"/>
              </w:rPr>
            </w:pPr>
          </w:p>
          <w:p w:rsidR="00FA3947" w:rsidRDefault="001456B8" w:rsidP="008312D6">
            <w:pPr>
              <w:pStyle w:val="ColorfulList-Accent11"/>
              <w:spacing w:after="0"/>
              <w:ind w:left="0"/>
              <w:rPr>
                <w:rFonts w:ascii="Arial" w:hAnsi="Arial" w:cs="Arial"/>
              </w:rPr>
            </w:pPr>
            <w:hyperlink r:id="rId21" w:history="1">
              <w:r w:rsidR="00FA3947" w:rsidRPr="00E46AFF">
                <w:rPr>
                  <w:rStyle w:val="Hyperlink"/>
                  <w:rFonts w:ascii="Arial" w:hAnsi="Arial" w:cs="Arial"/>
                </w:rPr>
                <w:t>http://www.ed.ac.uk/schools-departments/information-services/computing/comms-and-collab/email/email-staff-pgr</w:t>
              </w:r>
            </w:hyperlink>
          </w:p>
          <w:p w:rsidR="00FA3947" w:rsidRDefault="00FA3947" w:rsidP="008312D6">
            <w:pPr>
              <w:pStyle w:val="ColorfulList-Accent11"/>
              <w:spacing w:after="0"/>
              <w:ind w:left="0"/>
              <w:rPr>
                <w:rFonts w:ascii="Arial" w:hAnsi="Arial" w:cs="Arial"/>
              </w:rPr>
            </w:pPr>
          </w:p>
          <w:p w:rsidR="002813F1" w:rsidRPr="00BF326D" w:rsidRDefault="00FA3947" w:rsidP="008312D6">
            <w:pPr>
              <w:pStyle w:val="ColorfulList-Accent11"/>
              <w:spacing w:after="0"/>
              <w:ind w:left="0"/>
              <w:rPr>
                <w:rFonts w:ascii="Arial" w:hAnsi="Arial" w:cs="Arial"/>
              </w:rPr>
            </w:pPr>
            <w:r>
              <w:rPr>
                <w:rFonts w:ascii="Arial" w:hAnsi="Arial" w:cs="Arial"/>
              </w:rPr>
              <w:t>Record what is returned for each account and ensure that it is correct.</w:t>
            </w:r>
          </w:p>
        </w:tc>
        <w:tc>
          <w:tcPr>
            <w:tcW w:w="0" w:type="auto"/>
          </w:tcPr>
          <w:p w:rsidR="002813F1" w:rsidRPr="00BF326D" w:rsidRDefault="002813F1" w:rsidP="006C0F60">
            <w:pPr>
              <w:rPr>
                <w:rFonts w:ascii="Arial" w:hAnsi="Arial" w:cs="Arial"/>
                <w:sz w:val="22"/>
                <w:szCs w:val="22"/>
              </w:rPr>
            </w:pPr>
          </w:p>
        </w:tc>
        <w:tc>
          <w:tcPr>
            <w:tcW w:w="0" w:type="auto"/>
          </w:tcPr>
          <w:p w:rsidR="00FA3947" w:rsidRDefault="00FA3947" w:rsidP="00FA3947">
            <w:pPr>
              <w:rPr>
                <w:rFonts w:ascii="Arial" w:hAnsi="Arial" w:cs="Arial"/>
                <w:sz w:val="22"/>
                <w:szCs w:val="22"/>
              </w:rPr>
            </w:pPr>
            <w:r>
              <w:rPr>
                <w:rFonts w:ascii="Arial" w:hAnsi="Arial" w:cs="Arial"/>
                <w:sz w:val="22"/>
                <w:szCs w:val="22"/>
              </w:rPr>
              <w:t>The email lookup tool is correctly reporting “</w:t>
            </w:r>
            <w:r w:rsidRPr="00FA3947">
              <w:rPr>
                <w:rFonts w:ascii="Arial" w:hAnsi="Arial" w:cs="Arial"/>
                <w:sz w:val="22"/>
                <w:szCs w:val="22"/>
              </w:rPr>
              <w:t>Office 365 for Students</w:t>
            </w:r>
            <w:r>
              <w:rPr>
                <w:rFonts w:ascii="Arial" w:hAnsi="Arial" w:cs="Arial"/>
                <w:sz w:val="22"/>
                <w:szCs w:val="22"/>
              </w:rPr>
              <w:t>” or “Office 365 for Staff”:</w:t>
            </w:r>
          </w:p>
          <w:p w:rsidR="00FA3947" w:rsidRDefault="00FA3947" w:rsidP="00FA3947">
            <w:pPr>
              <w:rPr>
                <w:rFonts w:ascii="Arial" w:hAnsi="Arial" w:cs="Arial"/>
                <w:sz w:val="22"/>
                <w:szCs w:val="22"/>
              </w:rPr>
            </w:pPr>
          </w:p>
          <w:p w:rsidR="00FA3947" w:rsidRPr="005A695F" w:rsidRDefault="00FA3947" w:rsidP="00FA3947">
            <w:pPr>
              <w:pStyle w:val="ListParagraph"/>
              <w:numPr>
                <w:ilvl w:val="0"/>
                <w:numId w:val="34"/>
              </w:numPr>
              <w:rPr>
                <w:rFonts w:ascii="Arial" w:hAnsi="Arial" w:cs="Arial"/>
                <w:sz w:val="22"/>
                <w:szCs w:val="22"/>
              </w:rPr>
            </w:pPr>
            <w:r>
              <w:rPr>
                <w:rFonts w:ascii="Arial" w:hAnsi="Arial" w:cs="Arial"/>
                <w:sz w:val="22"/>
                <w:szCs w:val="22"/>
                <w:u w:val="single"/>
              </w:rPr>
              <w:t xml:space="preserve">                    .</w:t>
            </w:r>
            <w:r w:rsidRPr="005A695F">
              <w:rPr>
                <w:rFonts w:ascii="Arial" w:hAnsi="Arial" w:cs="Arial"/>
                <w:sz w:val="22"/>
                <w:szCs w:val="22"/>
              </w:rPr>
              <w:t xml:space="preserve">   6. </w:t>
            </w:r>
            <w:r>
              <w:rPr>
                <w:rFonts w:ascii="Arial" w:hAnsi="Arial" w:cs="Arial"/>
                <w:sz w:val="22"/>
                <w:szCs w:val="22"/>
                <w:u w:val="single"/>
              </w:rPr>
              <w:t xml:space="preserve">                    .</w:t>
            </w:r>
          </w:p>
          <w:p w:rsidR="00FA3947" w:rsidRPr="005A695F" w:rsidRDefault="00FA3947" w:rsidP="00FA3947">
            <w:pPr>
              <w:pStyle w:val="ListParagraph"/>
              <w:numPr>
                <w:ilvl w:val="0"/>
                <w:numId w:val="34"/>
              </w:numPr>
              <w:rPr>
                <w:rFonts w:ascii="Arial" w:hAnsi="Arial" w:cs="Arial"/>
                <w:sz w:val="22"/>
                <w:szCs w:val="22"/>
              </w:rPr>
            </w:pPr>
            <w:r>
              <w:rPr>
                <w:rFonts w:ascii="Arial" w:hAnsi="Arial" w:cs="Arial"/>
                <w:sz w:val="22"/>
                <w:szCs w:val="22"/>
                <w:u w:val="single"/>
              </w:rPr>
              <w:t xml:space="preserve">                    .</w:t>
            </w:r>
            <w:r w:rsidRPr="005A695F">
              <w:rPr>
                <w:rFonts w:ascii="Arial" w:hAnsi="Arial" w:cs="Arial"/>
                <w:sz w:val="22"/>
                <w:szCs w:val="22"/>
              </w:rPr>
              <w:t xml:space="preserve">   7. </w:t>
            </w:r>
            <w:r>
              <w:rPr>
                <w:rFonts w:ascii="Arial" w:hAnsi="Arial" w:cs="Arial"/>
                <w:sz w:val="22"/>
                <w:szCs w:val="22"/>
                <w:u w:val="single"/>
              </w:rPr>
              <w:t xml:space="preserve">                    .</w:t>
            </w:r>
          </w:p>
          <w:p w:rsidR="00FA3947" w:rsidRPr="005A695F" w:rsidRDefault="00FA3947" w:rsidP="00FA3947">
            <w:pPr>
              <w:pStyle w:val="ListParagraph"/>
              <w:numPr>
                <w:ilvl w:val="0"/>
                <w:numId w:val="34"/>
              </w:numPr>
              <w:rPr>
                <w:rFonts w:ascii="Arial" w:hAnsi="Arial" w:cs="Arial"/>
                <w:sz w:val="22"/>
                <w:szCs w:val="22"/>
              </w:rPr>
            </w:pPr>
            <w:r>
              <w:rPr>
                <w:rFonts w:ascii="Arial" w:hAnsi="Arial" w:cs="Arial"/>
                <w:sz w:val="22"/>
                <w:szCs w:val="22"/>
                <w:u w:val="single"/>
              </w:rPr>
              <w:t xml:space="preserve">                    .</w:t>
            </w:r>
            <w:r w:rsidRPr="005A695F">
              <w:rPr>
                <w:rFonts w:ascii="Arial" w:hAnsi="Arial" w:cs="Arial"/>
                <w:sz w:val="22"/>
                <w:szCs w:val="22"/>
              </w:rPr>
              <w:t xml:space="preserve">   8. </w:t>
            </w:r>
            <w:r>
              <w:rPr>
                <w:rFonts w:ascii="Arial" w:hAnsi="Arial" w:cs="Arial"/>
                <w:sz w:val="22"/>
                <w:szCs w:val="22"/>
                <w:u w:val="single"/>
              </w:rPr>
              <w:t xml:space="preserve">                    .</w:t>
            </w:r>
          </w:p>
          <w:p w:rsidR="00FA3947" w:rsidRPr="006C0F60" w:rsidRDefault="00FA3947" w:rsidP="00FA3947">
            <w:pPr>
              <w:pStyle w:val="ListParagraph"/>
              <w:numPr>
                <w:ilvl w:val="0"/>
                <w:numId w:val="34"/>
              </w:numPr>
              <w:rPr>
                <w:rFonts w:ascii="Arial" w:hAnsi="Arial" w:cs="Arial"/>
                <w:sz w:val="22"/>
                <w:szCs w:val="22"/>
              </w:rPr>
            </w:pPr>
            <w:r>
              <w:rPr>
                <w:rFonts w:ascii="Arial" w:hAnsi="Arial" w:cs="Arial"/>
                <w:sz w:val="22"/>
                <w:szCs w:val="22"/>
                <w:u w:val="single"/>
              </w:rPr>
              <w:t xml:space="preserve">                    .</w:t>
            </w:r>
            <w:r w:rsidRPr="005A695F">
              <w:rPr>
                <w:rFonts w:ascii="Arial" w:hAnsi="Arial" w:cs="Arial"/>
                <w:sz w:val="22"/>
                <w:szCs w:val="22"/>
              </w:rPr>
              <w:t xml:space="preserve">   9. </w:t>
            </w:r>
            <w:r>
              <w:rPr>
                <w:rFonts w:ascii="Arial" w:hAnsi="Arial" w:cs="Arial"/>
                <w:sz w:val="22"/>
                <w:szCs w:val="22"/>
                <w:u w:val="single"/>
              </w:rPr>
              <w:t xml:space="preserve">                    .</w:t>
            </w:r>
          </w:p>
          <w:p w:rsidR="002813F1" w:rsidRPr="00FA3947" w:rsidRDefault="00FA3947" w:rsidP="006C0F60">
            <w:pPr>
              <w:pStyle w:val="ListParagraph"/>
              <w:numPr>
                <w:ilvl w:val="0"/>
                <w:numId w:val="34"/>
              </w:numPr>
              <w:rPr>
                <w:rFonts w:ascii="Arial" w:hAnsi="Arial" w:cs="Arial"/>
                <w:sz w:val="22"/>
                <w:szCs w:val="22"/>
              </w:rPr>
            </w:pPr>
            <w:r>
              <w:rPr>
                <w:rFonts w:ascii="Arial" w:hAnsi="Arial" w:cs="Arial"/>
                <w:sz w:val="22"/>
                <w:szCs w:val="22"/>
                <w:u w:val="single"/>
              </w:rPr>
              <w:t xml:space="preserve">                    . </w:t>
            </w:r>
            <w:r w:rsidRPr="006C0F60">
              <w:rPr>
                <w:rFonts w:ascii="Arial" w:hAnsi="Arial" w:cs="Arial"/>
                <w:sz w:val="22"/>
                <w:szCs w:val="22"/>
              </w:rPr>
              <w:t xml:space="preserve">10. </w:t>
            </w:r>
            <w:r w:rsidRPr="006C0F60">
              <w:rPr>
                <w:rFonts w:ascii="Arial" w:hAnsi="Arial" w:cs="Arial"/>
                <w:sz w:val="22"/>
                <w:szCs w:val="22"/>
                <w:u w:val="single"/>
              </w:rPr>
              <w:t xml:space="preserve">                    .</w:t>
            </w:r>
          </w:p>
        </w:tc>
        <w:tc>
          <w:tcPr>
            <w:tcW w:w="0" w:type="auto"/>
          </w:tcPr>
          <w:p w:rsidR="002813F1" w:rsidRPr="00BF326D" w:rsidRDefault="002813F1" w:rsidP="00FF1B5E">
            <w:pPr>
              <w:rPr>
                <w:rFonts w:ascii="Arial" w:hAnsi="Arial" w:cs="Arial"/>
                <w:b/>
                <w:sz w:val="22"/>
                <w:szCs w:val="22"/>
              </w:rPr>
            </w:pPr>
          </w:p>
        </w:tc>
      </w:tr>
      <w:tr w:rsidR="004722A9" w:rsidRPr="002C34BD" w:rsidTr="00436245">
        <w:trPr>
          <w:cantSplit/>
          <w:ins w:id="277" w:author="Author"/>
        </w:trPr>
        <w:tc>
          <w:tcPr>
            <w:tcW w:w="0" w:type="auto"/>
          </w:tcPr>
          <w:p w:rsidR="004649CE" w:rsidRDefault="004649CE" w:rsidP="000464A8">
            <w:pPr>
              <w:rPr>
                <w:ins w:id="278" w:author="Author"/>
                <w:rFonts w:ascii="Arial" w:hAnsi="Arial" w:cs="Arial"/>
                <w:sz w:val="22"/>
                <w:szCs w:val="22"/>
              </w:rPr>
            </w:pPr>
            <w:ins w:id="279" w:author="Author">
              <w:r>
                <w:rPr>
                  <w:rFonts w:ascii="Arial" w:hAnsi="Arial" w:cs="Arial"/>
                  <w:sz w:val="22"/>
                  <w:szCs w:val="22"/>
                </w:rPr>
                <w:t>2.</w:t>
              </w:r>
              <w:r w:rsidR="004722A9">
                <w:rPr>
                  <w:rFonts w:ascii="Arial" w:hAnsi="Arial" w:cs="Arial"/>
                  <w:sz w:val="22"/>
                  <w:szCs w:val="22"/>
                </w:rPr>
                <w:t>53</w:t>
              </w:r>
              <w:del w:id="280" w:author="Author">
                <w:r w:rsidDel="004722A9">
                  <w:rPr>
                    <w:rFonts w:ascii="Arial" w:hAnsi="Arial" w:cs="Arial"/>
                    <w:sz w:val="22"/>
                    <w:szCs w:val="22"/>
                  </w:rPr>
                  <w:delText>46</w:delText>
                </w:r>
              </w:del>
            </w:ins>
          </w:p>
          <w:p w:rsidR="004649CE" w:rsidRDefault="004649CE" w:rsidP="000464A8">
            <w:pPr>
              <w:rPr>
                <w:ins w:id="281" w:author="Author"/>
                <w:rFonts w:ascii="Arial" w:hAnsi="Arial" w:cs="Arial"/>
                <w:sz w:val="22"/>
                <w:szCs w:val="22"/>
              </w:rPr>
            </w:pPr>
            <w:ins w:id="282" w:author="Author">
              <w:r w:rsidRPr="005A695F">
                <w:rPr>
                  <w:rFonts w:ascii="Arial" w:hAnsi="Arial" w:cs="Arial"/>
                  <w:color w:val="E36C0A" w:themeColor="accent6" w:themeShade="BF"/>
                  <w:sz w:val="22"/>
                  <w:szCs w:val="22"/>
                </w:rPr>
                <w:t>ID</w:t>
              </w:r>
              <w:r>
                <w:rPr>
                  <w:rFonts w:ascii="Arial" w:hAnsi="Arial" w:cs="Arial"/>
                  <w:color w:val="E36C0A" w:themeColor="accent6" w:themeShade="BF"/>
                  <w:sz w:val="22"/>
                  <w:szCs w:val="22"/>
                </w:rPr>
                <w:t>M</w:t>
              </w:r>
            </w:ins>
          </w:p>
        </w:tc>
        <w:tc>
          <w:tcPr>
            <w:tcW w:w="0" w:type="auto"/>
          </w:tcPr>
          <w:p w:rsidR="004649CE" w:rsidRDefault="004649CE" w:rsidP="008312D6">
            <w:pPr>
              <w:pStyle w:val="ColorfulList-Accent11"/>
              <w:spacing w:after="0"/>
              <w:ind w:left="0"/>
              <w:rPr>
                <w:ins w:id="283" w:author="Author"/>
                <w:rFonts w:ascii="Arial" w:hAnsi="Arial" w:cs="Arial"/>
              </w:rPr>
            </w:pPr>
            <w:ins w:id="284" w:author="Author">
              <w:r>
                <w:rPr>
                  <w:rFonts w:ascii="Arial" w:hAnsi="Arial" w:cs="Arial"/>
                </w:rPr>
                <w:t>Pick any two of the accounts [1-6] and reconcile the accounts in IDM.</w:t>
              </w:r>
            </w:ins>
          </w:p>
        </w:tc>
        <w:tc>
          <w:tcPr>
            <w:tcW w:w="0" w:type="auto"/>
          </w:tcPr>
          <w:p w:rsidR="004649CE" w:rsidRPr="00BF326D" w:rsidRDefault="004649CE" w:rsidP="006C0F60">
            <w:pPr>
              <w:rPr>
                <w:ins w:id="285" w:author="Author"/>
                <w:rFonts w:ascii="Arial" w:hAnsi="Arial" w:cs="Arial"/>
                <w:sz w:val="22"/>
                <w:szCs w:val="22"/>
              </w:rPr>
            </w:pPr>
          </w:p>
        </w:tc>
        <w:tc>
          <w:tcPr>
            <w:tcW w:w="0" w:type="auto"/>
          </w:tcPr>
          <w:p w:rsidR="004649CE" w:rsidRDefault="004649CE" w:rsidP="00FA3947">
            <w:pPr>
              <w:rPr>
                <w:ins w:id="286" w:author="Author"/>
                <w:rFonts w:ascii="Arial" w:hAnsi="Arial" w:cs="Arial"/>
                <w:sz w:val="22"/>
                <w:szCs w:val="22"/>
              </w:rPr>
            </w:pPr>
            <w:ins w:id="287" w:author="Author">
              <w:r>
                <w:rPr>
                  <w:rFonts w:ascii="Arial" w:hAnsi="Arial" w:cs="Arial"/>
                  <w:sz w:val="22"/>
                  <w:szCs w:val="22"/>
                </w:rPr>
                <w:t>The Exchange Provisioner does not break the email service for the uun that is being kept.</w:t>
              </w:r>
            </w:ins>
          </w:p>
        </w:tc>
        <w:tc>
          <w:tcPr>
            <w:tcW w:w="0" w:type="auto"/>
          </w:tcPr>
          <w:p w:rsidR="004649CE" w:rsidRPr="00BF326D" w:rsidRDefault="004649CE" w:rsidP="00FF1B5E">
            <w:pPr>
              <w:rPr>
                <w:ins w:id="288" w:author="Author"/>
                <w:rFonts w:ascii="Arial" w:hAnsi="Arial" w:cs="Arial"/>
                <w:b/>
                <w:sz w:val="22"/>
                <w:szCs w:val="22"/>
              </w:rPr>
            </w:pPr>
          </w:p>
        </w:tc>
      </w:tr>
      <w:tr w:rsidR="004722A9" w:rsidRPr="002C34BD" w:rsidTr="00436245">
        <w:trPr>
          <w:cantSplit/>
          <w:ins w:id="289" w:author="Author"/>
        </w:trPr>
        <w:tc>
          <w:tcPr>
            <w:tcW w:w="0" w:type="auto"/>
          </w:tcPr>
          <w:p w:rsidR="009D1B38" w:rsidRDefault="009D1B38" w:rsidP="000464A8">
            <w:pPr>
              <w:rPr>
                <w:ins w:id="290" w:author="Author"/>
                <w:rFonts w:ascii="Arial" w:hAnsi="Arial" w:cs="Arial"/>
                <w:sz w:val="22"/>
                <w:szCs w:val="22"/>
              </w:rPr>
            </w:pPr>
            <w:ins w:id="291" w:author="Author">
              <w:r>
                <w:rPr>
                  <w:rFonts w:ascii="Arial" w:hAnsi="Arial" w:cs="Arial"/>
                  <w:sz w:val="22"/>
                  <w:szCs w:val="22"/>
                </w:rPr>
                <w:t>2.</w:t>
              </w:r>
              <w:r w:rsidR="004722A9">
                <w:rPr>
                  <w:rFonts w:ascii="Arial" w:hAnsi="Arial" w:cs="Arial"/>
                  <w:sz w:val="22"/>
                  <w:szCs w:val="22"/>
                </w:rPr>
                <w:t>54</w:t>
              </w:r>
              <w:del w:id="292" w:author="Author">
                <w:r w:rsidDel="004722A9">
                  <w:rPr>
                    <w:rFonts w:ascii="Arial" w:hAnsi="Arial" w:cs="Arial"/>
                    <w:sz w:val="22"/>
                    <w:szCs w:val="22"/>
                  </w:rPr>
                  <w:delText>4</w:delText>
                </w:r>
                <w:r w:rsidR="004649CE" w:rsidDel="004722A9">
                  <w:rPr>
                    <w:rFonts w:ascii="Arial" w:hAnsi="Arial" w:cs="Arial"/>
                    <w:sz w:val="22"/>
                    <w:szCs w:val="22"/>
                  </w:rPr>
                  <w:delText>7</w:delText>
                </w:r>
                <w:r w:rsidDel="004649CE">
                  <w:rPr>
                    <w:rFonts w:ascii="Arial" w:hAnsi="Arial" w:cs="Arial"/>
                    <w:sz w:val="22"/>
                    <w:szCs w:val="22"/>
                  </w:rPr>
                  <w:delText>6</w:delText>
                </w:r>
              </w:del>
            </w:ins>
          </w:p>
          <w:p w:rsidR="009D1B38" w:rsidRDefault="009D1B38" w:rsidP="000464A8">
            <w:pPr>
              <w:rPr>
                <w:ins w:id="293" w:author="Author"/>
                <w:rFonts w:ascii="Arial" w:hAnsi="Arial" w:cs="Arial"/>
                <w:color w:val="0070C0"/>
                <w:sz w:val="22"/>
                <w:szCs w:val="22"/>
              </w:rPr>
            </w:pPr>
            <w:ins w:id="294" w:author="Author">
              <w:r w:rsidRPr="005A695F">
                <w:rPr>
                  <w:rFonts w:ascii="Arial" w:hAnsi="Arial" w:cs="Arial"/>
                  <w:color w:val="0070C0"/>
                  <w:sz w:val="22"/>
                  <w:szCs w:val="22"/>
                </w:rPr>
                <w:t>O365</w:t>
              </w:r>
            </w:ins>
          </w:p>
          <w:p w:rsidR="009D1B38" w:rsidRDefault="009D1B38" w:rsidP="000464A8">
            <w:pPr>
              <w:rPr>
                <w:ins w:id="295" w:author="Author"/>
                <w:rFonts w:ascii="Arial" w:hAnsi="Arial" w:cs="Arial"/>
                <w:sz w:val="22"/>
                <w:szCs w:val="22"/>
              </w:rPr>
            </w:pPr>
            <w:ins w:id="296" w:author="Author">
              <w:r w:rsidRPr="005A695F">
                <w:rPr>
                  <w:rFonts w:ascii="Arial" w:hAnsi="Arial" w:cs="Arial"/>
                  <w:color w:val="E36C0A" w:themeColor="accent6" w:themeShade="BF"/>
                  <w:sz w:val="22"/>
                  <w:szCs w:val="22"/>
                </w:rPr>
                <w:t>ID</w:t>
              </w:r>
              <w:r>
                <w:rPr>
                  <w:rFonts w:ascii="Arial" w:hAnsi="Arial" w:cs="Arial"/>
                  <w:color w:val="E36C0A" w:themeColor="accent6" w:themeShade="BF"/>
                  <w:sz w:val="22"/>
                  <w:szCs w:val="22"/>
                </w:rPr>
                <w:t>M</w:t>
              </w:r>
            </w:ins>
          </w:p>
        </w:tc>
        <w:tc>
          <w:tcPr>
            <w:tcW w:w="0" w:type="auto"/>
          </w:tcPr>
          <w:p w:rsidR="009D1B38" w:rsidRDefault="009D1B38" w:rsidP="008312D6">
            <w:pPr>
              <w:pStyle w:val="ColorfulList-Accent11"/>
              <w:spacing w:after="0"/>
              <w:ind w:left="0"/>
              <w:rPr>
                <w:ins w:id="297" w:author="Author"/>
                <w:rFonts w:ascii="Arial" w:hAnsi="Arial" w:cs="Arial"/>
              </w:rPr>
            </w:pPr>
            <w:ins w:id="298" w:author="Author">
              <w:r>
                <w:rPr>
                  <w:rFonts w:ascii="Arial" w:hAnsi="Arial" w:cs="Arial"/>
                </w:rPr>
                <w:t>For all visitor accounts created as part of this testing, remove their presence in the GAL and set their end dates in IDM to be today, so that they are eventually removed.</w:t>
              </w:r>
            </w:ins>
          </w:p>
        </w:tc>
        <w:tc>
          <w:tcPr>
            <w:tcW w:w="0" w:type="auto"/>
          </w:tcPr>
          <w:p w:rsidR="009D1B38" w:rsidRPr="00BF326D" w:rsidRDefault="009D1B38" w:rsidP="006C0F60">
            <w:pPr>
              <w:rPr>
                <w:ins w:id="299" w:author="Author"/>
                <w:rFonts w:ascii="Arial" w:hAnsi="Arial" w:cs="Arial"/>
                <w:sz w:val="22"/>
                <w:szCs w:val="22"/>
              </w:rPr>
            </w:pPr>
          </w:p>
        </w:tc>
        <w:tc>
          <w:tcPr>
            <w:tcW w:w="0" w:type="auto"/>
          </w:tcPr>
          <w:p w:rsidR="009D1B38" w:rsidRDefault="009D1B38">
            <w:pPr>
              <w:rPr>
                <w:ins w:id="300" w:author="Author"/>
                <w:rFonts w:ascii="Arial" w:hAnsi="Arial" w:cs="Arial"/>
                <w:sz w:val="22"/>
                <w:szCs w:val="22"/>
              </w:rPr>
            </w:pPr>
            <w:ins w:id="301" w:author="Author">
              <w:r>
                <w:rPr>
                  <w:rFonts w:ascii="Arial" w:hAnsi="Arial" w:cs="Arial"/>
                  <w:sz w:val="22"/>
                  <w:szCs w:val="22"/>
                </w:rPr>
                <w:t>The test visitor accounts are no longer visible to users in the GAL, and will be deleted from the live system in due course.</w:t>
              </w:r>
            </w:ins>
          </w:p>
        </w:tc>
        <w:tc>
          <w:tcPr>
            <w:tcW w:w="0" w:type="auto"/>
          </w:tcPr>
          <w:p w:rsidR="009D1B38" w:rsidRPr="00BF326D" w:rsidRDefault="009D1B38" w:rsidP="00FF1B5E">
            <w:pPr>
              <w:rPr>
                <w:ins w:id="302" w:author="Author"/>
                <w:rFonts w:ascii="Arial" w:hAnsi="Arial" w:cs="Arial"/>
                <w:b/>
                <w:sz w:val="22"/>
                <w:szCs w:val="22"/>
              </w:rPr>
            </w:pPr>
          </w:p>
        </w:tc>
      </w:tr>
      <w:tr w:rsidR="002813F1" w:rsidRPr="002C34BD" w:rsidTr="00444A55">
        <w:trPr>
          <w:cantSplit/>
        </w:trPr>
        <w:tc>
          <w:tcPr>
            <w:tcW w:w="0" w:type="auto"/>
            <w:gridSpan w:val="5"/>
          </w:tcPr>
          <w:p w:rsidR="002813F1" w:rsidRPr="00BF326D" w:rsidRDefault="002813F1" w:rsidP="00845135">
            <w:pPr>
              <w:rPr>
                <w:rFonts w:ascii="Arial" w:hAnsi="Arial" w:cs="Arial"/>
                <w:b/>
                <w:sz w:val="22"/>
                <w:szCs w:val="22"/>
              </w:rPr>
            </w:pPr>
            <w:r w:rsidRPr="00BF326D">
              <w:rPr>
                <w:rFonts w:ascii="Arial" w:hAnsi="Arial" w:cs="Arial"/>
                <w:b/>
                <w:color w:val="0070C0"/>
                <w:sz w:val="22"/>
                <w:szCs w:val="22"/>
              </w:rPr>
              <w:t>One week after UAT</w:t>
            </w:r>
          </w:p>
        </w:tc>
      </w:tr>
      <w:tr w:rsidR="004722A9" w:rsidRPr="002C34BD" w:rsidTr="00436245">
        <w:trPr>
          <w:cantSplit/>
        </w:trPr>
        <w:tc>
          <w:tcPr>
            <w:tcW w:w="0" w:type="auto"/>
          </w:tcPr>
          <w:p w:rsidR="002813F1" w:rsidRPr="00BF326D" w:rsidRDefault="002813F1" w:rsidP="00FF1B5E">
            <w:pPr>
              <w:rPr>
                <w:rFonts w:ascii="Arial" w:hAnsi="Arial" w:cs="Arial"/>
                <w:sz w:val="22"/>
                <w:szCs w:val="22"/>
              </w:rPr>
            </w:pPr>
            <w:r w:rsidRPr="00BF326D">
              <w:rPr>
                <w:rFonts w:ascii="Arial" w:hAnsi="Arial" w:cs="Arial"/>
                <w:sz w:val="22"/>
                <w:szCs w:val="22"/>
              </w:rPr>
              <w:t>3.</w:t>
            </w:r>
            <w:r>
              <w:rPr>
                <w:rFonts w:ascii="Arial" w:hAnsi="Arial" w:cs="Arial"/>
                <w:sz w:val="22"/>
                <w:szCs w:val="22"/>
              </w:rPr>
              <w:t>1</w:t>
            </w:r>
          </w:p>
          <w:p w:rsidR="002813F1" w:rsidRPr="00BF326D" w:rsidRDefault="002813F1" w:rsidP="00FF1B5E">
            <w:pPr>
              <w:rPr>
                <w:rFonts w:ascii="Arial" w:hAnsi="Arial" w:cs="Arial"/>
                <w:sz w:val="22"/>
                <w:szCs w:val="22"/>
              </w:rPr>
            </w:pPr>
            <w:proofErr w:type="spellStart"/>
            <w:r w:rsidRPr="006C0F60">
              <w:rPr>
                <w:rFonts w:ascii="Arial" w:hAnsi="Arial" w:cs="Arial"/>
                <w:color w:val="7030A0"/>
                <w:sz w:val="22"/>
                <w:szCs w:val="22"/>
              </w:rPr>
              <w:t>ExchP</w:t>
            </w:r>
            <w:proofErr w:type="spellEnd"/>
            <w:r w:rsidRPr="00BF326D" w:rsidDel="00AA6927">
              <w:rPr>
                <w:rFonts w:ascii="Arial" w:hAnsi="Arial" w:cs="Arial"/>
                <w:sz w:val="22"/>
                <w:szCs w:val="22"/>
              </w:rPr>
              <w:t xml:space="preserve"> </w:t>
            </w:r>
          </w:p>
        </w:tc>
        <w:tc>
          <w:tcPr>
            <w:tcW w:w="0" w:type="auto"/>
          </w:tcPr>
          <w:p w:rsidR="002813F1" w:rsidRPr="00BF326D" w:rsidRDefault="002813F1" w:rsidP="008312D6">
            <w:pPr>
              <w:pStyle w:val="ColorfulList-Accent11"/>
              <w:spacing w:after="0"/>
              <w:ind w:left="0"/>
              <w:rPr>
                <w:rFonts w:ascii="Arial" w:hAnsi="Arial" w:cs="Arial"/>
              </w:rPr>
            </w:pPr>
            <w:r w:rsidRPr="00BF326D">
              <w:rPr>
                <w:rFonts w:ascii="Arial" w:hAnsi="Arial" w:cs="Arial"/>
              </w:rPr>
              <w:t xml:space="preserve">Check that the new </w:t>
            </w:r>
            <w:proofErr w:type="spellStart"/>
            <w:r w:rsidRPr="00BF326D">
              <w:rPr>
                <w:rFonts w:ascii="Arial" w:hAnsi="Arial" w:cs="Arial"/>
              </w:rPr>
              <w:t>provisioner</w:t>
            </w:r>
            <w:proofErr w:type="spellEnd"/>
            <w:r w:rsidRPr="00BF326D">
              <w:rPr>
                <w:rFonts w:ascii="Arial" w:hAnsi="Arial" w:cs="Arial"/>
              </w:rPr>
              <w:t xml:space="preserve"> service is still running, and review the logs.</w:t>
            </w:r>
          </w:p>
        </w:tc>
        <w:tc>
          <w:tcPr>
            <w:tcW w:w="0" w:type="auto"/>
          </w:tcPr>
          <w:p w:rsidR="002813F1" w:rsidRPr="00BF326D" w:rsidRDefault="002813F1" w:rsidP="006C0F60">
            <w:pPr>
              <w:rPr>
                <w:rFonts w:ascii="Arial" w:hAnsi="Arial" w:cs="Arial"/>
                <w:sz w:val="22"/>
                <w:szCs w:val="22"/>
              </w:rPr>
            </w:pPr>
            <w:r w:rsidRPr="006C0F60">
              <w:rPr>
                <w:rFonts w:ascii="Arial" w:hAnsi="Arial" w:cs="Arial"/>
                <w:sz w:val="22"/>
                <w:szCs w:val="22"/>
              </w:rPr>
              <w:t>Ensure that the logs do not contain errors, and the service has continued to run smoothly over the past week.</w:t>
            </w:r>
          </w:p>
        </w:tc>
        <w:tc>
          <w:tcPr>
            <w:tcW w:w="0" w:type="auto"/>
          </w:tcPr>
          <w:p w:rsidR="002813F1" w:rsidRPr="00BF326D" w:rsidRDefault="002813F1" w:rsidP="00444A55">
            <w:pPr>
              <w:rPr>
                <w:rFonts w:ascii="Arial" w:hAnsi="Arial" w:cs="Arial"/>
                <w:sz w:val="22"/>
                <w:szCs w:val="22"/>
              </w:rPr>
            </w:pPr>
            <w:r w:rsidRPr="00BF326D">
              <w:rPr>
                <w:rFonts w:ascii="Arial" w:hAnsi="Arial" w:cs="Arial"/>
                <w:sz w:val="22"/>
                <w:szCs w:val="22"/>
              </w:rPr>
              <w:t>Provisioner has been running for a prolonged period of time without interruption.</w:t>
            </w:r>
          </w:p>
          <w:p w:rsidR="002813F1" w:rsidRPr="00BF326D" w:rsidRDefault="002813F1" w:rsidP="00444A55">
            <w:pPr>
              <w:rPr>
                <w:rFonts w:ascii="Arial" w:hAnsi="Arial" w:cs="Arial"/>
                <w:sz w:val="22"/>
                <w:szCs w:val="22"/>
              </w:rPr>
            </w:pPr>
          </w:p>
          <w:p w:rsidR="002813F1" w:rsidRPr="00BF326D" w:rsidRDefault="002813F1" w:rsidP="00FF1B5E">
            <w:pPr>
              <w:rPr>
                <w:rFonts w:ascii="Arial" w:hAnsi="Arial" w:cs="Arial"/>
                <w:sz w:val="22"/>
                <w:szCs w:val="22"/>
              </w:rPr>
            </w:pPr>
            <w:r w:rsidRPr="00BF326D">
              <w:rPr>
                <w:rFonts w:ascii="Arial" w:hAnsi="Arial" w:cs="Arial"/>
                <w:color w:val="00B050"/>
                <w:sz w:val="22"/>
                <w:szCs w:val="22"/>
              </w:rPr>
              <w:t>High level design requirement – monitor memory usage</w:t>
            </w:r>
          </w:p>
        </w:tc>
        <w:tc>
          <w:tcPr>
            <w:tcW w:w="0" w:type="auto"/>
          </w:tcPr>
          <w:p w:rsidR="002813F1" w:rsidRPr="00BF326D" w:rsidRDefault="002813F1" w:rsidP="00FF1B5E">
            <w:pPr>
              <w:rPr>
                <w:rFonts w:ascii="Arial" w:hAnsi="Arial" w:cs="Arial"/>
                <w:b/>
                <w:sz w:val="22"/>
                <w:szCs w:val="22"/>
              </w:rPr>
            </w:pPr>
          </w:p>
        </w:tc>
      </w:tr>
    </w:tbl>
    <w:p w:rsidR="00316FC7" w:rsidRPr="002C34BD" w:rsidDel="00AD1007" w:rsidRDefault="00316FC7" w:rsidP="00316FC7">
      <w:pPr>
        <w:rPr>
          <w:del w:id="303" w:author="Author"/>
          <w:rFonts w:ascii="Arial" w:hAnsi="Arial" w:cs="Arial"/>
          <w:b/>
          <w:bCs/>
          <w:color w:val="365F91"/>
          <w:sz w:val="22"/>
          <w:szCs w:val="22"/>
        </w:rPr>
      </w:pPr>
    </w:p>
    <w:p w:rsidR="00AD1007" w:rsidRPr="001F2758" w:rsidRDefault="00AD1007" w:rsidP="00AD1007">
      <w:pPr>
        <w:pStyle w:val="Heading2"/>
        <w:rPr>
          <w:ins w:id="304" w:author="Author"/>
          <w:i w:val="0"/>
        </w:rPr>
      </w:pPr>
      <w:ins w:id="305" w:author="Author">
        <w:r>
          <w:rPr>
            <w:i w:val="0"/>
          </w:rPr>
          <w:t>Requirements Coverage</w:t>
        </w:r>
      </w:ins>
    </w:p>
    <w:p w:rsidR="00AD1007" w:rsidRDefault="00AD1007" w:rsidP="00AD1007">
      <w:pPr>
        <w:rPr>
          <w:ins w:id="306" w:author="Author"/>
        </w:rPr>
      </w:pPr>
    </w:p>
    <w:p w:rsidR="00AD1007" w:rsidRPr="001F2758" w:rsidRDefault="00AD1007" w:rsidP="00AD1007">
      <w:pPr>
        <w:rPr>
          <w:ins w:id="307" w:author="Author"/>
          <w:rFonts w:ascii="Arial" w:hAnsi="Arial" w:cs="Arial"/>
          <w:sz w:val="22"/>
          <w:szCs w:val="22"/>
        </w:rPr>
      </w:pPr>
      <w:ins w:id="308" w:author="Author">
        <w:r>
          <w:rPr>
            <w:rFonts w:ascii="Arial" w:hAnsi="Arial" w:cs="Arial"/>
            <w:sz w:val="22"/>
            <w:szCs w:val="22"/>
          </w:rPr>
          <w:t xml:space="preserve">The following table </w:t>
        </w:r>
        <w:r w:rsidR="00EA63AA">
          <w:rPr>
            <w:rFonts w:ascii="Arial" w:hAnsi="Arial" w:cs="Arial"/>
            <w:sz w:val="22"/>
            <w:szCs w:val="22"/>
          </w:rPr>
          <w:t>links the project delivery requirements to the UAT test plan above</w:t>
        </w:r>
        <w:r>
          <w:rPr>
            <w:rFonts w:ascii="Arial" w:hAnsi="Arial" w:cs="Arial"/>
            <w:sz w:val="22"/>
            <w:szCs w:val="22"/>
          </w:rPr>
          <w:t>:</w:t>
        </w:r>
      </w:ins>
    </w:p>
    <w:p w:rsidR="00AD1007" w:rsidRPr="001F2758" w:rsidRDefault="00AD1007" w:rsidP="00AD1007">
      <w:pPr>
        <w:rPr>
          <w:ins w:id="309" w:author="Autho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310" w:author="Author">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9889"/>
        <w:gridCol w:w="4111"/>
        <w:gridCol w:w="1559"/>
        <w:tblGridChange w:id="311">
          <w:tblGrid>
            <w:gridCol w:w="1631"/>
            <w:gridCol w:w="4023"/>
            <w:gridCol w:w="2868"/>
          </w:tblGrid>
        </w:tblGridChange>
      </w:tblGrid>
      <w:tr w:rsidR="00AD1007" w:rsidRPr="00974861" w:rsidTr="00EA63AA">
        <w:trPr>
          <w:ins w:id="312" w:author="Author"/>
        </w:trPr>
        <w:tc>
          <w:tcPr>
            <w:tcW w:w="9889" w:type="dxa"/>
            <w:shd w:val="clear" w:color="auto" w:fill="E0E0E0"/>
            <w:tcPrChange w:id="313" w:author="Author">
              <w:tcPr>
                <w:tcW w:w="1631" w:type="dxa"/>
                <w:shd w:val="clear" w:color="auto" w:fill="E0E0E0"/>
              </w:tcPr>
            </w:tcPrChange>
          </w:tcPr>
          <w:p w:rsidR="00AD1007" w:rsidRPr="00974861" w:rsidRDefault="00AD1007" w:rsidP="00AD1007">
            <w:pPr>
              <w:pStyle w:val="BodyText"/>
              <w:rPr>
                <w:ins w:id="314" w:author="Author"/>
                <w:rFonts w:ascii="Arial" w:hAnsi="Arial" w:cs="Arial"/>
                <w:b/>
                <w:i w:val="0"/>
                <w:iCs w:val="0"/>
                <w:sz w:val="22"/>
                <w:szCs w:val="22"/>
              </w:rPr>
            </w:pPr>
            <w:ins w:id="315" w:author="Author">
              <w:r>
                <w:rPr>
                  <w:rFonts w:ascii="Arial" w:hAnsi="Arial" w:cs="Arial"/>
                  <w:b/>
                  <w:i w:val="0"/>
                  <w:iCs w:val="0"/>
                  <w:sz w:val="22"/>
                  <w:szCs w:val="22"/>
                </w:rPr>
                <w:t>Task</w:t>
              </w:r>
            </w:ins>
          </w:p>
        </w:tc>
        <w:tc>
          <w:tcPr>
            <w:tcW w:w="4111" w:type="dxa"/>
            <w:shd w:val="clear" w:color="auto" w:fill="E0E0E0"/>
            <w:tcPrChange w:id="316" w:author="Author">
              <w:tcPr>
                <w:tcW w:w="4023" w:type="dxa"/>
                <w:shd w:val="clear" w:color="auto" w:fill="E0E0E0"/>
              </w:tcPr>
            </w:tcPrChange>
          </w:tcPr>
          <w:p w:rsidR="00AD1007" w:rsidRPr="00974861" w:rsidRDefault="00AD1007" w:rsidP="00AD1007">
            <w:pPr>
              <w:pStyle w:val="BodyText"/>
              <w:rPr>
                <w:ins w:id="317" w:author="Author"/>
                <w:rFonts w:ascii="Arial" w:hAnsi="Arial" w:cs="Arial"/>
                <w:b/>
                <w:i w:val="0"/>
                <w:iCs w:val="0"/>
                <w:sz w:val="22"/>
                <w:szCs w:val="22"/>
              </w:rPr>
            </w:pPr>
            <w:ins w:id="318" w:author="Author">
              <w:r>
                <w:rPr>
                  <w:rFonts w:ascii="Arial" w:hAnsi="Arial" w:cs="Arial"/>
                  <w:b/>
                  <w:i w:val="0"/>
                  <w:iCs w:val="0"/>
                  <w:sz w:val="22"/>
                  <w:szCs w:val="22"/>
                </w:rPr>
                <w:t>Requirement</w:t>
              </w:r>
            </w:ins>
          </w:p>
        </w:tc>
        <w:tc>
          <w:tcPr>
            <w:tcW w:w="1559" w:type="dxa"/>
            <w:shd w:val="clear" w:color="auto" w:fill="E0E0E0"/>
            <w:tcPrChange w:id="319" w:author="Author">
              <w:tcPr>
                <w:tcW w:w="2868" w:type="dxa"/>
                <w:shd w:val="clear" w:color="auto" w:fill="E0E0E0"/>
              </w:tcPr>
            </w:tcPrChange>
          </w:tcPr>
          <w:p w:rsidR="00AD1007" w:rsidRPr="00974861" w:rsidRDefault="00AD1007" w:rsidP="00AD1007">
            <w:pPr>
              <w:pStyle w:val="BodyText"/>
              <w:rPr>
                <w:ins w:id="320" w:author="Author"/>
                <w:rFonts w:ascii="Arial" w:hAnsi="Arial" w:cs="Arial"/>
                <w:b/>
                <w:i w:val="0"/>
                <w:iCs w:val="0"/>
                <w:sz w:val="22"/>
                <w:szCs w:val="22"/>
              </w:rPr>
            </w:pPr>
            <w:ins w:id="321" w:author="Author">
              <w:r>
                <w:rPr>
                  <w:rFonts w:ascii="Arial" w:hAnsi="Arial" w:cs="Arial"/>
                  <w:b/>
                  <w:i w:val="0"/>
                  <w:iCs w:val="0"/>
                  <w:sz w:val="22"/>
                  <w:szCs w:val="22"/>
                </w:rPr>
                <w:t>Step ID</w:t>
              </w:r>
            </w:ins>
          </w:p>
        </w:tc>
      </w:tr>
      <w:tr w:rsidR="00AD1007" w:rsidRPr="00974861" w:rsidTr="00EA63AA">
        <w:trPr>
          <w:ins w:id="322" w:author="Author"/>
        </w:trPr>
        <w:tc>
          <w:tcPr>
            <w:tcW w:w="9889" w:type="dxa"/>
            <w:shd w:val="clear" w:color="auto" w:fill="auto"/>
            <w:tcPrChange w:id="323" w:author="Author">
              <w:tcPr>
                <w:tcW w:w="1631" w:type="dxa"/>
                <w:shd w:val="clear" w:color="auto" w:fill="auto"/>
              </w:tcPr>
            </w:tcPrChange>
          </w:tcPr>
          <w:p w:rsidR="00AD1007" w:rsidRPr="002C34BD" w:rsidRDefault="00AD1007" w:rsidP="00AD1007">
            <w:pPr>
              <w:pStyle w:val="ColorfulList-Accent11"/>
              <w:spacing w:after="0"/>
              <w:ind w:left="0"/>
              <w:rPr>
                <w:ins w:id="324" w:author="Author"/>
                <w:rFonts w:ascii="Arial" w:hAnsi="Arial" w:cs="Arial"/>
              </w:rPr>
            </w:pPr>
            <w:ins w:id="325" w:author="Author">
              <w:r w:rsidRPr="002C34BD">
                <w:rPr>
                  <w:rFonts w:ascii="Arial" w:hAnsi="Arial" w:cs="Arial"/>
                </w:rPr>
                <w:t>Create account</w:t>
              </w:r>
            </w:ins>
          </w:p>
          <w:p w:rsidR="00AD1007" w:rsidRPr="009E3ED5" w:rsidRDefault="00AD1007" w:rsidP="00AD1007">
            <w:pPr>
              <w:pStyle w:val="ColorfulList-Accent11"/>
              <w:spacing w:after="0"/>
              <w:ind w:left="0"/>
              <w:rPr>
                <w:ins w:id="326" w:author="Author"/>
                <w:rFonts w:ascii="Arial" w:hAnsi="Arial" w:cs="Arial"/>
              </w:rPr>
            </w:pPr>
            <w:ins w:id="327" w:author="Author">
              <w:r w:rsidRPr="002C34BD">
                <w:rPr>
                  <w:rFonts w:ascii="Arial" w:hAnsi="Arial" w:cs="Arial"/>
                </w:rPr>
                <w:t>Set default SMTP address</w:t>
              </w:r>
            </w:ins>
          </w:p>
        </w:tc>
        <w:tc>
          <w:tcPr>
            <w:tcW w:w="4111" w:type="dxa"/>
            <w:shd w:val="clear" w:color="auto" w:fill="auto"/>
            <w:tcPrChange w:id="328" w:author="Author">
              <w:tcPr>
                <w:tcW w:w="4023" w:type="dxa"/>
                <w:shd w:val="clear" w:color="auto" w:fill="auto"/>
              </w:tcPr>
            </w:tcPrChange>
          </w:tcPr>
          <w:p w:rsidR="00AD1007" w:rsidRPr="00EA63AA" w:rsidRDefault="00AD1007" w:rsidP="00AD1007">
            <w:pPr>
              <w:pStyle w:val="BodyText"/>
              <w:rPr>
                <w:ins w:id="329" w:author="Author"/>
                <w:rFonts w:ascii="Arial" w:hAnsi="Arial" w:cs="Arial"/>
                <w:i w:val="0"/>
                <w:iCs w:val="0"/>
                <w:sz w:val="22"/>
                <w:szCs w:val="22"/>
              </w:rPr>
            </w:pPr>
            <w:ins w:id="330" w:author="Author">
              <w:r w:rsidRPr="00EA63AA">
                <w:rPr>
                  <w:rFonts w:ascii="Arial" w:hAnsi="Arial" w:cs="Arial"/>
                  <w:i w:val="0"/>
                  <w:sz w:val="22"/>
                  <w:szCs w:val="22"/>
                  <w:rPrChange w:id="331" w:author="Author">
                    <w:rPr>
                      <w:rFonts w:ascii="Arial" w:hAnsi="Arial" w:cs="Arial"/>
                    </w:rPr>
                  </w:rPrChange>
                </w:rPr>
                <w:t>I – M30, M31, M38</w:t>
              </w:r>
            </w:ins>
          </w:p>
        </w:tc>
        <w:tc>
          <w:tcPr>
            <w:tcW w:w="1559" w:type="dxa"/>
            <w:shd w:val="clear" w:color="auto" w:fill="auto"/>
            <w:tcPrChange w:id="332" w:author="Author">
              <w:tcPr>
                <w:tcW w:w="2868" w:type="dxa"/>
                <w:shd w:val="clear" w:color="auto" w:fill="auto"/>
              </w:tcPr>
            </w:tcPrChange>
          </w:tcPr>
          <w:p w:rsidR="00AD1007" w:rsidRPr="00974861" w:rsidRDefault="00EA63AA" w:rsidP="00AD1007">
            <w:pPr>
              <w:pStyle w:val="BodyText"/>
              <w:rPr>
                <w:ins w:id="333" w:author="Author"/>
                <w:rFonts w:ascii="Arial" w:hAnsi="Arial" w:cs="Arial"/>
                <w:i w:val="0"/>
                <w:iCs w:val="0"/>
                <w:sz w:val="22"/>
                <w:szCs w:val="22"/>
              </w:rPr>
            </w:pPr>
            <w:ins w:id="334" w:author="Author">
              <w:r>
                <w:rPr>
                  <w:rFonts w:ascii="Arial" w:hAnsi="Arial" w:cs="Arial"/>
                  <w:i w:val="0"/>
                  <w:iCs w:val="0"/>
                  <w:sz w:val="22"/>
                  <w:szCs w:val="22"/>
                </w:rPr>
                <w:t>2.9</w:t>
              </w:r>
            </w:ins>
          </w:p>
        </w:tc>
      </w:tr>
      <w:tr w:rsidR="00AD1007" w:rsidRPr="00974861" w:rsidTr="00EA63AA">
        <w:trPr>
          <w:ins w:id="335" w:author="Author"/>
        </w:trPr>
        <w:tc>
          <w:tcPr>
            <w:tcW w:w="9889" w:type="dxa"/>
            <w:shd w:val="clear" w:color="auto" w:fill="auto"/>
            <w:tcPrChange w:id="336" w:author="Author">
              <w:tcPr>
                <w:tcW w:w="1631" w:type="dxa"/>
                <w:shd w:val="clear" w:color="auto" w:fill="auto"/>
              </w:tcPr>
            </w:tcPrChange>
          </w:tcPr>
          <w:p w:rsidR="00AD1007" w:rsidRPr="002C34BD" w:rsidRDefault="00AD1007" w:rsidP="00AD1007">
            <w:pPr>
              <w:pStyle w:val="ColorfulList-Accent11"/>
              <w:spacing w:after="0"/>
              <w:ind w:left="0"/>
              <w:rPr>
                <w:ins w:id="337" w:author="Author"/>
                <w:rFonts w:ascii="Arial" w:hAnsi="Arial" w:cs="Arial"/>
              </w:rPr>
            </w:pPr>
            <w:ins w:id="338" w:author="Author">
              <w:r w:rsidRPr="002C34BD">
                <w:rPr>
                  <w:rFonts w:ascii="Arial" w:hAnsi="Arial" w:cs="Arial"/>
                </w:rPr>
                <w:t>Suspend mail forward for identity suspension</w:t>
              </w:r>
            </w:ins>
          </w:p>
          <w:p w:rsidR="00AD1007" w:rsidRPr="002C34BD" w:rsidRDefault="00AD1007" w:rsidP="00AD1007">
            <w:pPr>
              <w:pStyle w:val="ColorfulList-Accent11"/>
              <w:spacing w:after="0"/>
              <w:ind w:left="0"/>
              <w:rPr>
                <w:ins w:id="339" w:author="Author"/>
                <w:rFonts w:ascii="Arial" w:hAnsi="Arial" w:cs="Arial"/>
              </w:rPr>
            </w:pPr>
          </w:p>
          <w:p w:rsidR="00AD1007" w:rsidRDefault="00AD1007" w:rsidP="00AD1007">
            <w:pPr>
              <w:pStyle w:val="ColorfulList-Accent11"/>
              <w:spacing w:after="0"/>
              <w:ind w:left="0"/>
              <w:rPr>
                <w:ins w:id="340" w:author="Author"/>
                <w:rFonts w:ascii="Arial" w:hAnsi="Arial" w:cs="Arial"/>
              </w:rPr>
            </w:pPr>
            <w:ins w:id="341" w:author="Author">
              <w:r w:rsidRPr="002C34BD">
                <w:rPr>
                  <w:rFonts w:ascii="Arial" w:hAnsi="Arial" w:cs="Arial"/>
                </w:rPr>
                <w:t>Only suspend forward if to non-</w:t>
              </w:r>
              <w:proofErr w:type="spellStart"/>
              <w:r w:rsidRPr="002C34BD">
                <w:rPr>
                  <w:rFonts w:ascii="Arial" w:hAnsi="Arial" w:cs="Arial"/>
                </w:rPr>
                <w:t>staffmail</w:t>
              </w:r>
              <w:proofErr w:type="spellEnd"/>
              <w:r w:rsidRPr="002C34BD">
                <w:rPr>
                  <w:rFonts w:ascii="Arial" w:hAnsi="Arial" w:cs="Arial"/>
                </w:rPr>
                <w:t xml:space="preserve"> account. </w:t>
              </w:r>
            </w:ins>
          </w:p>
          <w:p w:rsidR="00AD1007" w:rsidRPr="00EA63AA" w:rsidRDefault="00AD1007">
            <w:pPr>
              <w:pStyle w:val="ColorfulList-Accent11"/>
              <w:spacing w:after="0"/>
              <w:ind w:left="0"/>
              <w:rPr>
                <w:ins w:id="342" w:author="Author"/>
                <w:rFonts w:ascii="Arial" w:hAnsi="Arial" w:cs="Arial"/>
                <w:i/>
                <w:iCs/>
                <w:rPrChange w:id="343" w:author="Author">
                  <w:rPr>
                    <w:ins w:id="344" w:author="Author"/>
                    <w:rFonts w:ascii="Arial" w:hAnsi="Arial" w:cs="Arial"/>
                    <w:i w:val="0"/>
                    <w:iCs w:val="0"/>
                    <w:sz w:val="22"/>
                    <w:szCs w:val="22"/>
                  </w:rPr>
                </w:rPrChange>
              </w:rPr>
              <w:pPrChange w:id="345" w:author="Author">
                <w:pPr>
                  <w:pStyle w:val="BodyText"/>
                </w:pPr>
              </w:pPrChange>
            </w:pPr>
            <w:ins w:id="346" w:author="Author">
              <w:r w:rsidRPr="002C34BD">
                <w:rPr>
                  <w:rFonts w:ascii="Arial" w:hAnsi="Arial" w:cs="Arial"/>
                </w:rPr>
                <w:t>Disable any Out of Office</w:t>
              </w:r>
              <w:r>
                <w:rPr>
                  <w:rFonts w:ascii="Arial" w:hAnsi="Arial" w:cs="Arial"/>
                </w:rPr>
                <w:t xml:space="preserve"> messages that are set (data may not be stored)</w:t>
              </w:r>
            </w:ins>
          </w:p>
        </w:tc>
        <w:tc>
          <w:tcPr>
            <w:tcW w:w="4111" w:type="dxa"/>
            <w:shd w:val="clear" w:color="auto" w:fill="auto"/>
            <w:tcPrChange w:id="347" w:author="Author">
              <w:tcPr>
                <w:tcW w:w="4023" w:type="dxa"/>
                <w:shd w:val="clear" w:color="auto" w:fill="auto"/>
              </w:tcPr>
            </w:tcPrChange>
          </w:tcPr>
          <w:p w:rsidR="00AD1007" w:rsidRPr="00EA63AA" w:rsidRDefault="00AD1007" w:rsidP="00AD1007">
            <w:pPr>
              <w:pStyle w:val="BodyText"/>
              <w:rPr>
                <w:ins w:id="348" w:author="Author"/>
                <w:rFonts w:ascii="Arial" w:hAnsi="Arial" w:cs="Arial"/>
                <w:i w:val="0"/>
                <w:iCs w:val="0"/>
                <w:sz w:val="22"/>
                <w:szCs w:val="22"/>
              </w:rPr>
            </w:pPr>
            <w:ins w:id="349" w:author="Author">
              <w:r w:rsidRPr="00EA63AA">
                <w:rPr>
                  <w:rFonts w:ascii="Arial" w:hAnsi="Arial" w:cs="Arial"/>
                  <w:i w:val="0"/>
                  <w:sz w:val="22"/>
                  <w:szCs w:val="22"/>
                  <w:rPrChange w:id="350" w:author="Author">
                    <w:rPr>
                      <w:rFonts w:ascii="Arial" w:hAnsi="Arial" w:cs="Arial"/>
                    </w:rPr>
                  </w:rPrChange>
                </w:rPr>
                <w:lastRenderedPageBreak/>
                <w:t>U – M32</w:t>
              </w:r>
            </w:ins>
          </w:p>
        </w:tc>
        <w:tc>
          <w:tcPr>
            <w:tcW w:w="1559" w:type="dxa"/>
            <w:shd w:val="clear" w:color="auto" w:fill="auto"/>
            <w:tcPrChange w:id="351" w:author="Author">
              <w:tcPr>
                <w:tcW w:w="2868" w:type="dxa"/>
                <w:shd w:val="clear" w:color="auto" w:fill="auto"/>
              </w:tcPr>
            </w:tcPrChange>
          </w:tcPr>
          <w:p w:rsidR="00AD1007" w:rsidRPr="00974861" w:rsidRDefault="00AD1007">
            <w:pPr>
              <w:pStyle w:val="BodyText"/>
              <w:rPr>
                <w:ins w:id="352" w:author="Author"/>
                <w:rFonts w:ascii="Arial" w:hAnsi="Arial" w:cs="Arial"/>
                <w:i w:val="0"/>
                <w:iCs w:val="0"/>
                <w:sz w:val="22"/>
                <w:szCs w:val="22"/>
              </w:rPr>
            </w:pPr>
            <w:ins w:id="353" w:author="Author">
              <w:r>
                <w:rPr>
                  <w:rFonts w:ascii="Arial" w:hAnsi="Arial" w:cs="Arial"/>
                  <w:i w:val="0"/>
                  <w:iCs w:val="0"/>
                  <w:sz w:val="22"/>
                  <w:szCs w:val="22"/>
                </w:rPr>
                <w:t>2.22</w:t>
              </w:r>
            </w:ins>
          </w:p>
        </w:tc>
      </w:tr>
      <w:tr w:rsidR="00AD1007" w:rsidRPr="00974861" w:rsidTr="00EA63AA">
        <w:trPr>
          <w:ins w:id="354" w:author="Author"/>
        </w:trPr>
        <w:tc>
          <w:tcPr>
            <w:tcW w:w="9889" w:type="dxa"/>
            <w:shd w:val="clear" w:color="auto" w:fill="auto"/>
            <w:tcPrChange w:id="355" w:author="Author">
              <w:tcPr>
                <w:tcW w:w="1631" w:type="dxa"/>
                <w:shd w:val="clear" w:color="auto" w:fill="auto"/>
              </w:tcPr>
            </w:tcPrChange>
          </w:tcPr>
          <w:p w:rsidR="00AD1007" w:rsidRPr="00EA63AA" w:rsidRDefault="00AD1007">
            <w:pPr>
              <w:pStyle w:val="ColorfulList-Accent11"/>
              <w:spacing w:after="0"/>
              <w:ind w:left="0"/>
              <w:rPr>
                <w:ins w:id="356" w:author="Author"/>
                <w:rFonts w:ascii="Arial" w:hAnsi="Arial" w:cs="Arial"/>
                <w:i/>
                <w:iCs/>
                <w:color w:val="000000"/>
                <w:lang w:eastAsia="en-GB"/>
                <w:rPrChange w:id="357" w:author="Author">
                  <w:rPr>
                    <w:ins w:id="358" w:author="Author"/>
                    <w:rFonts w:ascii="Arial" w:hAnsi="Arial" w:cs="Arial"/>
                    <w:i w:val="0"/>
                    <w:iCs w:val="0"/>
                    <w:sz w:val="22"/>
                    <w:szCs w:val="22"/>
                  </w:rPr>
                </w:rPrChange>
              </w:rPr>
              <w:pPrChange w:id="359" w:author="Author">
                <w:pPr>
                  <w:pStyle w:val="BodyText"/>
                </w:pPr>
              </w:pPrChange>
            </w:pPr>
            <w:ins w:id="360" w:author="Author">
              <w:r>
                <w:rPr>
                  <w:rFonts w:ascii="Arial" w:hAnsi="Arial" w:cs="Arial"/>
                  <w:color w:val="000000"/>
                  <w:lang w:eastAsia="en-GB"/>
                </w:rPr>
                <w:lastRenderedPageBreak/>
                <w:t>Set SMTP email alias</w:t>
              </w:r>
            </w:ins>
          </w:p>
        </w:tc>
        <w:tc>
          <w:tcPr>
            <w:tcW w:w="4111" w:type="dxa"/>
            <w:shd w:val="clear" w:color="auto" w:fill="auto"/>
            <w:tcPrChange w:id="361" w:author="Author">
              <w:tcPr>
                <w:tcW w:w="4023" w:type="dxa"/>
                <w:shd w:val="clear" w:color="auto" w:fill="auto"/>
              </w:tcPr>
            </w:tcPrChange>
          </w:tcPr>
          <w:p w:rsidR="00AD1007" w:rsidRPr="00EA63AA" w:rsidRDefault="00AD1007" w:rsidP="00AD1007">
            <w:pPr>
              <w:pStyle w:val="BodyText"/>
              <w:rPr>
                <w:ins w:id="362" w:author="Author"/>
                <w:rFonts w:ascii="Arial" w:hAnsi="Arial" w:cs="Arial"/>
                <w:i w:val="0"/>
                <w:iCs w:val="0"/>
                <w:sz w:val="22"/>
                <w:szCs w:val="22"/>
              </w:rPr>
            </w:pPr>
            <w:ins w:id="363" w:author="Author">
              <w:r w:rsidRPr="00EA63AA">
                <w:rPr>
                  <w:rFonts w:ascii="Arial" w:hAnsi="Arial" w:cs="Arial"/>
                  <w:i w:val="0"/>
                  <w:color w:val="000000"/>
                  <w:sz w:val="22"/>
                  <w:szCs w:val="22"/>
                  <w:lang w:eastAsia="en-GB"/>
                  <w:rPrChange w:id="364" w:author="Author">
                    <w:rPr>
                      <w:rFonts w:ascii="Arial" w:hAnsi="Arial" w:cs="Arial"/>
                      <w:color w:val="000000"/>
                      <w:lang w:eastAsia="en-GB"/>
                    </w:rPr>
                  </w:rPrChange>
                </w:rPr>
                <w:t>U – M33 (data)</w:t>
              </w:r>
            </w:ins>
          </w:p>
        </w:tc>
        <w:tc>
          <w:tcPr>
            <w:tcW w:w="1559" w:type="dxa"/>
            <w:shd w:val="clear" w:color="auto" w:fill="auto"/>
            <w:tcPrChange w:id="365" w:author="Author">
              <w:tcPr>
                <w:tcW w:w="2868" w:type="dxa"/>
                <w:shd w:val="clear" w:color="auto" w:fill="auto"/>
              </w:tcPr>
            </w:tcPrChange>
          </w:tcPr>
          <w:p w:rsidR="00AD1007" w:rsidRPr="00974861" w:rsidRDefault="00EA63AA" w:rsidP="00AD1007">
            <w:pPr>
              <w:pStyle w:val="BodyText"/>
              <w:rPr>
                <w:ins w:id="366" w:author="Author"/>
                <w:rFonts w:ascii="Arial" w:hAnsi="Arial" w:cs="Arial"/>
                <w:i w:val="0"/>
                <w:iCs w:val="0"/>
                <w:sz w:val="22"/>
                <w:szCs w:val="22"/>
              </w:rPr>
            </w:pPr>
            <w:ins w:id="367" w:author="Author">
              <w:r>
                <w:rPr>
                  <w:rFonts w:ascii="Arial" w:hAnsi="Arial" w:cs="Arial"/>
                  <w:i w:val="0"/>
                  <w:iCs w:val="0"/>
                  <w:sz w:val="22"/>
                  <w:szCs w:val="22"/>
                </w:rPr>
                <w:t>2.16</w:t>
              </w:r>
            </w:ins>
          </w:p>
        </w:tc>
      </w:tr>
      <w:tr w:rsidR="00AD1007" w:rsidRPr="00974861" w:rsidTr="00EA63AA">
        <w:trPr>
          <w:ins w:id="368" w:author="Author"/>
        </w:trPr>
        <w:tc>
          <w:tcPr>
            <w:tcW w:w="9889" w:type="dxa"/>
            <w:shd w:val="clear" w:color="auto" w:fill="auto"/>
            <w:tcPrChange w:id="369" w:author="Author">
              <w:tcPr>
                <w:tcW w:w="1631" w:type="dxa"/>
                <w:shd w:val="clear" w:color="auto" w:fill="auto"/>
              </w:tcPr>
            </w:tcPrChange>
          </w:tcPr>
          <w:p w:rsidR="00AD1007" w:rsidRPr="00EA63AA" w:rsidRDefault="00AD1007">
            <w:pPr>
              <w:pStyle w:val="ColorfulList-Accent11"/>
              <w:spacing w:after="0"/>
              <w:ind w:left="0"/>
              <w:rPr>
                <w:ins w:id="370" w:author="Author"/>
                <w:rFonts w:ascii="Arial" w:hAnsi="Arial" w:cs="Arial"/>
                <w:i/>
                <w:iCs/>
                <w:rPrChange w:id="371" w:author="Author">
                  <w:rPr>
                    <w:ins w:id="372" w:author="Author"/>
                    <w:rFonts w:ascii="Arial" w:hAnsi="Arial" w:cs="Arial"/>
                    <w:i w:val="0"/>
                    <w:iCs w:val="0"/>
                    <w:sz w:val="22"/>
                    <w:szCs w:val="22"/>
                  </w:rPr>
                </w:rPrChange>
              </w:rPr>
              <w:pPrChange w:id="373" w:author="Author">
                <w:pPr>
                  <w:pStyle w:val="BodyText"/>
                </w:pPr>
              </w:pPrChange>
            </w:pPr>
            <w:ins w:id="374" w:author="Author">
              <w:r>
                <w:rPr>
                  <w:rFonts w:ascii="Arial" w:hAnsi="Arial" w:cs="Arial"/>
                </w:rPr>
                <w:t>Ignore</w:t>
              </w:r>
            </w:ins>
          </w:p>
        </w:tc>
        <w:tc>
          <w:tcPr>
            <w:tcW w:w="4111" w:type="dxa"/>
            <w:shd w:val="clear" w:color="auto" w:fill="auto"/>
            <w:tcPrChange w:id="375" w:author="Author">
              <w:tcPr>
                <w:tcW w:w="4023" w:type="dxa"/>
                <w:shd w:val="clear" w:color="auto" w:fill="auto"/>
              </w:tcPr>
            </w:tcPrChange>
          </w:tcPr>
          <w:p w:rsidR="00AD1007" w:rsidRPr="00EA63AA" w:rsidRDefault="00AD1007" w:rsidP="00AD1007">
            <w:pPr>
              <w:pStyle w:val="BodyText"/>
              <w:rPr>
                <w:ins w:id="376" w:author="Author"/>
                <w:rFonts w:ascii="Arial" w:hAnsi="Arial" w:cs="Arial"/>
                <w:i w:val="0"/>
                <w:iCs w:val="0"/>
                <w:sz w:val="22"/>
                <w:szCs w:val="22"/>
              </w:rPr>
            </w:pPr>
            <w:ins w:id="377" w:author="Author">
              <w:r w:rsidRPr="00EA63AA">
                <w:rPr>
                  <w:rFonts w:ascii="Arial" w:hAnsi="Arial" w:cs="Arial"/>
                  <w:i w:val="0"/>
                  <w:sz w:val="22"/>
                  <w:szCs w:val="22"/>
                  <w:rPrChange w:id="378" w:author="Author">
                    <w:rPr>
                      <w:rFonts w:ascii="Arial" w:hAnsi="Arial" w:cs="Arial"/>
                    </w:rPr>
                  </w:rPrChange>
                </w:rPr>
                <w:t>U/D M33 (</w:t>
              </w:r>
              <w:proofErr w:type="spellStart"/>
              <w:r w:rsidRPr="00EA63AA">
                <w:rPr>
                  <w:rFonts w:ascii="Arial" w:hAnsi="Arial" w:cs="Arial"/>
                  <w:i w:val="0"/>
                  <w:sz w:val="22"/>
                  <w:szCs w:val="22"/>
                  <w:rPrChange w:id="379" w:author="Author">
                    <w:rPr>
                      <w:rFonts w:ascii="Arial" w:hAnsi="Arial" w:cs="Arial"/>
                    </w:rPr>
                  </w:rPrChange>
                </w:rPr>
                <w:t>affil</w:t>
              </w:r>
              <w:proofErr w:type="spellEnd"/>
              <w:r w:rsidRPr="00EA63AA">
                <w:rPr>
                  <w:rFonts w:ascii="Arial" w:hAnsi="Arial" w:cs="Arial"/>
                  <w:i w:val="0"/>
                  <w:sz w:val="22"/>
                  <w:szCs w:val="22"/>
                  <w:rPrChange w:id="380" w:author="Author">
                    <w:rPr>
                      <w:rFonts w:ascii="Arial" w:hAnsi="Arial" w:cs="Arial"/>
                    </w:rPr>
                  </w:rPrChange>
                </w:rPr>
                <w:t>), M35</w:t>
              </w:r>
            </w:ins>
          </w:p>
        </w:tc>
        <w:tc>
          <w:tcPr>
            <w:tcW w:w="1559" w:type="dxa"/>
            <w:shd w:val="clear" w:color="auto" w:fill="auto"/>
            <w:tcPrChange w:id="381" w:author="Author">
              <w:tcPr>
                <w:tcW w:w="2868" w:type="dxa"/>
                <w:shd w:val="clear" w:color="auto" w:fill="auto"/>
              </w:tcPr>
            </w:tcPrChange>
          </w:tcPr>
          <w:p w:rsidR="00AD1007" w:rsidRPr="00974861" w:rsidRDefault="00EA63AA" w:rsidP="00AD1007">
            <w:pPr>
              <w:pStyle w:val="BodyText"/>
              <w:rPr>
                <w:ins w:id="382" w:author="Author"/>
                <w:rFonts w:ascii="Arial" w:hAnsi="Arial" w:cs="Arial"/>
                <w:i w:val="0"/>
                <w:iCs w:val="0"/>
                <w:sz w:val="22"/>
                <w:szCs w:val="22"/>
              </w:rPr>
            </w:pPr>
            <w:ins w:id="383" w:author="Author">
              <w:r>
                <w:rPr>
                  <w:rFonts w:ascii="Arial" w:hAnsi="Arial" w:cs="Arial"/>
                  <w:i w:val="0"/>
                  <w:iCs w:val="0"/>
                  <w:sz w:val="22"/>
                  <w:szCs w:val="22"/>
                </w:rPr>
                <w:t>2.27</w:t>
              </w:r>
            </w:ins>
          </w:p>
        </w:tc>
      </w:tr>
      <w:tr w:rsidR="00AD1007" w:rsidRPr="00974861" w:rsidTr="00EA63AA">
        <w:trPr>
          <w:ins w:id="384" w:author="Author"/>
        </w:trPr>
        <w:tc>
          <w:tcPr>
            <w:tcW w:w="9889" w:type="dxa"/>
            <w:shd w:val="clear" w:color="auto" w:fill="auto"/>
            <w:tcPrChange w:id="385" w:author="Author">
              <w:tcPr>
                <w:tcW w:w="1631" w:type="dxa"/>
                <w:shd w:val="clear" w:color="auto" w:fill="auto"/>
              </w:tcPr>
            </w:tcPrChange>
          </w:tcPr>
          <w:p w:rsidR="00AD1007" w:rsidRPr="00EA63AA" w:rsidRDefault="00AD1007">
            <w:pPr>
              <w:pStyle w:val="ColorfulList-Accent11"/>
              <w:spacing w:after="0"/>
              <w:ind w:left="0"/>
              <w:rPr>
                <w:ins w:id="386" w:author="Author"/>
                <w:rFonts w:ascii="Arial" w:hAnsi="Arial" w:cs="Arial"/>
                <w:i/>
                <w:iCs/>
                <w:rPrChange w:id="387" w:author="Author">
                  <w:rPr>
                    <w:ins w:id="388" w:author="Author"/>
                    <w:rFonts w:ascii="Arial" w:hAnsi="Arial" w:cs="Arial"/>
                    <w:i w:val="0"/>
                    <w:iCs w:val="0"/>
                    <w:sz w:val="22"/>
                    <w:szCs w:val="22"/>
                  </w:rPr>
                </w:rPrChange>
              </w:rPr>
              <w:pPrChange w:id="389" w:author="Author">
                <w:pPr>
                  <w:pStyle w:val="BodyText"/>
                </w:pPr>
              </w:pPrChange>
            </w:pPr>
            <w:bookmarkStart w:id="390" w:name="_GoBack" w:colFirst="0" w:colLast="2"/>
            <w:ins w:id="391" w:author="Author">
              <w:r>
                <w:rPr>
                  <w:rFonts w:ascii="Arial" w:hAnsi="Arial" w:cs="Arial"/>
                </w:rPr>
                <w:t>If STUUG, STUPGT and status E, then issue expiry email.</w:t>
              </w:r>
            </w:ins>
          </w:p>
        </w:tc>
        <w:tc>
          <w:tcPr>
            <w:tcW w:w="4111" w:type="dxa"/>
            <w:shd w:val="clear" w:color="auto" w:fill="auto"/>
            <w:tcPrChange w:id="392" w:author="Author">
              <w:tcPr>
                <w:tcW w:w="4023" w:type="dxa"/>
                <w:shd w:val="clear" w:color="auto" w:fill="auto"/>
              </w:tcPr>
            </w:tcPrChange>
          </w:tcPr>
          <w:p w:rsidR="00AD1007" w:rsidRPr="00EA63AA" w:rsidRDefault="00AD1007" w:rsidP="00AD1007">
            <w:pPr>
              <w:pStyle w:val="BodyText"/>
              <w:rPr>
                <w:ins w:id="393" w:author="Author"/>
                <w:rFonts w:ascii="Arial" w:hAnsi="Arial" w:cs="Arial"/>
                <w:i w:val="0"/>
                <w:iCs w:val="0"/>
                <w:sz w:val="22"/>
                <w:szCs w:val="22"/>
              </w:rPr>
            </w:pPr>
            <w:ins w:id="394" w:author="Author">
              <w:r w:rsidRPr="00EA63AA">
                <w:rPr>
                  <w:rFonts w:ascii="Arial" w:hAnsi="Arial" w:cs="Arial"/>
                  <w:i w:val="0"/>
                  <w:sz w:val="22"/>
                  <w:szCs w:val="22"/>
                  <w:rPrChange w:id="395" w:author="Author">
                    <w:rPr>
                      <w:rFonts w:ascii="Arial" w:hAnsi="Arial" w:cs="Arial"/>
                    </w:rPr>
                  </w:rPrChange>
                </w:rPr>
                <w:t>U – M36</w:t>
              </w:r>
            </w:ins>
          </w:p>
        </w:tc>
        <w:tc>
          <w:tcPr>
            <w:tcW w:w="1559" w:type="dxa"/>
            <w:shd w:val="clear" w:color="auto" w:fill="auto"/>
            <w:tcPrChange w:id="396" w:author="Author">
              <w:tcPr>
                <w:tcW w:w="2868" w:type="dxa"/>
                <w:shd w:val="clear" w:color="auto" w:fill="auto"/>
              </w:tcPr>
            </w:tcPrChange>
          </w:tcPr>
          <w:p w:rsidR="00AD1007" w:rsidRPr="00974861" w:rsidRDefault="00AD1007" w:rsidP="00AD1007">
            <w:pPr>
              <w:pStyle w:val="BodyText"/>
              <w:rPr>
                <w:ins w:id="397" w:author="Author"/>
                <w:rFonts w:ascii="Arial" w:hAnsi="Arial" w:cs="Arial"/>
                <w:i w:val="0"/>
                <w:iCs w:val="0"/>
                <w:sz w:val="22"/>
                <w:szCs w:val="22"/>
              </w:rPr>
            </w:pPr>
            <w:ins w:id="398" w:author="Author">
              <w:r>
                <w:rPr>
                  <w:rFonts w:ascii="Arial" w:hAnsi="Arial" w:cs="Arial"/>
                  <w:i w:val="0"/>
                  <w:iCs w:val="0"/>
                  <w:sz w:val="22"/>
                  <w:szCs w:val="22"/>
                </w:rPr>
                <w:t>2.32</w:t>
              </w:r>
            </w:ins>
          </w:p>
        </w:tc>
      </w:tr>
      <w:tr w:rsidR="00AD1007" w:rsidRPr="00974861" w:rsidTr="00EA63AA">
        <w:trPr>
          <w:ins w:id="399" w:author="Author"/>
        </w:trPr>
        <w:tc>
          <w:tcPr>
            <w:tcW w:w="9889" w:type="dxa"/>
            <w:shd w:val="clear" w:color="auto" w:fill="auto"/>
            <w:tcPrChange w:id="400" w:author="Author">
              <w:tcPr>
                <w:tcW w:w="1631" w:type="dxa"/>
                <w:shd w:val="clear" w:color="auto" w:fill="auto"/>
              </w:tcPr>
            </w:tcPrChange>
          </w:tcPr>
          <w:p w:rsidR="00AD1007" w:rsidRPr="00EA63AA" w:rsidRDefault="00AD1007">
            <w:pPr>
              <w:pStyle w:val="ColorfulList-Accent11"/>
              <w:spacing w:after="0"/>
              <w:ind w:left="0"/>
              <w:rPr>
                <w:ins w:id="401" w:author="Author"/>
                <w:rFonts w:ascii="Arial" w:hAnsi="Arial" w:cs="Arial"/>
                <w:i/>
                <w:iCs/>
                <w:rPrChange w:id="402" w:author="Author">
                  <w:rPr>
                    <w:ins w:id="403" w:author="Author"/>
                    <w:rFonts w:ascii="Arial" w:hAnsi="Arial" w:cs="Arial"/>
                    <w:i w:val="0"/>
                    <w:iCs w:val="0"/>
                    <w:sz w:val="22"/>
                    <w:szCs w:val="22"/>
                  </w:rPr>
                </w:rPrChange>
              </w:rPr>
              <w:pPrChange w:id="404" w:author="Author">
                <w:pPr>
                  <w:pStyle w:val="BodyText"/>
                </w:pPr>
              </w:pPrChange>
            </w:pPr>
            <w:ins w:id="405" w:author="Author">
              <w:r>
                <w:rPr>
                  <w:rFonts w:ascii="Arial" w:hAnsi="Arial" w:cs="Arial"/>
                </w:rPr>
                <w:t>Ignore</w:t>
              </w:r>
            </w:ins>
          </w:p>
        </w:tc>
        <w:tc>
          <w:tcPr>
            <w:tcW w:w="4111" w:type="dxa"/>
            <w:shd w:val="clear" w:color="auto" w:fill="auto"/>
            <w:tcPrChange w:id="406" w:author="Author">
              <w:tcPr>
                <w:tcW w:w="4023" w:type="dxa"/>
                <w:shd w:val="clear" w:color="auto" w:fill="auto"/>
              </w:tcPr>
            </w:tcPrChange>
          </w:tcPr>
          <w:p w:rsidR="00AD1007" w:rsidRPr="00EA63AA" w:rsidRDefault="00AD1007" w:rsidP="00AD1007">
            <w:pPr>
              <w:pStyle w:val="BodyText"/>
              <w:rPr>
                <w:ins w:id="407" w:author="Author"/>
                <w:rFonts w:ascii="Arial" w:hAnsi="Arial" w:cs="Arial"/>
                <w:i w:val="0"/>
                <w:iCs w:val="0"/>
                <w:sz w:val="22"/>
                <w:szCs w:val="22"/>
              </w:rPr>
            </w:pPr>
            <w:ins w:id="408" w:author="Author">
              <w:r w:rsidRPr="00EA63AA">
                <w:rPr>
                  <w:rFonts w:ascii="Arial" w:hAnsi="Arial" w:cs="Arial"/>
                  <w:i w:val="0"/>
                  <w:sz w:val="22"/>
                  <w:szCs w:val="22"/>
                  <w:rPrChange w:id="409" w:author="Author">
                    <w:rPr>
                      <w:rFonts w:ascii="Arial" w:hAnsi="Arial" w:cs="Arial"/>
                    </w:rPr>
                  </w:rPrChange>
                </w:rPr>
                <w:t>U/D M34</w:t>
              </w:r>
            </w:ins>
          </w:p>
        </w:tc>
        <w:tc>
          <w:tcPr>
            <w:tcW w:w="1559" w:type="dxa"/>
            <w:shd w:val="clear" w:color="auto" w:fill="auto"/>
            <w:tcPrChange w:id="410" w:author="Author">
              <w:tcPr>
                <w:tcW w:w="2868" w:type="dxa"/>
                <w:shd w:val="clear" w:color="auto" w:fill="auto"/>
              </w:tcPr>
            </w:tcPrChange>
          </w:tcPr>
          <w:p w:rsidR="00AD1007" w:rsidRPr="00974861" w:rsidRDefault="00AD1007" w:rsidP="00AD1007">
            <w:pPr>
              <w:pStyle w:val="BodyText"/>
              <w:rPr>
                <w:ins w:id="411" w:author="Author"/>
                <w:rFonts w:ascii="Arial" w:hAnsi="Arial" w:cs="Arial"/>
                <w:i w:val="0"/>
                <w:iCs w:val="0"/>
                <w:sz w:val="22"/>
                <w:szCs w:val="22"/>
              </w:rPr>
            </w:pPr>
            <w:ins w:id="412" w:author="Author">
              <w:r>
                <w:rPr>
                  <w:rFonts w:ascii="Arial" w:hAnsi="Arial" w:cs="Arial"/>
                  <w:i w:val="0"/>
                  <w:iCs w:val="0"/>
                  <w:sz w:val="22"/>
                  <w:szCs w:val="22"/>
                </w:rPr>
                <w:t>2.27</w:t>
              </w:r>
            </w:ins>
          </w:p>
        </w:tc>
      </w:tr>
      <w:tr w:rsidR="00AD1007" w:rsidRPr="00974861" w:rsidTr="00EA63AA">
        <w:trPr>
          <w:ins w:id="413" w:author="Author"/>
        </w:trPr>
        <w:tc>
          <w:tcPr>
            <w:tcW w:w="9889" w:type="dxa"/>
            <w:shd w:val="clear" w:color="auto" w:fill="auto"/>
            <w:tcPrChange w:id="414" w:author="Author">
              <w:tcPr>
                <w:tcW w:w="1631" w:type="dxa"/>
                <w:shd w:val="clear" w:color="auto" w:fill="auto"/>
              </w:tcPr>
            </w:tcPrChange>
          </w:tcPr>
          <w:p w:rsidR="00AD1007" w:rsidRPr="00EA63AA" w:rsidRDefault="00AD1007">
            <w:pPr>
              <w:pStyle w:val="ColorfulList-Accent11"/>
              <w:spacing w:after="0"/>
              <w:ind w:left="0"/>
              <w:rPr>
                <w:ins w:id="415" w:author="Author"/>
                <w:rFonts w:ascii="Arial" w:hAnsi="Arial" w:cs="Arial"/>
                <w:i/>
                <w:iCs/>
                <w:rPrChange w:id="416" w:author="Author">
                  <w:rPr>
                    <w:ins w:id="417" w:author="Author"/>
                    <w:rFonts w:ascii="Arial" w:hAnsi="Arial" w:cs="Arial"/>
                    <w:i w:val="0"/>
                    <w:iCs w:val="0"/>
                    <w:sz w:val="22"/>
                    <w:szCs w:val="22"/>
                  </w:rPr>
                </w:rPrChange>
              </w:rPr>
              <w:pPrChange w:id="418" w:author="Author">
                <w:pPr>
                  <w:pStyle w:val="BodyText"/>
                </w:pPr>
              </w:pPrChange>
            </w:pPr>
            <w:ins w:id="419" w:author="Author">
              <w:r>
                <w:rPr>
                  <w:rFonts w:ascii="Arial" w:hAnsi="Arial" w:cs="Arial"/>
                </w:rPr>
                <w:t>Ignore, but hook for action may be needed.</w:t>
              </w:r>
            </w:ins>
          </w:p>
        </w:tc>
        <w:tc>
          <w:tcPr>
            <w:tcW w:w="4111" w:type="dxa"/>
            <w:shd w:val="clear" w:color="auto" w:fill="auto"/>
            <w:tcPrChange w:id="420" w:author="Author">
              <w:tcPr>
                <w:tcW w:w="4023" w:type="dxa"/>
                <w:shd w:val="clear" w:color="auto" w:fill="auto"/>
              </w:tcPr>
            </w:tcPrChange>
          </w:tcPr>
          <w:p w:rsidR="00AD1007" w:rsidRPr="00EA63AA" w:rsidRDefault="00AD1007" w:rsidP="00AD1007">
            <w:pPr>
              <w:pStyle w:val="BodyText"/>
              <w:rPr>
                <w:ins w:id="421" w:author="Author"/>
                <w:rFonts w:ascii="Arial" w:hAnsi="Arial" w:cs="Arial"/>
                <w:i w:val="0"/>
                <w:iCs w:val="0"/>
                <w:sz w:val="22"/>
                <w:szCs w:val="22"/>
              </w:rPr>
            </w:pPr>
            <w:ins w:id="422" w:author="Author">
              <w:r w:rsidRPr="00EA63AA">
                <w:rPr>
                  <w:rFonts w:ascii="Arial" w:hAnsi="Arial" w:cs="Arial"/>
                  <w:i w:val="0"/>
                  <w:sz w:val="22"/>
                  <w:szCs w:val="22"/>
                  <w:rPrChange w:id="423" w:author="Author">
                    <w:rPr>
                      <w:rFonts w:ascii="Arial" w:hAnsi="Arial" w:cs="Arial"/>
                    </w:rPr>
                  </w:rPrChange>
                </w:rPr>
                <w:t>D – M37</w:t>
              </w:r>
            </w:ins>
          </w:p>
        </w:tc>
        <w:tc>
          <w:tcPr>
            <w:tcW w:w="1559" w:type="dxa"/>
            <w:shd w:val="clear" w:color="auto" w:fill="auto"/>
            <w:tcPrChange w:id="424" w:author="Author">
              <w:tcPr>
                <w:tcW w:w="2868" w:type="dxa"/>
                <w:shd w:val="clear" w:color="auto" w:fill="auto"/>
              </w:tcPr>
            </w:tcPrChange>
          </w:tcPr>
          <w:p w:rsidR="00AD1007" w:rsidRPr="00974861" w:rsidRDefault="00AD1007" w:rsidP="00AD1007">
            <w:pPr>
              <w:pStyle w:val="BodyText"/>
              <w:rPr>
                <w:ins w:id="425" w:author="Author"/>
                <w:rFonts w:ascii="Arial" w:hAnsi="Arial" w:cs="Arial"/>
                <w:i w:val="0"/>
                <w:iCs w:val="0"/>
                <w:sz w:val="22"/>
                <w:szCs w:val="22"/>
              </w:rPr>
            </w:pPr>
            <w:ins w:id="426" w:author="Author">
              <w:r>
                <w:rPr>
                  <w:rFonts w:ascii="Arial" w:hAnsi="Arial" w:cs="Arial"/>
                  <w:i w:val="0"/>
                  <w:iCs w:val="0"/>
                  <w:sz w:val="22"/>
                  <w:szCs w:val="22"/>
                </w:rPr>
                <w:t>2.27</w:t>
              </w:r>
            </w:ins>
          </w:p>
        </w:tc>
      </w:tr>
      <w:bookmarkEnd w:id="390"/>
      <w:tr w:rsidR="00AD1007" w:rsidRPr="00974861" w:rsidTr="00EA63AA">
        <w:trPr>
          <w:ins w:id="427" w:author="Author"/>
        </w:trPr>
        <w:tc>
          <w:tcPr>
            <w:tcW w:w="9889" w:type="dxa"/>
            <w:shd w:val="clear" w:color="auto" w:fill="auto"/>
            <w:tcPrChange w:id="428" w:author="Author">
              <w:tcPr>
                <w:tcW w:w="1631" w:type="dxa"/>
                <w:shd w:val="clear" w:color="auto" w:fill="auto"/>
              </w:tcPr>
            </w:tcPrChange>
          </w:tcPr>
          <w:p w:rsidR="00AD1007" w:rsidRPr="00EA63AA" w:rsidRDefault="00AD1007">
            <w:pPr>
              <w:pStyle w:val="ColorfulList-Accent11"/>
              <w:spacing w:after="0"/>
              <w:ind w:left="0"/>
              <w:rPr>
                <w:ins w:id="429" w:author="Author"/>
                <w:rFonts w:ascii="Arial" w:hAnsi="Arial" w:cs="Arial"/>
                <w:i/>
                <w:iCs/>
                <w:rPrChange w:id="430" w:author="Author">
                  <w:rPr>
                    <w:ins w:id="431" w:author="Author"/>
                    <w:rFonts w:ascii="Arial" w:hAnsi="Arial" w:cs="Arial"/>
                    <w:i w:val="0"/>
                    <w:iCs w:val="0"/>
                    <w:sz w:val="22"/>
                    <w:szCs w:val="22"/>
                  </w:rPr>
                </w:rPrChange>
              </w:rPr>
              <w:pPrChange w:id="432" w:author="Author">
                <w:pPr>
                  <w:pStyle w:val="BodyText"/>
                </w:pPr>
              </w:pPrChange>
            </w:pPr>
            <w:proofErr w:type="spellStart"/>
            <w:ins w:id="433" w:author="Author">
              <w:r>
                <w:rPr>
                  <w:rFonts w:ascii="Arial" w:hAnsi="Arial" w:cs="Arial"/>
                </w:rPr>
                <w:t>Reprovision</w:t>
              </w:r>
              <w:proofErr w:type="spellEnd"/>
            </w:ins>
          </w:p>
        </w:tc>
        <w:tc>
          <w:tcPr>
            <w:tcW w:w="4111" w:type="dxa"/>
            <w:shd w:val="clear" w:color="auto" w:fill="auto"/>
            <w:tcPrChange w:id="434" w:author="Author">
              <w:tcPr>
                <w:tcW w:w="4023" w:type="dxa"/>
                <w:shd w:val="clear" w:color="auto" w:fill="auto"/>
              </w:tcPr>
            </w:tcPrChange>
          </w:tcPr>
          <w:p w:rsidR="00AD1007" w:rsidRPr="00EA63AA" w:rsidRDefault="00AD1007" w:rsidP="00AD1007">
            <w:pPr>
              <w:pStyle w:val="BodyText"/>
              <w:rPr>
                <w:ins w:id="435" w:author="Author"/>
                <w:rFonts w:ascii="Arial" w:hAnsi="Arial" w:cs="Arial"/>
                <w:i w:val="0"/>
                <w:iCs w:val="0"/>
                <w:sz w:val="22"/>
                <w:szCs w:val="22"/>
              </w:rPr>
            </w:pPr>
            <w:ins w:id="436" w:author="Author">
              <w:r w:rsidRPr="00EA63AA">
                <w:rPr>
                  <w:rFonts w:ascii="Arial" w:hAnsi="Arial" w:cs="Arial"/>
                  <w:i w:val="0"/>
                  <w:sz w:val="22"/>
                  <w:szCs w:val="22"/>
                  <w:rPrChange w:id="437" w:author="Author">
                    <w:rPr>
                      <w:rFonts w:ascii="Arial" w:hAnsi="Arial" w:cs="Arial"/>
                    </w:rPr>
                  </w:rPrChange>
                </w:rPr>
                <w:t>I/U</w:t>
              </w:r>
            </w:ins>
          </w:p>
        </w:tc>
        <w:tc>
          <w:tcPr>
            <w:tcW w:w="1559" w:type="dxa"/>
            <w:shd w:val="clear" w:color="auto" w:fill="auto"/>
            <w:tcPrChange w:id="438" w:author="Author">
              <w:tcPr>
                <w:tcW w:w="2868" w:type="dxa"/>
                <w:shd w:val="clear" w:color="auto" w:fill="auto"/>
              </w:tcPr>
            </w:tcPrChange>
          </w:tcPr>
          <w:p w:rsidR="00AD1007" w:rsidRPr="00974861" w:rsidRDefault="00EA63AA" w:rsidP="00AD1007">
            <w:pPr>
              <w:pStyle w:val="BodyText"/>
              <w:rPr>
                <w:ins w:id="439" w:author="Author"/>
                <w:rFonts w:ascii="Arial" w:hAnsi="Arial" w:cs="Arial"/>
                <w:i w:val="0"/>
                <w:iCs w:val="0"/>
                <w:sz w:val="22"/>
                <w:szCs w:val="22"/>
              </w:rPr>
            </w:pPr>
            <w:ins w:id="440" w:author="Author">
              <w:r>
                <w:rPr>
                  <w:rFonts w:ascii="Arial" w:hAnsi="Arial" w:cs="Arial"/>
                  <w:i w:val="0"/>
                  <w:iCs w:val="0"/>
                  <w:sz w:val="22"/>
                  <w:szCs w:val="22"/>
                </w:rPr>
                <w:t>2.9</w:t>
              </w:r>
            </w:ins>
          </w:p>
        </w:tc>
      </w:tr>
      <w:tr w:rsidR="00AD1007" w:rsidRPr="00974861" w:rsidTr="00EA63AA">
        <w:trPr>
          <w:ins w:id="441" w:author="Author"/>
        </w:trPr>
        <w:tc>
          <w:tcPr>
            <w:tcW w:w="9889" w:type="dxa"/>
            <w:shd w:val="clear" w:color="auto" w:fill="auto"/>
            <w:tcPrChange w:id="442" w:author="Author">
              <w:tcPr>
                <w:tcW w:w="1631" w:type="dxa"/>
                <w:shd w:val="clear" w:color="auto" w:fill="auto"/>
              </w:tcPr>
            </w:tcPrChange>
          </w:tcPr>
          <w:p w:rsidR="00AD1007" w:rsidRPr="00EA63AA" w:rsidRDefault="00AD1007">
            <w:pPr>
              <w:pStyle w:val="ColorfulList-Accent11"/>
              <w:spacing w:after="0"/>
              <w:ind w:left="0"/>
              <w:rPr>
                <w:ins w:id="443" w:author="Author"/>
                <w:rFonts w:ascii="Arial" w:hAnsi="Arial" w:cs="Arial"/>
                <w:i/>
                <w:iCs/>
                <w:rPrChange w:id="444" w:author="Author">
                  <w:rPr>
                    <w:ins w:id="445" w:author="Author"/>
                    <w:rFonts w:ascii="Arial" w:hAnsi="Arial" w:cs="Arial"/>
                    <w:i w:val="0"/>
                    <w:iCs w:val="0"/>
                    <w:sz w:val="22"/>
                    <w:szCs w:val="22"/>
                  </w:rPr>
                </w:rPrChange>
              </w:rPr>
              <w:pPrChange w:id="446" w:author="Author">
                <w:pPr>
                  <w:pStyle w:val="BodyText"/>
                </w:pPr>
              </w:pPrChange>
            </w:pPr>
            <w:proofErr w:type="spellStart"/>
            <w:ins w:id="447" w:author="Author">
              <w:r>
                <w:rPr>
                  <w:rFonts w:ascii="Arial" w:hAnsi="Arial" w:cs="Arial"/>
                </w:rPr>
                <w:t>Reprovision</w:t>
              </w:r>
              <w:proofErr w:type="spellEnd"/>
            </w:ins>
          </w:p>
        </w:tc>
        <w:tc>
          <w:tcPr>
            <w:tcW w:w="4111" w:type="dxa"/>
            <w:shd w:val="clear" w:color="auto" w:fill="auto"/>
            <w:tcPrChange w:id="448" w:author="Author">
              <w:tcPr>
                <w:tcW w:w="4023" w:type="dxa"/>
                <w:shd w:val="clear" w:color="auto" w:fill="auto"/>
              </w:tcPr>
            </w:tcPrChange>
          </w:tcPr>
          <w:p w:rsidR="00AD1007" w:rsidRPr="00EA63AA" w:rsidRDefault="00AD1007" w:rsidP="00AD1007">
            <w:pPr>
              <w:pStyle w:val="BodyText"/>
              <w:rPr>
                <w:ins w:id="449" w:author="Author"/>
                <w:rFonts w:ascii="Arial" w:hAnsi="Arial" w:cs="Arial"/>
                <w:i w:val="0"/>
                <w:iCs w:val="0"/>
                <w:sz w:val="22"/>
                <w:szCs w:val="22"/>
              </w:rPr>
            </w:pPr>
            <w:ins w:id="450" w:author="Author">
              <w:r w:rsidRPr="00EA63AA">
                <w:rPr>
                  <w:rFonts w:ascii="Arial" w:hAnsi="Arial" w:cs="Arial"/>
                  <w:i w:val="0"/>
                  <w:sz w:val="22"/>
                  <w:szCs w:val="22"/>
                  <w:rPrChange w:id="451" w:author="Author">
                    <w:rPr>
                      <w:rFonts w:ascii="Arial" w:hAnsi="Arial" w:cs="Arial"/>
                    </w:rPr>
                  </w:rPrChange>
                </w:rPr>
                <w:t>U</w:t>
              </w:r>
            </w:ins>
          </w:p>
        </w:tc>
        <w:tc>
          <w:tcPr>
            <w:tcW w:w="1559" w:type="dxa"/>
            <w:shd w:val="clear" w:color="auto" w:fill="auto"/>
            <w:tcPrChange w:id="452" w:author="Author">
              <w:tcPr>
                <w:tcW w:w="2868" w:type="dxa"/>
                <w:shd w:val="clear" w:color="auto" w:fill="auto"/>
              </w:tcPr>
            </w:tcPrChange>
          </w:tcPr>
          <w:p w:rsidR="00AD1007" w:rsidRPr="00974861" w:rsidRDefault="00EA63AA" w:rsidP="00AD1007">
            <w:pPr>
              <w:pStyle w:val="BodyText"/>
              <w:rPr>
                <w:ins w:id="453" w:author="Author"/>
                <w:rFonts w:ascii="Arial" w:hAnsi="Arial" w:cs="Arial"/>
                <w:i w:val="0"/>
                <w:iCs w:val="0"/>
                <w:sz w:val="22"/>
                <w:szCs w:val="22"/>
              </w:rPr>
            </w:pPr>
            <w:ins w:id="454" w:author="Author">
              <w:r>
                <w:rPr>
                  <w:rFonts w:ascii="Arial" w:hAnsi="Arial" w:cs="Arial"/>
                  <w:i w:val="0"/>
                  <w:iCs w:val="0"/>
                  <w:sz w:val="22"/>
                  <w:szCs w:val="22"/>
                </w:rPr>
                <w:t>2.9</w:t>
              </w:r>
            </w:ins>
          </w:p>
        </w:tc>
      </w:tr>
      <w:tr w:rsidR="00AD1007" w:rsidRPr="00974861" w:rsidTr="00EA63AA">
        <w:trPr>
          <w:ins w:id="455" w:author="Author"/>
        </w:trPr>
        <w:tc>
          <w:tcPr>
            <w:tcW w:w="9889" w:type="dxa"/>
            <w:shd w:val="clear" w:color="auto" w:fill="auto"/>
            <w:tcPrChange w:id="456" w:author="Author">
              <w:tcPr>
                <w:tcW w:w="1631" w:type="dxa"/>
                <w:shd w:val="clear" w:color="auto" w:fill="auto"/>
              </w:tcPr>
            </w:tcPrChange>
          </w:tcPr>
          <w:p w:rsidR="00AD1007" w:rsidRPr="00974861" w:rsidRDefault="00AD1007" w:rsidP="00AD1007">
            <w:pPr>
              <w:pStyle w:val="BodyText"/>
              <w:rPr>
                <w:ins w:id="457" w:author="Author"/>
                <w:rFonts w:ascii="Arial" w:hAnsi="Arial" w:cs="Arial"/>
                <w:i w:val="0"/>
                <w:iCs w:val="0"/>
                <w:sz w:val="22"/>
                <w:szCs w:val="22"/>
              </w:rPr>
            </w:pPr>
            <w:ins w:id="458" w:author="Author">
              <w:r>
                <w:rPr>
                  <w:rFonts w:ascii="Arial" w:hAnsi="Arial" w:cs="Arial"/>
                  <w:i w:val="0"/>
                  <w:iCs w:val="0"/>
                  <w:sz w:val="22"/>
                  <w:szCs w:val="22"/>
                </w:rPr>
                <w:t>Monitor memory usage</w:t>
              </w:r>
            </w:ins>
          </w:p>
        </w:tc>
        <w:tc>
          <w:tcPr>
            <w:tcW w:w="4111" w:type="dxa"/>
            <w:shd w:val="clear" w:color="auto" w:fill="auto"/>
            <w:tcPrChange w:id="459" w:author="Author">
              <w:tcPr>
                <w:tcW w:w="4023" w:type="dxa"/>
                <w:shd w:val="clear" w:color="auto" w:fill="auto"/>
              </w:tcPr>
            </w:tcPrChange>
          </w:tcPr>
          <w:p w:rsidR="00AD1007" w:rsidRPr="00974861" w:rsidRDefault="00AD1007" w:rsidP="00AD1007">
            <w:pPr>
              <w:pStyle w:val="BodyText"/>
              <w:rPr>
                <w:ins w:id="460" w:author="Author"/>
                <w:rFonts w:ascii="Arial" w:hAnsi="Arial" w:cs="Arial"/>
                <w:i w:val="0"/>
                <w:iCs w:val="0"/>
                <w:sz w:val="22"/>
                <w:szCs w:val="22"/>
              </w:rPr>
            </w:pPr>
            <w:ins w:id="461" w:author="Author">
              <w:r>
                <w:rPr>
                  <w:rFonts w:ascii="Arial" w:hAnsi="Arial" w:cs="Arial"/>
                  <w:i w:val="0"/>
                  <w:iCs w:val="0"/>
                  <w:sz w:val="22"/>
                  <w:szCs w:val="22"/>
                </w:rPr>
                <w:t>Non-functional</w:t>
              </w:r>
            </w:ins>
          </w:p>
        </w:tc>
        <w:tc>
          <w:tcPr>
            <w:tcW w:w="1559" w:type="dxa"/>
            <w:shd w:val="clear" w:color="auto" w:fill="auto"/>
            <w:tcPrChange w:id="462" w:author="Author">
              <w:tcPr>
                <w:tcW w:w="2868" w:type="dxa"/>
                <w:shd w:val="clear" w:color="auto" w:fill="auto"/>
              </w:tcPr>
            </w:tcPrChange>
          </w:tcPr>
          <w:p w:rsidR="00AD1007" w:rsidRPr="00974861" w:rsidRDefault="00AD1007" w:rsidP="00AD1007">
            <w:pPr>
              <w:pStyle w:val="BodyText"/>
              <w:rPr>
                <w:ins w:id="463" w:author="Author"/>
                <w:rFonts w:ascii="Arial" w:hAnsi="Arial" w:cs="Arial"/>
                <w:i w:val="0"/>
                <w:iCs w:val="0"/>
                <w:sz w:val="22"/>
                <w:szCs w:val="22"/>
              </w:rPr>
            </w:pPr>
            <w:ins w:id="464" w:author="Author">
              <w:r>
                <w:rPr>
                  <w:rFonts w:ascii="Arial" w:hAnsi="Arial" w:cs="Arial"/>
                  <w:i w:val="0"/>
                  <w:iCs w:val="0"/>
                  <w:sz w:val="22"/>
                  <w:szCs w:val="22"/>
                </w:rPr>
                <w:t>2.1, 3.1</w:t>
              </w:r>
            </w:ins>
          </w:p>
        </w:tc>
      </w:tr>
    </w:tbl>
    <w:p w:rsidR="00B70CEB" w:rsidRDefault="00B70CEB" w:rsidP="006C0F60">
      <w:pPr>
        <w:pStyle w:val="Heading1"/>
        <w:numPr>
          <w:ilvl w:val="0"/>
          <w:numId w:val="0"/>
        </w:numPr>
        <w:rPr>
          <w:sz w:val="32"/>
          <w:szCs w:val="32"/>
        </w:rPr>
        <w:sectPr w:rsidR="00B70CEB" w:rsidSect="008C0C4A">
          <w:pgSz w:w="16838" w:h="11906" w:orient="landscape"/>
          <w:pgMar w:top="720" w:right="720" w:bottom="720" w:left="720" w:header="708" w:footer="708" w:gutter="0"/>
          <w:cols w:space="708"/>
          <w:docGrid w:linePitch="360"/>
        </w:sectPr>
      </w:pPr>
    </w:p>
    <w:p w:rsidR="006C7E6A" w:rsidRPr="001D44E0" w:rsidRDefault="000542BB">
      <w:pPr>
        <w:pStyle w:val="Heading1"/>
        <w:rPr>
          <w:sz w:val="32"/>
          <w:szCs w:val="32"/>
        </w:rPr>
      </w:pPr>
      <w:bookmarkStart w:id="465" w:name="_Toc380662575"/>
      <w:r w:rsidRPr="001D44E0">
        <w:rPr>
          <w:sz w:val="32"/>
          <w:szCs w:val="32"/>
        </w:rPr>
        <w:lastRenderedPageBreak/>
        <w:t xml:space="preserve">Acceptance </w:t>
      </w:r>
      <w:r w:rsidR="006C7E6A" w:rsidRPr="001D44E0">
        <w:rPr>
          <w:sz w:val="32"/>
          <w:szCs w:val="32"/>
        </w:rPr>
        <w:t>T</w:t>
      </w:r>
      <w:r w:rsidRPr="001D44E0">
        <w:rPr>
          <w:sz w:val="32"/>
          <w:szCs w:val="32"/>
        </w:rPr>
        <w:t>est</w:t>
      </w:r>
      <w:r w:rsidR="006C7E6A" w:rsidRPr="001D44E0">
        <w:rPr>
          <w:sz w:val="32"/>
          <w:szCs w:val="32"/>
        </w:rPr>
        <w:t xml:space="preserve"> </w:t>
      </w:r>
      <w:r w:rsidRPr="001D44E0">
        <w:rPr>
          <w:sz w:val="32"/>
          <w:szCs w:val="32"/>
        </w:rPr>
        <w:t>Results</w:t>
      </w:r>
      <w:bookmarkEnd w:id="465"/>
      <w:r w:rsidRPr="001D44E0">
        <w:rPr>
          <w:sz w:val="32"/>
          <w:szCs w:val="32"/>
        </w:rPr>
        <w:t xml:space="preserve"> </w:t>
      </w:r>
    </w:p>
    <w:p w:rsidR="006C7E6A" w:rsidRDefault="006C7E6A">
      <w:pPr>
        <w:pStyle w:val="Heading2"/>
        <w:rPr>
          <w:i w:val="0"/>
        </w:rPr>
      </w:pPr>
      <w:bookmarkStart w:id="466" w:name="_Toc98736666"/>
      <w:bookmarkStart w:id="467" w:name="_Toc98816881"/>
      <w:bookmarkStart w:id="468" w:name="_Toc380662576"/>
      <w:r>
        <w:rPr>
          <w:i w:val="0"/>
        </w:rPr>
        <w:t>Open Issues</w:t>
      </w:r>
      <w:bookmarkEnd w:id="466"/>
      <w:bookmarkEnd w:id="467"/>
      <w:bookmarkEnd w:id="468"/>
    </w:p>
    <w:p w:rsidR="006C7E6A" w:rsidRDefault="006C7E6A">
      <w:pPr>
        <w:rPr>
          <w:i/>
          <w:sz w:val="20"/>
          <w:szCs w:val="20"/>
        </w:rPr>
      </w:pPr>
    </w:p>
    <w:p w:rsidR="00E81B79" w:rsidRPr="00E81B79" w:rsidRDefault="001D44E0">
      <w:pPr>
        <w:pStyle w:val="Heading2"/>
        <w:rPr>
          <w:ins w:id="469" w:author="Author"/>
          <w:i w:val="0"/>
          <w:rPrChange w:id="470" w:author="Author">
            <w:rPr>
              <w:ins w:id="471" w:author="Author"/>
              <w:sz w:val="22"/>
              <w:szCs w:val="22"/>
            </w:rPr>
          </w:rPrChange>
        </w:rPr>
      </w:pPr>
      <w:r w:rsidRPr="00630FC9">
        <w:rPr>
          <w:sz w:val="22"/>
          <w:szCs w:val="22"/>
        </w:rPr>
        <w:t xml:space="preserve">Any issues identified during UAT must be added to </w:t>
      </w:r>
      <w:r w:rsidR="006C0F60">
        <w:rPr>
          <w:sz w:val="22"/>
          <w:szCs w:val="22"/>
        </w:rPr>
        <w:t>JIRA</w:t>
      </w:r>
      <w:r w:rsidRPr="00630FC9">
        <w:rPr>
          <w:sz w:val="22"/>
          <w:szCs w:val="22"/>
        </w:rPr>
        <w:t xml:space="preserve">.  It may be agreed that UAT can be signed off while some issues remain open. </w:t>
      </w:r>
      <w:r w:rsidR="006C7E6A" w:rsidRPr="00630FC9">
        <w:rPr>
          <w:sz w:val="22"/>
          <w:szCs w:val="22"/>
        </w:rPr>
        <w:t xml:space="preserve">Please insert a copy of any open issues from </w:t>
      </w:r>
      <w:r w:rsidR="006C0F60">
        <w:rPr>
          <w:sz w:val="22"/>
          <w:szCs w:val="22"/>
        </w:rPr>
        <w:t>JIRA</w:t>
      </w:r>
      <w:r w:rsidR="006C7E6A" w:rsidRPr="00630FC9">
        <w:rPr>
          <w:sz w:val="22"/>
          <w:szCs w:val="22"/>
        </w:rPr>
        <w:t>, together with details of why these issues remain open at the sign off of the Acceptance Stage.</w:t>
      </w:r>
      <w:bookmarkStart w:id="472" w:name="_Toc98736667"/>
      <w:bookmarkStart w:id="473" w:name="_Toc98816882"/>
      <w:bookmarkStart w:id="474" w:name="_Toc380662577"/>
    </w:p>
    <w:p w:rsidR="006C7E6A" w:rsidRDefault="006C7E6A">
      <w:pPr>
        <w:pStyle w:val="Heading2"/>
        <w:rPr>
          <w:i w:val="0"/>
        </w:rPr>
      </w:pPr>
      <w:r>
        <w:rPr>
          <w:i w:val="0"/>
        </w:rPr>
        <w:t>Document Sign Off</w:t>
      </w:r>
      <w:bookmarkEnd w:id="472"/>
      <w:bookmarkEnd w:id="473"/>
      <w:bookmarkEnd w:id="474"/>
    </w:p>
    <w:p w:rsidR="006C7E6A" w:rsidRDefault="006C7E6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46"/>
        <w:gridCol w:w="3168"/>
        <w:gridCol w:w="3168"/>
      </w:tblGrid>
      <w:tr w:rsidR="00630FC9" w:rsidTr="00630FC9">
        <w:tc>
          <w:tcPr>
            <w:tcW w:w="2034" w:type="pct"/>
            <w:shd w:val="clear" w:color="auto" w:fill="E0E0E0"/>
          </w:tcPr>
          <w:p w:rsidR="00630FC9" w:rsidRDefault="00630FC9" w:rsidP="000C4719">
            <w:pPr>
              <w:rPr>
                <w:rFonts w:ascii="Arial" w:hAnsi="Arial" w:cs="Arial"/>
                <w:b/>
                <w:sz w:val="20"/>
                <w:szCs w:val="20"/>
              </w:rPr>
            </w:pPr>
            <w:r>
              <w:rPr>
                <w:rFonts w:ascii="Arial" w:hAnsi="Arial" w:cs="Arial"/>
                <w:b/>
                <w:sz w:val="20"/>
                <w:szCs w:val="20"/>
              </w:rPr>
              <w:t xml:space="preserve">Project Manager </w:t>
            </w:r>
          </w:p>
        </w:tc>
        <w:tc>
          <w:tcPr>
            <w:tcW w:w="1483" w:type="pct"/>
          </w:tcPr>
          <w:p w:rsidR="00630FC9" w:rsidRDefault="00630FC9" w:rsidP="000C4719">
            <w:pPr>
              <w:rPr>
                <w:rFonts w:ascii="Arial" w:hAnsi="Arial" w:cs="Arial"/>
                <w:i/>
                <w:sz w:val="20"/>
                <w:szCs w:val="20"/>
              </w:rPr>
            </w:pPr>
            <w:r>
              <w:rPr>
                <w:rFonts w:ascii="Arial" w:hAnsi="Arial" w:cs="Arial"/>
                <w:i/>
                <w:sz w:val="20"/>
                <w:szCs w:val="20"/>
              </w:rPr>
              <w:t>Name</w:t>
            </w:r>
          </w:p>
        </w:tc>
        <w:tc>
          <w:tcPr>
            <w:tcW w:w="1483" w:type="pct"/>
          </w:tcPr>
          <w:p w:rsidR="00630FC9" w:rsidRDefault="00630FC9" w:rsidP="000C4719">
            <w:pPr>
              <w:rPr>
                <w:rFonts w:ascii="Arial" w:hAnsi="Arial" w:cs="Arial"/>
                <w:i/>
                <w:sz w:val="20"/>
                <w:szCs w:val="20"/>
              </w:rPr>
            </w:pPr>
            <w:r>
              <w:rPr>
                <w:rFonts w:ascii="Arial" w:hAnsi="Arial" w:cs="Arial"/>
                <w:i/>
                <w:sz w:val="20"/>
                <w:szCs w:val="20"/>
              </w:rPr>
              <w:t xml:space="preserve">Date Signed Off </w:t>
            </w:r>
          </w:p>
        </w:tc>
      </w:tr>
      <w:tr w:rsidR="00630FC9" w:rsidTr="00630FC9">
        <w:tc>
          <w:tcPr>
            <w:tcW w:w="2034" w:type="pct"/>
            <w:shd w:val="clear" w:color="auto" w:fill="E0E0E0"/>
          </w:tcPr>
          <w:p w:rsidR="00630FC9" w:rsidRDefault="00630FC9" w:rsidP="000C4719">
            <w:pPr>
              <w:rPr>
                <w:rFonts w:ascii="Arial" w:hAnsi="Arial" w:cs="Arial"/>
                <w:b/>
                <w:sz w:val="20"/>
                <w:szCs w:val="20"/>
              </w:rPr>
            </w:pPr>
            <w:r>
              <w:rPr>
                <w:rFonts w:ascii="Arial" w:hAnsi="Arial" w:cs="Arial"/>
                <w:b/>
                <w:sz w:val="20"/>
                <w:szCs w:val="20"/>
              </w:rPr>
              <w:t>Business Analyst</w:t>
            </w:r>
          </w:p>
        </w:tc>
        <w:tc>
          <w:tcPr>
            <w:tcW w:w="1483" w:type="pct"/>
          </w:tcPr>
          <w:p w:rsidR="00630FC9" w:rsidRDefault="00630FC9" w:rsidP="000C4719">
            <w:pPr>
              <w:rPr>
                <w:rFonts w:ascii="Arial" w:hAnsi="Arial" w:cs="Arial"/>
                <w:i/>
                <w:sz w:val="20"/>
                <w:szCs w:val="20"/>
              </w:rPr>
            </w:pPr>
            <w:r>
              <w:rPr>
                <w:rFonts w:ascii="Arial" w:hAnsi="Arial" w:cs="Arial"/>
                <w:i/>
                <w:sz w:val="20"/>
                <w:szCs w:val="20"/>
              </w:rPr>
              <w:t>Name</w:t>
            </w:r>
          </w:p>
        </w:tc>
        <w:tc>
          <w:tcPr>
            <w:tcW w:w="1483" w:type="pct"/>
          </w:tcPr>
          <w:p w:rsidR="00630FC9" w:rsidRDefault="00630FC9" w:rsidP="000C4719">
            <w:pPr>
              <w:rPr>
                <w:rFonts w:ascii="Arial" w:hAnsi="Arial" w:cs="Arial"/>
                <w:i/>
                <w:sz w:val="20"/>
                <w:szCs w:val="20"/>
              </w:rPr>
            </w:pPr>
            <w:r>
              <w:rPr>
                <w:rFonts w:ascii="Arial" w:hAnsi="Arial" w:cs="Arial"/>
                <w:i/>
                <w:sz w:val="20"/>
                <w:szCs w:val="20"/>
              </w:rPr>
              <w:t>Date Signed Off</w:t>
            </w:r>
          </w:p>
        </w:tc>
      </w:tr>
      <w:tr w:rsidR="00630FC9" w:rsidTr="00630FC9">
        <w:tc>
          <w:tcPr>
            <w:tcW w:w="2034" w:type="pct"/>
            <w:shd w:val="clear" w:color="auto" w:fill="E0E0E0"/>
          </w:tcPr>
          <w:p w:rsidR="00630FC9" w:rsidRDefault="00630FC9" w:rsidP="000C4719">
            <w:pPr>
              <w:rPr>
                <w:rFonts w:ascii="Arial" w:hAnsi="Arial" w:cs="Arial"/>
                <w:b/>
                <w:sz w:val="20"/>
                <w:szCs w:val="20"/>
              </w:rPr>
            </w:pPr>
            <w:r>
              <w:rPr>
                <w:rFonts w:ascii="Arial" w:hAnsi="Arial" w:cs="Arial"/>
                <w:b/>
                <w:sz w:val="20"/>
                <w:szCs w:val="20"/>
              </w:rPr>
              <w:t>Business Assurance Coordinator</w:t>
            </w:r>
          </w:p>
        </w:tc>
        <w:tc>
          <w:tcPr>
            <w:tcW w:w="1483" w:type="pct"/>
          </w:tcPr>
          <w:p w:rsidR="00630FC9" w:rsidRDefault="00630FC9" w:rsidP="000C4719">
            <w:pPr>
              <w:rPr>
                <w:rFonts w:ascii="Arial" w:hAnsi="Arial" w:cs="Arial"/>
                <w:i/>
                <w:sz w:val="20"/>
                <w:szCs w:val="20"/>
              </w:rPr>
            </w:pPr>
            <w:r>
              <w:rPr>
                <w:rFonts w:ascii="Arial" w:hAnsi="Arial" w:cs="Arial"/>
                <w:i/>
                <w:sz w:val="20"/>
                <w:szCs w:val="20"/>
              </w:rPr>
              <w:t>Name</w:t>
            </w:r>
          </w:p>
        </w:tc>
        <w:tc>
          <w:tcPr>
            <w:tcW w:w="1483" w:type="pct"/>
          </w:tcPr>
          <w:p w:rsidR="00630FC9" w:rsidRDefault="00630FC9" w:rsidP="000C4719">
            <w:pPr>
              <w:rPr>
                <w:rFonts w:ascii="Arial" w:hAnsi="Arial" w:cs="Arial"/>
                <w:i/>
                <w:sz w:val="20"/>
                <w:szCs w:val="20"/>
              </w:rPr>
            </w:pPr>
            <w:r>
              <w:rPr>
                <w:rFonts w:ascii="Arial" w:hAnsi="Arial" w:cs="Arial"/>
                <w:i/>
                <w:sz w:val="20"/>
                <w:szCs w:val="20"/>
              </w:rPr>
              <w:t>Date Signed Off</w:t>
            </w:r>
          </w:p>
        </w:tc>
      </w:tr>
    </w:tbl>
    <w:p w:rsidR="00204F32" w:rsidRDefault="00204F32" w:rsidP="002C3E96"/>
    <w:p w:rsidR="00204F32" w:rsidRDefault="00204F32">
      <w:r>
        <w:br w:type="page"/>
      </w:r>
    </w:p>
    <w:p w:rsidR="006C7E6A" w:rsidRDefault="00204F32" w:rsidP="00B26C52">
      <w:pPr>
        <w:pStyle w:val="AppendixHeading"/>
      </w:pPr>
      <w:bookmarkStart w:id="475" w:name="_Toc380662578"/>
      <w:bookmarkStart w:id="476" w:name="_Ref381704023"/>
      <w:r>
        <w:lastRenderedPageBreak/>
        <w:t>SQL Script</w:t>
      </w:r>
      <w:bookmarkEnd w:id="475"/>
      <w:bookmarkEnd w:id="476"/>
    </w:p>
    <w:p w:rsidR="0078649C" w:rsidRDefault="0078649C" w:rsidP="0078649C"/>
    <w:p w:rsidR="0078649C" w:rsidRDefault="00EE41E6" w:rsidP="0078649C">
      <w:r>
        <w:t xml:space="preserve">The following script will </w:t>
      </w:r>
      <w:r w:rsidR="00E93FA7">
        <w:t xml:space="preserve">move a change </w:t>
      </w:r>
      <w:r>
        <w:t xml:space="preserve">notification </w:t>
      </w:r>
      <w:r w:rsidR="00E93FA7">
        <w:t>between services in IDM. This should</w:t>
      </w:r>
      <w:r w:rsidR="00AB5A74">
        <w:t xml:space="preserve"> be run as the “</w:t>
      </w:r>
      <w:proofErr w:type="spellStart"/>
      <w:r w:rsidR="00AB5A74">
        <w:t>idmengine</w:t>
      </w:r>
      <w:proofErr w:type="spellEnd"/>
      <w:r w:rsidR="00AB5A74">
        <w:t>” user on IDMLIVE.WORLD</w:t>
      </w:r>
      <w:r w:rsidR="00300BB0">
        <w:t>, replacing “&lt;new service key&gt;” with the key for the test service, and “&lt;change ID&gt;” with the ID of the change to be moved:</w:t>
      </w:r>
    </w:p>
    <w:p w:rsidR="00AB5A74" w:rsidRDefault="00AB5A74" w:rsidP="0078649C"/>
    <w:p w:rsidR="00300BB0" w:rsidRPr="00300BB0" w:rsidRDefault="00300BB0" w:rsidP="00300BB0">
      <w:pPr>
        <w:rPr>
          <w:rFonts w:ascii="Consolas" w:hAnsi="Consolas" w:cs="Consolas"/>
        </w:rPr>
      </w:pPr>
      <w:r w:rsidRPr="00300BB0">
        <w:rPr>
          <w:rFonts w:ascii="Consolas" w:hAnsi="Consolas" w:cs="Consolas"/>
        </w:rPr>
        <w:t>UPDATE IDM_NOTIFICATION_QUEUE</w:t>
      </w:r>
    </w:p>
    <w:p w:rsidR="00300BB0" w:rsidRPr="00300BB0" w:rsidRDefault="00300BB0" w:rsidP="00BE3649">
      <w:pPr>
        <w:ind w:firstLine="720"/>
        <w:rPr>
          <w:rFonts w:ascii="Consolas" w:hAnsi="Consolas" w:cs="Consolas"/>
        </w:rPr>
      </w:pPr>
      <w:r w:rsidRPr="00300BB0">
        <w:rPr>
          <w:rFonts w:ascii="Consolas" w:hAnsi="Consolas" w:cs="Consolas"/>
        </w:rPr>
        <w:t>SET SERVICE_ID=</w:t>
      </w:r>
      <w:r w:rsidR="00CC62A5">
        <w:rPr>
          <w:rFonts w:ascii="Consolas" w:hAnsi="Consolas" w:cs="Consolas"/>
        </w:rPr>
        <w:t>'</w:t>
      </w:r>
      <w:r w:rsidR="00FE3119">
        <w:rPr>
          <w:rFonts w:ascii="Consolas" w:hAnsi="Consolas" w:cs="Consolas"/>
        </w:rPr>
        <w:t>506</w:t>
      </w:r>
      <w:r w:rsidR="00CC62A5">
        <w:rPr>
          <w:rFonts w:ascii="Consolas" w:hAnsi="Consolas" w:cs="Consolas"/>
        </w:rPr>
        <w:t>'</w:t>
      </w:r>
    </w:p>
    <w:p w:rsidR="00300BB0" w:rsidRPr="00300BB0" w:rsidRDefault="00300BB0" w:rsidP="00B26C52">
      <w:pPr>
        <w:ind w:firstLine="720"/>
        <w:rPr>
          <w:rFonts w:ascii="Consolas" w:hAnsi="Consolas" w:cs="Consolas"/>
        </w:rPr>
      </w:pPr>
      <w:r w:rsidRPr="00300BB0">
        <w:rPr>
          <w:rFonts w:ascii="Consolas" w:hAnsi="Consolas" w:cs="Consolas"/>
        </w:rPr>
        <w:t>WHERE CHANGE_ID='</w:t>
      </w:r>
      <w:r>
        <w:rPr>
          <w:rFonts w:ascii="Consolas" w:hAnsi="Consolas" w:cs="Consolas"/>
        </w:rPr>
        <w:t>&lt;change ID&gt;</w:t>
      </w:r>
      <w:r w:rsidRPr="00300BB0">
        <w:rPr>
          <w:rFonts w:ascii="Consolas" w:hAnsi="Consolas" w:cs="Consolas"/>
        </w:rPr>
        <w:t>'</w:t>
      </w:r>
    </w:p>
    <w:p w:rsidR="00300BB0" w:rsidRDefault="00300BB0" w:rsidP="00BE3649">
      <w:pPr>
        <w:ind w:left="720" w:firstLine="720"/>
        <w:rPr>
          <w:ins w:id="477" w:author="Author"/>
          <w:rFonts w:ascii="Consolas" w:hAnsi="Consolas" w:cs="Consolas"/>
        </w:rPr>
      </w:pPr>
      <w:r w:rsidRPr="00300BB0">
        <w:rPr>
          <w:rFonts w:ascii="Consolas" w:hAnsi="Consolas" w:cs="Consolas"/>
        </w:rPr>
        <w:t>A</w:t>
      </w:r>
      <w:r>
        <w:rPr>
          <w:rFonts w:ascii="Consolas" w:hAnsi="Consolas" w:cs="Consolas"/>
        </w:rPr>
        <w:t>ND SERVICE_ID</w:t>
      </w:r>
      <w:r w:rsidR="00FE3119">
        <w:rPr>
          <w:rFonts w:ascii="Consolas" w:hAnsi="Consolas" w:cs="Consolas"/>
        </w:rPr>
        <w:t>='13</w:t>
      </w:r>
      <w:r w:rsidR="00CC62A5">
        <w:rPr>
          <w:rFonts w:ascii="Consolas" w:hAnsi="Consolas" w:cs="Consolas"/>
        </w:rPr>
        <w:t>6</w:t>
      </w:r>
      <w:r w:rsidR="00FE3119">
        <w:rPr>
          <w:rFonts w:ascii="Consolas" w:hAnsi="Consolas" w:cs="Consolas"/>
        </w:rPr>
        <w:t>';</w:t>
      </w:r>
    </w:p>
    <w:p w:rsidR="00702665" w:rsidRDefault="00702665">
      <w:pPr>
        <w:rPr>
          <w:ins w:id="478" w:author="Author"/>
          <w:rFonts w:ascii="Consolas" w:hAnsi="Consolas" w:cs="Consolas"/>
        </w:rPr>
        <w:pPrChange w:id="479" w:author="Author">
          <w:pPr>
            <w:ind w:left="720" w:firstLine="720"/>
          </w:pPr>
        </w:pPrChange>
      </w:pPr>
    </w:p>
    <w:p w:rsidR="00702665" w:rsidRDefault="00702665">
      <w:pPr>
        <w:rPr>
          <w:ins w:id="480" w:author="Author"/>
        </w:rPr>
        <w:pPrChange w:id="481" w:author="Author">
          <w:pPr>
            <w:ind w:left="720" w:firstLine="720"/>
          </w:pPr>
        </w:pPrChange>
      </w:pPr>
      <w:ins w:id="482" w:author="Author">
        <w:r>
          <w:t>Where an intermediary service ID of ‘000’ is to be used, the following two statements can be used instead:</w:t>
        </w:r>
      </w:ins>
    </w:p>
    <w:p w:rsidR="00702665" w:rsidRDefault="00702665">
      <w:pPr>
        <w:rPr>
          <w:ins w:id="483" w:author="Author"/>
        </w:rPr>
        <w:pPrChange w:id="484" w:author="Author">
          <w:pPr>
            <w:ind w:left="720" w:firstLine="720"/>
          </w:pPr>
        </w:pPrChange>
      </w:pPr>
    </w:p>
    <w:p w:rsidR="00702665" w:rsidRPr="00300BB0" w:rsidRDefault="00702665" w:rsidP="00702665">
      <w:pPr>
        <w:rPr>
          <w:ins w:id="485" w:author="Author"/>
          <w:rFonts w:ascii="Consolas" w:hAnsi="Consolas" w:cs="Consolas"/>
        </w:rPr>
      </w:pPr>
      <w:ins w:id="486" w:author="Author">
        <w:r w:rsidRPr="00300BB0">
          <w:rPr>
            <w:rFonts w:ascii="Consolas" w:hAnsi="Consolas" w:cs="Consolas"/>
          </w:rPr>
          <w:t>UPDATE IDM_NOTIFICATION_QUEUE</w:t>
        </w:r>
      </w:ins>
    </w:p>
    <w:p w:rsidR="00702665" w:rsidRPr="00300BB0" w:rsidRDefault="00702665" w:rsidP="00702665">
      <w:pPr>
        <w:ind w:firstLine="720"/>
        <w:rPr>
          <w:ins w:id="487" w:author="Author"/>
          <w:rFonts w:ascii="Consolas" w:hAnsi="Consolas" w:cs="Consolas"/>
        </w:rPr>
      </w:pPr>
      <w:ins w:id="488" w:author="Author">
        <w:r w:rsidRPr="00300BB0">
          <w:rPr>
            <w:rFonts w:ascii="Consolas" w:hAnsi="Consolas" w:cs="Consolas"/>
          </w:rPr>
          <w:t>SET SERVICE_ID=</w:t>
        </w:r>
        <w:r>
          <w:rPr>
            <w:rFonts w:ascii="Consolas" w:hAnsi="Consolas" w:cs="Consolas"/>
          </w:rPr>
          <w:t>'000'</w:t>
        </w:r>
      </w:ins>
    </w:p>
    <w:p w:rsidR="00702665" w:rsidRPr="00300BB0" w:rsidRDefault="00702665" w:rsidP="00702665">
      <w:pPr>
        <w:ind w:firstLine="720"/>
        <w:rPr>
          <w:ins w:id="489" w:author="Author"/>
          <w:rFonts w:ascii="Consolas" w:hAnsi="Consolas" w:cs="Consolas"/>
        </w:rPr>
      </w:pPr>
      <w:ins w:id="490" w:author="Author">
        <w:r w:rsidRPr="00300BB0">
          <w:rPr>
            <w:rFonts w:ascii="Consolas" w:hAnsi="Consolas" w:cs="Consolas"/>
          </w:rPr>
          <w:t>WHERE CHANGE_ID='</w:t>
        </w:r>
        <w:r>
          <w:rPr>
            <w:rFonts w:ascii="Consolas" w:hAnsi="Consolas" w:cs="Consolas"/>
          </w:rPr>
          <w:t>&lt;change ID&gt;</w:t>
        </w:r>
        <w:r w:rsidRPr="00300BB0">
          <w:rPr>
            <w:rFonts w:ascii="Consolas" w:hAnsi="Consolas" w:cs="Consolas"/>
          </w:rPr>
          <w:t>'</w:t>
        </w:r>
      </w:ins>
    </w:p>
    <w:p w:rsidR="00702665" w:rsidRDefault="00702665" w:rsidP="00702665">
      <w:pPr>
        <w:ind w:left="720" w:firstLine="720"/>
        <w:rPr>
          <w:ins w:id="491" w:author="Author"/>
          <w:rFonts w:ascii="Consolas" w:hAnsi="Consolas" w:cs="Consolas"/>
        </w:rPr>
      </w:pPr>
      <w:ins w:id="492" w:author="Author">
        <w:r w:rsidRPr="00300BB0">
          <w:rPr>
            <w:rFonts w:ascii="Consolas" w:hAnsi="Consolas" w:cs="Consolas"/>
          </w:rPr>
          <w:t>A</w:t>
        </w:r>
        <w:r>
          <w:rPr>
            <w:rFonts w:ascii="Consolas" w:hAnsi="Consolas" w:cs="Consolas"/>
          </w:rPr>
          <w:t>ND SERVICE_ID='136';</w:t>
        </w:r>
      </w:ins>
    </w:p>
    <w:p w:rsidR="00702665" w:rsidRDefault="00702665" w:rsidP="00702665">
      <w:pPr>
        <w:ind w:left="720" w:firstLine="720"/>
        <w:rPr>
          <w:ins w:id="493" w:author="Author"/>
          <w:rFonts w:ascii="Consolas" w:hAnsi="Consolas" w:cs="Consolas"/>
        </w:rPr>
      </w:pPr>
    </w:p>
    <w:p w:rsidR="00702665" w:rsidRPr="00300BB0" w:rsidRDefault="00702665" w:rsidP="00702665">
      <w:pPr>
        <w:rPr>
          <w:ins w:id="494" w:author="Author"/>
          <w:rFonts w:ascii="Consolas" w:hAnsi="Consolas" w:cs="Consolas"/>
        </w:rPr>
      </w:pPr>
      <w:ins w:id="495" w:author="Author">
        <w:r w:rsidRPr="00300BB0">
          <w:rPr>
            <w:rFonts w:ascii="Consolas" w:hAnsi="Consolas" w:cs="Consolas"/>
          </w:rPr>
          <w:t>UPDATE IDM_NOTIFICATION_QUEUE</w:t>
        </w:r>
      </w:ins>
    </w:p>
    <w:p w:rsidR="00702665" w:rsidRPr="00300BB0" w:rsidRDefault="00702665" w:rsidP="00702665">
      <w:pPr>
        <w:ind w:firstLine="720"/>
        <w:rPr>
          <w:ins w:id="496" w:author="Author"/>
          <w:rFonts w:ascii="Consolas" w:hAnsi="Consolas" w:cs="Consolas"/>
        </w:rPr>
      </w:pPr>
      <w:ins w:id="497" w:author="Author">
        <w:r w:rsidRPr="00300BB0">
          <w:rPr>
            <w:rFonts w:ascii="Consolas" w:hAnsi="Consolas" w:cs="Consolas"/>
          </w:rPr>
          <w:t>SET SERVICE_ID=</w:t>
        </w:r>
        <w:r>
          <w:rPr>
            <w:rFonts w:ascii="Consolas" w:hAnsi="Consolas" w:cs="Consolas"/>
          </w:rPr>
          <w:t>'506'</w:t>
        </w:r>
      </w:ins>
    </w:p>
    <w:p w:rsidR="00702665" w:rsidRDefault="00702665">
      <w:pPr>
        <w:ind w:firstLine="720"/>
        <w:rPr>
          <w:ins w:id="498" w:author="Author"/>
          <w:rFonts w:ascii="Consolas" w:hAnsi="Consolas" w:cs="Consolas"/>
        </w:rPr>
        <w:pPrChange w:id="499" w:author="Author">
          <w:pPr>
            <w:ind w:left="720" w:firstLine="720"/>
          </w:pPr>
        </w:pPrChange>
      </w:pPr>
      <w:ins w:id="500" w:author="Author">
        <w:r w:rsidRPr="00300BB0">
          <w:rPr>
            <w:rFonts w:ascii="Consolas" w:hAnsi="Consolas" w:cs="Consolas"/>
          </w:rPr>
          <w:t xml:space="preserve">WHERE </w:t>
        </w:r>
        <w:r>
          <w:rPr>
            <w:rFonts w:ascii="Consolas" w:hAnsi="Consolas" w:cs="Consolas"/>
          </w:rPr>
          <w:t>SERVICE_ID='000';</w:t>
        </w:r>
      </w:ins>
    </w:p>
    <w:p w:rsidR="00702665" w:rsidRPr="00B91C97" w:rsidRDefault="00702665">
      <w:pPr>
        <w:pPrChange w:id="501" w:author="Author">
          <w:pPr>
            <w:ind w:left="720" w:firstLine="720"/>
          </w:pPr>
        </w:pPrChange>
      </w:pPr>
    </w:p>
    <w:p w:rsidR="00300BB0" w:rsidRDefault="00300BB0" w:rsidP="00300BB0">
      <w:pPr>
        <w:rPr>
          <w:rFonts w:ascii="Consolas" w:hAnsi="Consolas" w:cs="Consolas"/>
        </w:rPr>
      </w:pPr>
    </w:p>
    <w:p w:rsidR="00CC62A5" w:rsidRDefault="00EE41E6" w:rsidP="002C3E96">
      <w:r>
        <w:t xml:space="preserve">The following script can be used to identify changes for the existing </w:t>
      </w:r>
      <w:r w:rsidR="00CC62A5">
        <w:t>IDM service, in order that their change IDs can be passed into the SQL above. The status code condition limits the returned notifications to new (unprocessed) notifications:</w:t>
      </w:r>
    </w:p>
    <w:p w:rsidR="00CC62A5" w:rsidRDefault="00CC62A5" w:rsidP="002C3E96"/>
    <w:p w:rsidR="00CC62A5" w:rsidRDefault="00CC62A5" w:rsidP="002C3E96">
      <w:r>
        <w:t>SELECT * FROM IDM_NOTIFICATION_QUEUE</w:t>
      </w:r>
    </w:p>
    <w:p w:rsidR="00204F32" w:rsidRDefault="00CC62A5" w:rsidP="002C3E96">
      <w:pPr>
        <w:rPr>
          <w:rFonts w:ascii="Consolas" w:hAnsi="Consolas" w:cs="Consolas"/>
        </w:rPr>
      </w:pPr>
      <w:r>
        <w:tab/>
        <w:t xml:space="preserve">WHERE </w:t>
      </w:r>
      <w:r>
        <w:rPr>
          <w:rFonts w:ascii="Consolas" w:hAnsi="Consolas" w:cs="Consolas"/>
        </w:rPr>
        <w:t>SERVICE_ID='136'</w:t>
      </w:r>
    </w:p>
    <w:p w:rsidR="00CC62A5" w:rsidRDefault="00CC62A5" w:rsidP="002C3E96">
      <w:r>
        <w:rPr>
          <w:rFonts w:ascii="Consolas" w:hAnsi="Consolas" w:cs="Consolas"/>
        </w:rPr>
        <w:tab/>
      </w:r>
      <w:r>
        <w:rPr>
          <w:rFonts w:ascii="Consolas" w:hAnsi="Consolas" w:cs="Consolas"/>
        </w:rPr>
        <w:tab/>
        <w:t>AND STATUS_CODE='N';</w:t>
      </w:r>
    </w:p>
    <w:sectPr w:rsidR="00CC62A5" w:rsidSect="00B70CEB">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4" w:author="Author" w:initials="A">
    <w:p w:rsidR="001456B8" w:rsidRDefault="001456B8">
      <w:pPr>
        <w:pStyle w:val="CommentText"/>
      </w:pPr>
      <w:r>
        <w:rPr>
          <w:rStyle w:val="CommentReference"/>
        </w:rPr>
        <w:annotationRef/>
      </w:r>
      <w:r>
        <w:t xml:space="preserve">Might be Adam </w:t>
      </w:r>
      <w:proofErr w:type="spellStart"/>
      <w:r>
        <w:t>Wheavil</w:t>
      </w:r>
      <w:proofErr w:type="spellEnd"/>
      <w:r>
        <w:t xml:space="preserve"> doing this, in the end, from what I remember of meeting this morning?</w:t>
      </w:r>
    </w:p>
  </w:comment>
  <w:comment w:id="104" w:author="Author" w:initials="A">
    <w:p w:rsidR="001456B8" w:rsidRDefault="001456B8">
      <w:pPr>
        <w:pStyle w:val="CommentText"/>
      </w:pPr>
      <w:r>
        <w:rPr>
          <w:rStyle w:val="CommentReference"/>
        </w:rPr>
        <w:annotationRef/>
      </w:r>
      <w:r>
        <w:t>Last I heard no-one had told App Management where the environment is; I’m presuming this is in hand, but needs to be checked and progressed rapidly if they are still trying to find this out</w:t>
      </w:r>
    </w:p>
  </w:comment>
  <w:comment w:id="173" w:author="Author" w:initials="A">
    <w:p w:rsidR="001456B8" w:rsidRDefault="001456B8">
      <w:pPr>
        <w:pStyle w:val="CommentText"/>
      </w:pPr>
      <w:r>
        <w:rPr>
          <w:rStyle w:val="CommentReference"/>
        </w:rPr>
        <w:annotationRef/>
      </w:r>
      <w:r>
        <w:t>Don’t remember seeing this in the SDS – potentially may not be part of PowerShell script?</w:t>
      </w:r>
    </w:p>
  </w:comment>
  <w:comment w:id="180" w:author="Author" w:initials="A">
    <w:p w:rsidR="001456B8" w:rsidRDefault="001456B8">
      <w:pPr>
        <w:pStyle w:val="CommentText"/>
      </w:pPr>
      <w:r>
        <w:rPr>
          <w:rStyle w:val="CommentReference"/>
        </w:rPr>
        <w:annotationRef/>
      </w:r>
      <w:r>
        <w:t>Shouldn’t two of each be enough and a lot less time consuming?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6B8" w:rsidRDefault="001456B8">
      <w:r>
        <w:separator/>
      </w:r>
    </w:p>
  </w:endnote>
  <w:endnote w:type="continuationSeparator" w:id="0">
    <w:p w:rsidR="001456B8" w:rsidRDefault="00145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B8" w:rsidRDefault="001456B8">
    <w:pPr>
      <w:pStyle w:val="Footer"/>
      <w:rPr>
        <w:sz w:val="20"/>
      </w:rPr>
    </w:pPr>
    <w:r>
      <w:rPr>
        <w:sz w:val="20"/>
      </w:rPr>
      <w:t>___________________________________________________________________________________</w:t>
    </w:r>
  </w:p>
  <w:p w:rsidR="001456B8" w:rsidRDefault="001456B8">
    <w:pPr>
      <w:pStyle w:val="Footer"/>
      <w:jc w:val="center"/>
      <w:rPr>
        <w:sz w:val="20"/>
      </w:rPr>
    </w:pPr>
  </w:p>
  <w:p w:rsidR="001456B8" w:rsidRDefault="001456B8">
    <w:pPr>
      <w:pStyle w:val="Footer"/>
      <w:jc w:val="center"/>
    </w:pPr>
    <w:r>
      <w:rPr>
        <w:sz w:val="20"/>
      </w:rPr>
      <w:t>Information Services - Template Revised March 2009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B8" w:rsidRDefault="001456B8">
    <w:pPr>
      <w:pStyle w:val="Footer"/>
      <w:rPr>
        <w:sz w:val="20"/>
      </w:rPr>
    </w:pPr>
    <w:r>
      <w:rPr>
        <w:sz w:val="20"/>
      </w:rPr>
      <w:t>___________________________________________________________________________________</w:t>
    </w:r>
  </w:p>
  <w:p w:rsidR="001456B8" w:rsidRDefault="001456B8">
    <w:pPr>
      <w:pStyle w:val="Footer"/>
      <w:jc w:val="center"/>
      <w:rPr>
        <w:sz w:val="20"/>
      </w:rPr>
    </w:pPr>
  </w:p>
  <w:p w:rsidR="001456B8" w:rsidRDefault="001456B8">
    <w:pPr>
      <w:pStyle w:val="Footer"/>
      <w:jc w:val="center"/>
    </w:pPr>
    <w:r>
      <w:rPr>
        <w:sz w:val="20"/>
        <w:lang w:val="en-US"/>
      </w:rPr>
      <w:t xml:space="preserve">Page </w:t>
    </w:r>
    <w:r>
      <w:rPr>
        <w:sz w:val="20"/>
        <w:lang w:val="en-US"/>
      </w:rPr>
      <w:fldChar w:fldCharType="begin"/>
    </w:r>
    <w:r>
      <w:rPr>
        <w:sz w:val="20"/>
        <w:lang w:val="en-US"/>
      </w:rPr>
      <w:instrText xml:space="preserve"> PAGE </w:instrText>
    </w:r>
    <w:r>
      <w:rPr>
        <w:sz w:val="20"/>
        <w:lang w:val="en-US"/>
      </w:rPr>
      <w:fldChar w:fldCharType="separate"/>
    </w:r>
    <w:r w:rsidR="00AB0B81">
      <w:rPr>
        <w:noProof/>
        <w:sz w:val="20"/>
        <w:lang w:val="en-US"/>
      </w:rPr>
      <w:t>2</w:t>
    </w:r>
    <w:r>
      <w:rPr>
        <w:sz w:val="20"/>
        <w:lang w:val="en-US"/>
      </w:rPr>
      <w:fldChar w:fldCharType="end"/>
    </w:r>
    <w:r>
      <w:rPr>
        <w:sz w:val="20"/>
        <w:lang w:val="en-US"/>
      </w:rPr>
      <w:t xml:space="preserve"> of </w:t>
    </w:r>
    <w:r>
      <w:rPr>
        <w:sz w:val="20"/>
        <w:lang w:val="en-US"/>
      </w:rPr>
      <w:fldChar w:fldCharType="begin"/>
    </w:r>
    <w:r>
      <w:rPr>
        <w:sz w:val="20"/>
        <w:lang w:val="en-US"/>
      </w:rPr>
      <w:instrText xml:space="preserve"> NUMPAGES </w:instrText>
    </w:r>
    <w:r>
      <w:rPr>
        <w:sz w:val="20"/>
        <w:lang w:val="en-US"/>
      </w:rPr>
      <w:fldChar w:fldCharType="separate"/>
    </w:r>
    <w:r w:rsidR="00AB0B81">
      <w:rPr>
        <w:noProof/>
        <w:sz w:val="20"/>
        <w:lang w:val="en-US"/>
      </w:rPr>
      <w:t>26</w:t>
    </w:r>
    <w:r>
      <w:rPr>
        <w:sz w:val="2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6B8" w:rsidRDefault="001456B8">
      <w:r>
        <w:separator/>
      </w:r>
    </w:p>
  </w:footnote>
  <w:footnote w:type="continuationSeparator" w:id="0">
    <w:p w:rsidR="001456B8" w:rsidRDefault="001456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B8" w:rsidRDefault="001456B8">
    <w:pPr>
      <w:pStyle w:val="Header"/>
      <w:jc w:val="center"/>
      <w:rPr>
        <w:sz w:val="20"/>
      </w:rPr>
    </w:pPr>
    <w:r>
      <w:rPr>
        <w:sz w:val="20"/>
      </w:rPr>
      <w:t>University of Edinburgh</w:t>
    </w:r>
  </w:p>
  <w:p w:rsidR="001456B8" w:rsidRDefault="001456B8">
    <w:pPr>
      <w:pStyle w:val="Header"/>
      <w:rPr>
        <w:b/>
        <w:bCs/>
        <w:sz w:val="16"/>
      </w:rPr>
    </w:pPr>
    <w:r>
      <w:rPr>
        <w:b/>
        <w:bCs/>
        <w:sz w:val="16"/>
      </w:rPr>
      <w:t>_______________________________________________________________________________________________________</w:t>
    </w:r>
    <w:r>
      <w:rPr>
        <w:b/>
        <w:bCs/>
        <w:sz w:val="16"/>
      </w:rPr>
      <w:tab/>
    </w:r>
    <w:r>
      <w:rPr>
        <w:b/>
        <w:bCs/>
        <w:sz w:val="16"/>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B8" w:rsidRDefault="001456B8">
    <w:pPr>
      <w:pStyle w:val="Header"/>
      <w:rPr>
        <w:b/>
        <w:bCs/>
        <w:sz w:val="18"/>
      </w:rPr>
    </w:pPr>
    <w:r>
      <w:rPr>
        <w:b/>
        <w:bCs/>
        <w:sz w:val="18"/>
      </w:rPr>
      <w:t>Acceptance: User Acceptance Test Plan</w:t>
    </w:r>
    <w:r>
      <w:rPr>
        <w:b/>
        <w:bCs/>
        <w:sz w:val="18"/>
      </w:rPr>
      <w:tab/>
    </w:r>
    <w:r>
      <w:rPr>
        <w:b/>
        <w:bCs/>
        <w:sz w:val="18"/>
      </w:rPr>
      <w:tab/>
      <w:t>COM008 Exchange Provisioner</w:t>
    </w:r>
  </w:p>
  <w:p w:rsidR="001456B8" w:rsidRDefault="001456B8">
    <w:pPr>
      <w:pStyle w:val="Header"/>
      <w:rPr>
        <w:b/>
        <w:bCs/>
        <w:sz w:val="18"/>
      </w:rPr>
    </w:pPr>
    <w:r>
      <w:rPr>
        <w:b/>
        <w:bCs/>
        <w:sz w:val="18"/>
      </w:rPr>
      <w:t>Version: 1.2</w:t>
    </w:r>
  </w:p>
  <w:p w:rsidR="001456B8" w:rsidRDefault="001456B8">
    <w:pPr>
      <w:pStyle w:val="Header"/>
      <w:rPr>
        <w:b/>
        <w:bCs/>
        <w:sz w:val="16"/>
      </w:rPr>
    </w:pPr>
    <w:r>
      <w:rPr>
        <w:b/>
        <w:bCs/>
        <w:sz w:val="16"/>
      </w:rPr>
      <w:t>_______________________________________________________________________________________________________</w:t>
    </w:r>
    <w:r>
      <w:rPr>
        <w:b/>
        <w:bCs/>
        <w:sz w:val="16"/>
      </w:rPr>
      <w:tab/>
    </w:r>
    <w:r>
      <w:rPr>
        <w:b/>
        <w:bCs/>
        <w:sz w:val="16"/>
      </w:rPr>
      <w:tab/>
    </w:r>
    <w:r>
      <w:rPr>
        <w:b/>
        <w:bCs/>
        <w:sz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32A7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EC46B6"/>
    <w:multiLevelType w:val="hybridMultilevel"/>
    <w:tmpl w:val="ECA4D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7C7517"/>
    <w:multiLevelType w:val="hybridMultilevel"/>
    <w:tmpl w:val="A84E5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65780A"/>
    <w:multiLevelType w:val="hybridMultilevel"/>
    <w:tmpl w:val="DA1A9DC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0A785201"/>
    <w:multiLevelType w:val="hybridMultilevel"/>
    <w:tmpl w:val="62B63C22"/>
    <w:lvl w:ilvl="0" w:tplc="597C6DC8">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0BB7ABC"/>
    <w:multiLevelType w:val="hybridMultilevel"/>
    <w:tmpl w:val="ADF41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6183AB9"/>
    <w:multiLevelType w:val="hybridMultilevel"/>
    <w:tmpl w:val="0F3487A8"/>
    <w:lvl w:ilvl="0" w:tplc="32D80C28">
      <w:start w:val="2"/>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6184E1D"/>
    <w:multiLevelType w:val="hybridMultilevel"/>
    <w:tmpl w:val="0DD64FF8"/>
    <w:lvl w:ilvl="0" w:tplc="6202729C">
      <w:start w:val="1"/>
      <w:numFmt w:val="bullet"/>
      <w:pStyle w:val="StyleStyle9ptBoldBefore2ptAfter2ptNotBold"/>
      <w:lvlText w:val=""/>
      <w:lvlJc w:val="left"/>
      <w:pPr>
        <w:tabs>
          <w:tab w:val="num" w:pos="1440"/>
        </w:tabs>
        <w:ind w:left="1440" w:hanging="360"/>
      </w:pPr>
      <w:rPr>
        <w:rFonts w:ascii="Symbol" w:hAnsi="Symbol" w:hint="default"/>
        <w:color w:val="AF1E2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6B01DC9"/>
    <w:multiLevelType w:val="hybridMultilevel"/>
    <w:tmpl w:val="02FA9A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9520FA3"/>
    <w:multiLevelType w:val="multilevel"/>
    <w:tmpl w:val="049AC8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nsid w:val="1CD5479A"/>
    <w:multiLevelType w:val="hybridMultilevel"/>
    <w:tmpl w:val="C5D06A1C"/>
    <w:lvl w:ilvl="0" w:tplc="32D80C28">
      <w:start w:val="2"/>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F7623A5"/>
    <w:multiLevelType w:val="hybridMultilevel"/>
    <w:tmpl w:val="3850C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0D07D97"/>
    <w:multiLevelType w:val="hybridMultilevel"/>
    <w:tmpl w:val="BFAA8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1474C9D"/>
    <w:multiLevelType w:val="hybridMultilevel"/>
    <w:tmpl w:val="3850C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78A2163"/>
    <w:multiLevelType w:val="hybridMultilevel"/>
    <w:tmpl w:val="01125D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27FB0BC2"/>
    <w:multiLevelType w:val="hybridMultilevel"/>
    <w:tmpl w:val="9EB8A7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29AD0DEA"/>
    <w:multiLevelType w:val="hybridMultilevel"/>
    <w:tmpl w:val="BE1CD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CE62916"/>
    <w:multiLevelType w:val="hybridMultilevel"/>
    <w:tmpl w:val="ED629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ED00CC8"/>
    <w:multiLevelType w:val="hybridMultilevel"/>
    <w:tmpl w:val="02FA9A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4154FA8"/>
    <w:multiLevelType w:val="hybridMultilevel"/>
    <w:tmpl w:val="61B26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091478B"/>
    <w:multiLevelType w:val="hybridMultilevel"/>
    <w:tmpl w:val="3E465C2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438F0BAB"/>
    <w:multiLevelType w:val="hybridMultilevel"/>
    <w:tmpl w:val="3850C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41B7A9E"/>
    <w:multiLevelType w:val="hybridMultilevel"/>
    <w:tmpl w:val="A82E7D2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46817D03"/>
    <w:multiLevelType w:val="hybridMultilevel"/>
    <w:tmpl w:val="5762B1C2"/>
    <w:lvl w:ilvl="0" w:tplc="AE72D9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B1C31A9"/>
    <w:multiLevelType w:val="hybridMultilevel"/>
    <w:tmpl w:val="3850C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11A0DB0"/>
    <w:multiLevelType w:val="hybridMultilevel"/>
    <w:tmpl w:val="959AE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12837B1"/>
    <w:multiLevelType w:val="hybridMultilevel"/>
    <w:tmpl w:val="CD3C3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84D58AB"/>
    <w:multiLevelType w:val="hybridMultilevel"/>
    <w:tmpl w:val="A9A0D31A"/>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5EC3273D"/>
    <w:multiLevelType w:val="hybridMultilevel"/>
    <w:tmpl w:val="18107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22A31BB"/>
    <w:multiLevelType w:val="hybridMultilevel"/>
    <w:tmpl w:val="0BEA58A4"/>
    <w:lvl w:ilvl="0" w:tplc="7FA2075C">
      <w:start w:val="1"/>
      <w:numFmt w:val="decimal"/>
      <w:pStyle w:val="AppendixSubheading"/>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6BE53AC"/>
    <w:multiLevelType w:val="hybridMultilevel"/>
    <w:tmpl w:val="59928F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6BBB2F78"/>
    <w:multiLevelType w:val="hybridMultilevel"/>
    <w:tmpl w:val="844828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1EF1E49"/>
    <w:multiLevelType w:val="hybridMultilevel"/>
    <w:tmpl w:val="CD4EBE5C"/>
    <w:lvl w:ilvl="0" w:tplc="4A0653A8">
      <w:start w:val="1"/>
      <w:numFmt w:val="upperLetter"/>
      <w:pStyle w:val="AppendixHeading"/>
      <w:lvlText w:val="Appendix %1:"/>
      <w:lvlJc w:val="left"/>
      <w:pPr>
        <w:ind w:left="305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3D4587C"/>
    <w:multiLevelType w:val="hybridMultilevel"/>
    <w:tmpl w:val="8DC8A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FB344FB"/>
    <w:multiLevelType w:val="hybridMultilevel"/>
    <w:tmpl w:val="3A204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15"/>
  </w:num>
  <w:num w:numId="4">
    <w:abstractNumId w:val="3"/>
  </w:num>
  <w:num w:numId="5">
    <w:abstractNumId w:val="7"/>
  </w:num>
  <w:num w:numId="6">
    <w:abstractNumId w:val="27"/>
  </w:num>
  <w:num w:numId="7">
    <w:abstractNumId w:val="20"/>
  </w:num>
  <w:num w:numId="8">
    <w:abstractNumId w:val="28"/>
  </w:num>
  <w:num w:numId="9">
    <w:abstractNumId w:val="30"/>
  </w:num>
  <w:num w:numId="10">
    <w:abstractNumId w:val="25"/>
  </w:num>
  <w:num w:numId="11">
    <w:abstractNumId w:val="2"/>
  </w:num>
  <w:num w:numId="12">
    <w:abstractNumId w:val="19"/>
  </w:num>
  <w:num w:numId="13">
    <w:abstractNumId w:val="1"/>
  </w:num>
  <w:num w:numId="14">
    <w:abstractNumId w:val="12"/>
  </w:num>
  <w:num w:numId="15">
    <w:abstractNumId w:val="17"/>
  </w:num>
  <w:num w:numId="16">
    <w:abstractNumId w:val="34"/>
  </w:num>
  <w:num w:numId="17">
    <w:abstractNumId w:val="16"/>
  </w:num>
  <w:num w:numId="18">
    <w:abstractNumId w:val="14"/>
  </w:num>
  <w:num w:numId="19">
    <w:abstractNumId w:val="26"/>
  </w:num>
  <w:num w:numId="20">
    <w:abstractNumId w:val="0"/>
  </w:num>
  <w:num w:numId="21">
    <w:abstractNumId w:val="9"/>
  </w:num>
  <w:num w:numId="22">
    <w:abstractNumId w:val="32"/>
  </w:num>
  <w:num w:numId="23">
    <w:abstractNumId w:val="29"/>
  </w:num>
  <w:num w:numId="24">
    <w:abstractNumId w:val="33"/>
  </w:num>
  <w:num w:numId="25">
    <w:abstractNumId w:val="5"/>
  </w:num>
  <w:num w:numId="26">
    <w:abstractNumId w:val="18"/>
  </w:num>
  <w:num w:numId="27">
    <w:abstractNumId w:val="8"/>
  </w:num>
  <w:num w:numId="28">
    <w:abstractNumId w:val="10"/>
  </w:num>
  <w:num w:numId="29">
    <w:abstractNumId w:val="31"/>
  </w:num>
  <w:num w:numId="30">
    <w:abstractNumId w:val="6"/>
  </w:num>
  <w:num w:numId="31">
    <w:abstractNumId w:val="11"/>
  </w:num>
  <w:num w:numId="32">
    <w:abstractNumId w:val="13"/>
  </w:num>
  <w:num w:numId="33">
    <w:abstractNumId w:val="23"/>
  </w:num>
  <w:num w:numId="34">
    <w:abstractNumId w:val="24"/>
  </w:num>
  <w:num w:numId="35">
    <w:abstractNumId w:val="21"/>
  </w:num>
  <w:num w:numId="36">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FCE"/>
    <w:rsid w:val="000055E5"/>
    <w:rsid w:val="00010AE8"/>
    <w:rsid w:val="000159DF"/>
    <w:rsid w:val="00026811"/>
    <w:rsid w:val="00040CB9"/>
    <w:rsid w:val="000464A8"/>
    <w:rsid w:val="000542BB"/>
    <w:rsid w:val="000554CF"/>
    <w:rsid w:val="0008243B"/>
    <w:rsid w:val="000824F6"/>
    <w:rsid w:val="000A52EC"/>
    <w:rsid w:val="000A6816"/>
    <w:rsid w:val="000A7E01"/>
    <w:rsid w:val="000B2ACE"/>
    <w:rsid w:val="000C4719"/>
    <w:rsid w:val="000D6CB5"/>
    <w:rsid w:val="000E70D0"/>
    <w:rsid w:val="001022D1"/>
    <w:rsid w:val="00115479"/>
    <w:rsid w:val="00116457"/>
    <w:rsid w:val="00116622"/>
    <w:rsid w:val="00122698"/>
    <w:rsid w:val="00130B69"/>
    <w:rsid w:val="00143AE0"/>
    <w:rsid w:val="00144323"/>
    <w:rsid w:val="001456B8"/>
    <w:rsid w:val="00147C64"/>
    <w:rsid w:val="0016080C"/>
    <w:rsid w:val="00163246"/>
    <w:rsid w:val="00174A54"/>
    <w:rsid w:val="00180A81"/>
    <w:rsid w:val="001A20E5"/>
    <w:rsid w:val="001A74CF"/>
    <w:rsid w:val="001C6990"/>
    <w:rsid w:val="001D1BEB"/>
    <w:rsid w:val="001D38C5"/>
    <w:rsid w:val="001D44E0"/>
    <w:rsid w:val="001D453B"/>
    <w:rsid w:val="001D66A9"/>
    <w:rsid w:val="001E3811"/>
    <w:rsid w:val="001E77C6"/>
    <w:rsid w:val="001E7C19"/>
    <w:rsid w:val="001F2758"/>
    <w:rsid w:val="001F5C62"/>
    <w:rsid w:val="001F7501"/>
    <w:rsid w:val="00203710"/>
    <w:rsid w:val="00204F32"/>
    <w:rsid w:val="0020600B"/>
    <w:rsid w:val="00211FE9"/>
    <w:rsid w:val="0021639F"/>
    <w:rsid w:val="00224267"/>
    <w:rsid w:val="00231E25"/>
    <w:rsid w:val="00232703"/>
    <w:rsid w:val="002546A1"/>
    <w:rsid w:val="00266375"/>
    <w:rsid w:val="002759D6"/>
    <w:rsid w:val="00277DA3"/>
    <w:rsid w:val="002813F1"/>
    <w:rsid w:val="00282F86"/>
    <w:rsid w:val="00286EAF"/>
    <w:rsid w:val="002B2972"/>
    <w:rsid w:val="002C34BD"/>
    <w:rsid w:val="002C3E96"/>
    <w:rsid w:val="002E338C"/>
    <w:rsid w:val="002F2AC9"/>
    <w:rsid w:val="002F5A78"/>
    <w:rsid w:val="00300BB0"/>
    <w:rsid w:val="00302B6D"/>
    <w:rsid w:val="003047EF"/>
    <w:rsid w:val="003077CC"/>
    <w:rsid w:val="00316FC7"/>
    <w:rsid w:val="00320CDC"/>
    <w:rsid w:val="0032101F"/>
    <w:rsid w:val="00321EBB"/>
    <w:rsid w:val="00331B77"/>
    <w:rsid w:val="00344A2D"/>
    <w:rsid w:val="003473D4"/>
    <w:rsid w:val="0036225F"/>
    <w:rsid w:val="00363401"/>
    <w:rsid w:val="003635DB"/>
    <w:rsid w:val="00367E1E"/>
    <w:rsid w:val="00371395"/>
    <w:rsid w:val="00374C1B"/>
    <w:rsid w:val="003838D8"/>
    <w:rsid w:val="00391B06"/>
    <w:rsid w:val="00397307"/>
    <w:rsid w:val="003C00F3"/>
    <w:rsid w:val="003C1550"/>
    <w:rsid w:val="003C406B"/>
    <w:rsid w:val="003D67D6"/>
    <w:rsid w:val="003E4CD8"/>
    <w:rsid w:val="003E5DE9"/>
    <w:rsid w:val="003E6E84"/>
    <w:rsid w:val="003F1E0E"/>
    <w:rsid w:val="003F47EF"/>
    <w:rsid w:val="003F539E"/>
    <w:rsid w:val="00400287"/>
    <w:rsid w:val="0040753E"/>
    <w:rsid w:val="00413FD0"/>
    <w:rsid w:val="00421914"/>
    <w:rsid w:val="0042307B"/>
    <w:rsid w:val="00434852"/>
    <w:rsid w:val="00434C51"/>
    <w:rsid w:val="00436245"/>
    <w:rsid w:val="004403DB"/>
    <w:rsid w:val="00444A55"/>
    <w:rsid w:val="004500BF"/>
    <w:rsid w:val="00457FCE"/>
    <w:rsid w:val="004649CE"/>
    <w:rsid w:val="004649EB"/>
    <w:rsid w:val="004722A9"/>
    <w:rsid w:val="00472530"/>
    <w:rsid w:val="004855AC"/>
    <w:rsid w:val="00490AAC"/>
    <w:rsid w:val="00491430"/>
    <w:rsid w:val="00491C88"/>
    <w:rsid w:val="004A2B33"/>
    <w:rsid w:val="004B00AF"/>
    <w:rsid w:val="004B5B0F"/>
    <w:rsid w:val="004C4798"/>
    <w:rsid w:val="004D5736"/>
    <w:rsid w:val="004D70E5"/>
    <w:rsid w:val="004E55C8"/>
    <w:rsid w:val="004F7399"/>
    <w:rsid w:val="00505E1F"/>
    <w:rsid w:val="005209F2"/>
    <w:rsid w:val="00521DB4"/>
    <w:rsid w:val="005257D9"/>
    <w:rsid w:val="00541F1A"/>
    <w:rsid w:val="00544E89"/>
    <w:rsid w:val="00556BA0"/>
    <w:rsid w:val="0058430C"/>
    <w:rsid w:val="00584D7B"/>
    <w:rsid w:val="0059404B"/>
    <w:rsid w:val="005A2762"/>
    <w:rsid w:val="005B2073"/>
    <w:rsid w:val="005C158F"/>
    <w:rsid w:val="005C6B0D"/>
    <w:rsid w:val="005D4716"/>
    <w:rsid w:val="005D6BE1"/>
    <w:rsid w:val="005E39EB"/>
    <w:rsid w:val="005E4B8F"/>
    <w:rsid w:val="005F625F"/>
    <w:rsid w:val="00620CDA"/>
    <w:rsid w:val="00630FC9"/>
    <w:rsid w:val="006331F2"/>
    <w:rsid w:val="006341F0"/>
    <w:rsid w:val="00646823"/>
    <w:rsid w:val="006471F9"/>
    <w:rsid w:val="006602FE"/>
    <w:rsid w:val="00670C1B"/>
    <w:rsid w:val="00671B2B"/>
    <w:rsid w:val="00673C24"/>
    <w:rsid w:val="0067585E"/>
    <w:rsid w:val="006833F9"/>
    <w:rsid w:val="00690198"/>
    <w:rsid w:val="00693707"/>
    <w:rsid w:val="00694C6B"/>
    <w:rsid w:val="006A7F28"/>
    <w:rsid w:val="006B7478"/>
    <w:rsid w:val="006B7630"/>
    <w:rsid w:val="006B7E67"/>
    <w:rsid w:val="006C0F60"/>
    <w:rsid w:val="006C4AAD"/>
    <w:rsid w:val="006C7E6A"/>
    <w:rsid w:val="006E0C79"/>
    <w:rsid w:val="006F39C7"/>
    <w:rsid w:val="006F688D"/>
    <w:rsid w:val="00702665"/>
    <w:rsid w:val="00706548"/>
    <w:rsid w:val="007108FF"/>
    <w:rsid w:val="00741316"/>
    <w:rsid w:val="007464ED"/>
    <w:rsid w:val="00747BCE"/>
    <w:rsid w:val="007521EA"/>
    <w:rsid w:val="00755CBA"/>
    <w:rsid w:val="00770B40"/>
    <w:rsid w:val="00782C24"/>
    <w:rsid w:val="0078649C"/>
    <w:rsid w:val="007A1167"/>
    <w:rsid w:val="007C0979"/>
    <w:rsid w:val="007D0C1D"/>
    <w:rsid w:val="007E66B9"/>
    <w:rsid w:val="00800B1B"/>
    <w:rsid w:val="00805124"/>
    <w:rsid w:val="00816AD3"/>
    <w:rsid w:val="008312D6"/>
    <w:rsid w:val="00840828"/>
    <w:rsid w:val="00844927"/>
    <w:rsid w:val="00845135"/>
    <w:rsid w:val="00846BDE"/>
    <w:rsid w:val="00850FCA"/>
    <w:rsid w:val="0086558E"/>
    <w:rsid w:val="00870F43"/>
    <w:rsid w:val="008717DC"/>
    <w:rsid w:val="008A3E20"/>
    <w:rsid w:val="008C0C4A"/>
    <w:rsid w:val="008C39C9"/>
    <w:rsid w:val="008C5F70"/>
    <w:rsid w:val="008E58E2"/>
    <w:rsid w:val="008E59BC"/>
    <w:rsid w:val="008F0917"/>
    <w:rsid w:val="008F285F"/>
    <w:rsid w:val="008F3077"/>
    <w:rsid w:val="008F7529"/>
    <w:rsid w:val="00905196"/>
    <w:rsid w:val="00907E6B"/>
    <w:rsid w:val="0091005F"/>
    <w:rsid w:val="00912F09"/>
    <w:rsid w:val="0091395A"/>
    <w:rsid w:val="00927224"/>
    <w:rsid w:val="00932A07"/>
    <w:rsid w:val="00934064"/>
    <w:rsid w:val="00936A5B"/>
    <w:rsid w:val="00942618"/>
    <w:rsid w:val="0095147C"/>
    <w:rsid w:val="00970FC9"/>
    <w:rsid w:val="00974861"/>
    <w:rsid w:val="00982014"/>
    <w:rsid w:val="0098407E"/>
    <w:rsid w:val="00991441"/>
    <w:rsid w:val="00997421"/>
    <w:rsid w:val="009A0405"/>
    <w:rsid w:val="009B2307"/>
    <w:rsid w:val="009B7697"/>
    <w:rsid w:val="009C3C01"/>
    <w:rsid w:val="009D12FC"/>
    <w:rsid w:val="009D1B38"/>
    <w:rsid w:val="00A04AC4"/>
    <w:rsid w:val="00A055F5"/>
    <w:rsid w:val="00A2412A"/>
    <w:rsid w:val="00A3256D"/>
    <w:rsid w:val="00A325C3"/>
    <w:rsid w:val="00A32A2E"/>
    <w:rsid w:val="00A44C26"/>
    <w:rsid w:val="00A5505F"/>
    <w:rsid w:val="00A5714A"/>
    <w:rsid w:val="00A61077"/>
    <w:rsid w:val="00A61227"/>
    <w:rsid w:val="00A64DA8"/>
    <w:rsid w:val="00A838C8"/>
    <w:rsid w:val="00A906BA"/>
    <w:rsid w:val="00A90C58"/>
    <w:rsid w:val="00A90E8D"/>
    <w:rsid w:val="00A91F29"/>
    <w:rsid w:val="00A92890"/>
    <w:rsid w:val="00A94969"/>
    <w:rsid w:val="00AA6927"/>
    <w:rsid w:val="00AB0B81"/>
    <w:rsid w:val="00AB0C77"/>
    <w:rsid w:val="00AB45E8"/>
    <w:rsid w:val="00AB5A74"/>
    <w:rsid w:val="00AC0D87"/>
    <w:rsid w:val="00AC7276"/>
    <w:rsid w:val="00AD1007"/>
    <w:rsid w:val="00AD39C9"/>
    <w:rsid w:val="00AE04C2"/>
    <w:rsid w:val="00AE18C4"/>
    <w:rsid w:val="00AE44DD"/>
    <w:rsid w:val="00AF18FF"/>
    <w:rsid w:val="00B0398D"/>
    <w:rsid w:val="00B04BD7"/>
    <w:rsid w:val="00B053BC"/>
    <w:rsid w:val="00B26C52"/>
    <w:rsid w:val="00B3573B"/>
    <w:rsid w:val="00B37FC9"/>
    <w:rsid w:val="00B41655"/>
    <w:rsid w:val="00B658E4"/>
    <w:rsid w:val="00B67B75"/>
    <w:rsid w:val="00B7054E"/>
    <w:rsid w:val="00B70CEB"/>
    <w:rsid w:val="00B839E8"/>
    <w:rsid w:val="00BB42BF"/>
    <w:rsid w:val="00BC5E1D"/>
    <w:rsid w:val="00BE3649"/>
    <w:rsid w:val="00BE7295"/>
    <w:rsid w:val="00BE7386"/>
    <w:rsid w:val="00BF326D"/>
    <w:rsid w:val="00C10440"/>
    <w:rsid w:val="00C15B99"/>
    <w:rsid w:val="00C162C8"/>
    <w:rsid w:val="00C174D1"/>
    <w:rsid w:val="00C264D7"/>
    <w:rsid w:val="00C26746"/>
    <w:rsid w:val="00C405F2"/>
    <w:rsid w:val="00C44268"/>
    <w:rsid w:val="00C6025D"/>
    <w:rsid w:val="00C61893"/>
    <w:rsid w:val="00C67E70"/>
    <w:rsid w:val="00C86054"/>
    <w:rsid w:val="00C94EF7"/>
    <w:rsid w:val="00CA194A"/>
    <w:rsid w:val="00CA357F"/>
    <w:rsid w:val="00CA5BD7"/>
    <w:rsid w:val="00CB14E1"/>
    <w:rsid w:val="00CB6480"/>
    <w:rsid w:val="00CB737A"/>
    <w:rsid w:val="00CC62A5"/>
    <w:rsid w:val="00CE625C"/>
    <w:rsid w:val="00CE7E23"/>
    <w:rsid w:val="00CF5EE4"/>
    <w:rsid w:val="00D000FB"/>
    <w:rsid w:val="00D0054E"/>
    <w:rsid w:val="00D01F04"/>
    <w:rsid w:val="00D0413A"/>
    <w:rsid w:val="00D21069"/>
    <w:rsid w:val="00D330A3"/>
    <w:rsid w:val="00D42160"/>
    <w:rsid w:val="00D437D4"/>
    <w:rsid w:val="00D53202"/>
    <w:rsid w:val="00D577D9"/>
    <w:rsid w:val="00D629AB"/>
    <w:rsid w:val="00D71944"/>
    <w:rsid w:val="00D75B7B"/>
    <w:rsid w:val="00D80008"/>
    <w:rsid w:val="00DA6EA4"/>
    <w:rsid w:val="00DC33B5"/>
    <w:rsid w:val="00DC44AE"/>
    <w:rsid w:val="00DC7213"/>
    <w:rsid w:val="00DD71E1"/>
    <w:rsid w:val="00DE4784"/>
    <w:rsid w:val="00DF6ABE"/>
    <w:rsid w:val="00DF72D3"/>
    <w:rsid w:val="00DF7D32"/>
    <w:rsid w:val="00E02466"/>
    <w:rsid w:val="00E03CAD"/>
    <w:rsid w:val="00E15D5B"/>
    <w:rsid w:val="00E168F2"/>
    <w:rsid w:val="00E229B6"/>
    <w:rsid w:val="00E27F47"/>
    <w:rsid w:val="00E34C26"/>
    <w:rsid w:val="00E5567F"/>
    <w:rsid w:val="00E62A67"/>
    <w:rsid w:val="00E714F8"/>
    <w:rsid w:val="00E72E02"/>
    <w:rsid w:val="00E76130"/>
    <w:rsid w:val="00E76263"/>
    <w:rsid w:val="00E77209"/>
    <w:rsid w:val="00E81B79"/>
    <w:rsid w:val="00E86B7A"/>
    <w:rsid w:val="00E93FA7"/>
    <w:rsid w:val="00EA5104"/>
    <w:rsid w:val="00EA63AA"/>
    <w:rsid w:val="00EB0849"/>
    <w:rsid w:val="00EC5BEC"/>
    <w:rsid w:val="00EC7140"/>
    <w:rsid w:val="00EE41E6"/>
    <w:rsid w:val="00EF1D12"/>
    <w:rsid w:val="00F00061"/>
    <w:rsid w:val="00F22B1A"/>
    <w:rsid w:val="00F231C8"/>
    <w:rsid w:val="00F325B3"/>
    <w:rsid w:val="00F33C0E"/>
    <w:rsid w:val="00F36F9F"/>
    <w:rsid w:val="00F552F8"/>
    <w:rsid w:val="00F57CCC"/>
    <w:rsid w:val="00F61D34"/>
    <w:rsid w:val="00F669A6"/>
    <w:rsid w:val="00F8673E"/>
    <w:rsid w:val="00FA350F"/>
    <w:rsid w:val="00FA3947"/>
    <w:rsid w:val="00FC54F0"/>
    <w:rsid w:val="00FC7B90"/>
    <w:rsid w:val="00FD0E16"/>
    <w:rsid w:val="00FD100E"/>
    <w:rsid w:val="00FE107E"/>
    <w:rsid w:val="00FE2D13"/>
    <w:rsid w:val="00FE3119"/>
    <w:rsid w:val="00FE5D06"/>
    <w:rsid w:val="00FF1B5E"/>
    <w:rsid w:val="00FF28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4E0"/>
    <w:rPr>
      <w:sz w:val="24"/>
      <w:szCs w:val="24"/>
      <w:lang w:eastAsia="en-US"/>
    </w:rPr>
  </w:style>
  <w:style w:type="paragraph" w:styleId="Heading1">
    <w:name w:val="heading 1"/>
    <w:basedOn w:val="Normal"/>
    <w:next w:val="Normal"/>
    <w:link w:val="Heading1Char"/>
    <w:qFormat/>
    <w:pPr>
      <w:keepNext/>
      <w:numPr>
        <w:numId w:val="1"/>
      </w:numPr>
      <w:outlineLvl w:val="0"/>
    </w:pPr>
    <w:rPr>
      <w:rFonts w:ascii="Arial" w:hAnsi="Arial" w:cs="Arial"/>
      <w:b/>
      <w:bCs/>
    </w:r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before="360"/>
    </w:pPr>
    <w:rPr>
      <w:rFonts w:ascii="Arial" w:hAnsi="Arial"/>
      <w:b/>
      <w:bCs/>
      <w:caps/>
      <w:szCs w:val="28"/>
    </w:rPr>
  </w:style>
  <w:style w:type="paragraph" w:styleId="TOC2">
    <w:name w:val="toc 2"/>
    <w:basedOn w:val="Normal"/>
    <w:next w:val="Normal"/>
    <w:autoRedefine/>
    <w:semiHidden/>
    <w:pPr>
      <w:tabs>
        <w:tab w:val="left" w:pos="720"/>
        <w:tab w:val="right" w:leader="dot" w:pos="8296"/>
      </w:tabs>
      <w:spacing w:before="240" w:line="120" w:lineRule="exact"/>
    </w:pPr>
    <w:rPr>
      <w:b/>
      <w:bCs/>
      <w:noProof/>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FollowedHyperlink">
    <w:name w:val="FollowedHyperlink"/>
    <w:rPr>
      <w:color w:val="800080"/>
      <w:u w:val="single"/>
    </w:rPr>
  </w:style>
  <w:style w:type="paragraph" w:styleId="BodyText">
    <w:name w:val="Body Text"/>
    <w:basedOn w:val="Normal"/>
    <w:rPr>
      <w:i/>
      <w:iCs/>
      <w:sz w:val="20"/>
    </w:rPr>
  </w:style>
  <w:style w:type="paragraph" w:customStyle="1" w:styleId="Bodytext0">
    <w:name w:val="Bodytext"/>
    <w:basedOn w:val="Normal"/>
    <w:rPr>
      <w:sz w:val="22"/>
      <w:szCs w:val="20"/>
      <w:lang w:val="en-US"/>
    </w:rPr>
  </w:style>
  <w:style w:type="paragraph" w:styleId="BodyText2">
    <w:name w:val="Body Text 2"/>
    <w:basedOn w:val="Normal"/>
    <w:rPr>
      <w:b/>
      <w:bCs/>
    </w:rPr>
  </w:style>
  <w:style w:type="paragraph" w:styleId="BodyText3">
    <w:name w:val="Body Text 3"/>
    <w:basedOn w:val="Normal"/>
    <w:rPr>
      <w:rFonts w:ascii="Arial" w:hAnsi="Arial" w:cs="Arial"/>
      <w:b/>
      <w:bCs/>
      <w:sz w:val="22"/>
    </w:rPr>
  </w:style>
  <w:style w:type="table" w:styleId="TableGrid">
    <w:name w:val="Table Grid"/>
    <w:aliases w:val="checklist"/>
    <w:basedOn w:val="TableNormal"/>
    <w:rsid w:val="00D01F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9ptBoldBefore2ptAfter2ptNotBold">
    <w:name w:val="Style Style 9 pt Bold Before:  2 pt After:  2 pt + Not Bold"/>
    <w:basedOn w:val="Normal"/>
    <w:rsid w:val="00970FC9"/>
    <w:pPr>
      <w:numPr>
        <w:numId w:val="5"/>
      </w:numPr>
    </w:pPr>
    <w:rPr>
      <w:lang w:val="en-US"/>
    </w:rPr>
  </w:style>
  <w:style w:type="paragraph" w:customStyle="1" w:styleId="ColorfulList-Accent11">
    <w:name w:val="Colorful List - Accent 11"/>
    <w:basedOn w:val="Normal"/>
    <w:qFormat/>
    <w:rsid w:val="00316FC7"/>
    <w:pPr>
      <w:spacing w:after="200" w:line="276" w:lineRule="auto"/>
      <w:ind w:left="720"/>
      <w:contextualSpacing/>
    </w:pPr>
    <w:rPr>
      <w:rFonts w:ascii="Calibri" w:eastAsia="Calibri" w:hAnsi="Calibri"/>
      <w:sz w:val="22"/>
      <w:szCs w:val="22"/>
    </w:rPr>
  </w:style>
  <w:style w:type="character" w:styleId="CommentReference">
    <w:name w:val="annotation reference"/>
    <w:rsid w:val="008C0C4A"/>
    <w:rPr>
      <w:sz w:val="16"/>
      <w:szCs w:val="16"/>
    </w:rPr>
  </w:style>
  <w:style w:type="paragraph" w:styleId="CommentText">
    <w:name w:val="annotation text"/>
    <w:basedOn w:val="Normal"/>
    <w:link w:val="CommentTextChar"/>
    <w:rsid w:val="008C0C4A"/>
    <w:rPr>
      <w:sz w:val="20"/>
      <w:szCs w:val="20"/>
    </w:rPr>
  </w:style>
  <w:style w:type="character" w:customStyle="1" w:styleId="CommentTextChar">
    <w:name w:val="Comment Text Char"/>
    <w:link w:val="CommentText"/>
    <w:rsid w:val="008C0C4A"/>
    <w:rPr>
      <w:lang w:eastAsia="en-US"/>
    </w:rPr>
  </w:style>
  <w:style w:type="paragraph" w:styleId="CommentSubject">
    <w:name w:val="annotation subject"/>
    <w:basedOn w:val="CommentText"/>
    <w:next w:val="CommentText"/>
    <w:link w:val="CommentSubjectChar"/>
    <w:rsid w:val="008C0C4A"/>
    <w:rPr>
      <w:b/>
      <w:bCs/>
    </w:rPr>
  </w:style>
  <w:style w:type="character" w:customStyle="1" w:styleId="CommentSubjectChar">
    <w:name w:val="Comment Subject Char"/>
    <w:link w:val="CommentSubject"/>
    <w:rsid w:val="008C0C4A"/>
    <w:rPr>
      <w:b/>
      <w:bCs/>
      <w:lang w:eastAsia="en-US"/>
    </w:rPr>
  </w:style>
  <w:style w:type="paragraph" w:styleId="BalloonText">
    <w:name w:val="Balloon Text"/>
    <w:basedOn w:val="Normal"/>
    <w:link w:val="BalloonTextChar"/>
    <w:rsid w:val="008C0C4A"/>
    <w:rPr>
      <w:rFonts w:ascii="Tahoma" w:hAnsi="Tahoma" w:cs="Tahoma"/>
      <w:sz w:val="16"/>
      <w:szCs w:val="16"/>
    </w:rPr>
  </w:style>
  <w:style w:type="character" w:customStyle="1" w:styleId="BalloonTextChar">
    <w:name w:val="Balloon Text Char"/>
    <w:link w:val="BalloonText"/>
    <w:rsid w:val="008C0C4A"/>
    <w:rPr>
      <w:rFonts w:ascii="Tahoma" w:hAnsi="Tahoma" w:cs="Tahoma"/>
      <w:sz w:val="16"/>
      <w:szCs w:val="16"/>
      <w:lang w:eastAsia="en-US"/>
    </w:rPr>
  </w:style>
  <w:style w:type="character" w:customStyle="1" w:styleId="IntenseEmphasis1">
    <w:name w:val="Intense Emphasis1"/>
    <w:uiPriority w:val="21"/>
    <w:qFormat/>
    <w:rsid w:val="00282F86"/>
    <w:rPr>
      <w:b/>
      <w:bCs/>
      <w:i/>
      <w:iCs/>
      <w:color w:val="4F81BD"/>
    </w:rPr>
  </w:style>
  <w:style w:type="paragraph" w:styleId="PlainText">
    <w:name w:val="Plain Text"/>
    <w:basedOn w:val="Normal"/>
    <w:link w:val="PlainTextChar"/>
    <w:uiPriority w:val="99"/>
    <w:unhideWhenUsed/>
    <w:rsid w:val="006B7478"/>
    <w:rPr>
      <w:rFonts w:ascii="Calibri" w:eastAsia="Calibri" w:hAnsi="Calibri"/>
      <w:sz w:val="22"/>
      <w:szCs w:val="21"/>
    </w:rPr>
  </w:style>
  <w:style w:type="character" w:customStyle="1" w:styleId="PlainTextChar">
    <w:name w:val="Plain Text Char"/>
    <w:link w:val="PlainText"/>
    <w:uiPriority w:val="99"/>
    <w:rsid w:val="006B7478"/>
    <w:rPr>
      <w:rFonts w:ascii="Calibri" w:eastAsia="Calibri" w:hAnsi="Calibri"/>
      <w:sz w:val="22"/>
      <w:szCs w:val="21"/>
      <w:lang w:eastAsia="en-US"/>
    </w:rPr>
  </w:style>
  <w:style w:type="paragraph" w:styleId="ListParagraph">
    <w:name w:val="List Paragraph"/>
    <w:basedOn w:val="Normal"/>
    <w:qFormat/>
    <w:rsid w:val="00E62A67"/>
    <w:pPr>
      <w:ind w:left="720"/>
      <w:contextualSpacing/>
    </w:pPr>
  </w:style>
  <w:style w:type="paragraph" w:customStyle="1" w:styleId="AppendixHeading">
    <w:name w:val="Appendix Heading"/>
    <w:basedOn w:val="Heading1"/>
    <w:link w:val="AppendixHeadingChar"/>
    <w:qFormat/>
    <w:rsid w:val="00300BB0"/>
    <w:pPr>
      <w:numPr>
        <w:numId w:val="22"/>
      </w:numPr>
      <w:ind w:left="357" w:hanging="357"/>
    </w:pPr>
    <w:rPr>
      <w:sz w:val="32"/>
    </w:rPr>
  </w:style>
  <w:style w:type="paragraph" w:customStyle="1" w:styleId="AppendixSubheading">
    <w:name w:val="Appendix Subheading"/>
    <w:basedOn w:val="AppendixHeading"/>
    <w:link w:val="AppendixSubheadingChar"/>
    <w:qFormat/>
    <w:rsid w:val="0078649C"/>
    <w:pPr>
      <w:numPr>
        <w:numId w:val="23"/>
      </w:numPr>
    </w:pPr>
    <w:rPr>
      <w:sz w:val="28"/>
    </w:rPr>
  </w:style>
  <w:style w:type="character" w:customStyle="1" w:styleId="Heading1Char">
    <w:name w:val="Heading 1 Char"/>
    <w:basedOn w:val="DefaultParagraphFont"/>
    <w:link w:val="Heading1"/>
    <w:rsid w:val="00204F32"/>
    <w:rPr>
      <w:rFonts w:ascii="Arial" w:hAnsi="Arial" w:cs="Arial"/>
      <w:b/>
      <w:bCs/>
      <w:sz w:val="24"/>
      <w:szCs w:val="24"/>
      <w:lang w:eastAsia="en-US"/>
    </w:rPr>
  </w:style>
  <w:style w:type="character" w:customStyle="1" w:styleId="AppendixHeadingChar">
    <w:name w:val="Appendix Heading Char"/>
    <w:basedOn w:val="Heading1Char"/>
    <w:link w:val="AppendixHeading"/>
    <w:rsid w:val="00300BB0"/>
    <w:rPr>
      <w:rFonts w:ascii="Arial" w:hAnsi="Arial" w:cs="Arial"/>
      <w:b/>
      <w:bCs/>
      <w:sz w:val="32"/>
      <w:szCs w:val="24"/>
      <w:lang w:eastAsia="en-US"/>
    </w:rPr>
  </w:style>
  <w:style w:type="character" w:customStyle="1" w:styleId="Heading2Char">
    <w:name w:val="Heading 2 Char"/>
    <w:basedOn w:val="DefaultParagraphFont"/>
    <w:link w:val="Heading2"/>
    <w:rsid w:val="0078649C"/>
    <w:rPr>
      <w:rFonts w:ascii="Arial" w:hAnsi="Arial" w:cs="Arial"/>
      <w:b/>
      <w:bCs/>
      <w:i/>
      <w:iCs/>
      <w:sz w:val="28"/>
      <w:szCs w:val="28"/>
      <w:lang w:eastAsia="en-US"/>
    </w:rPr>
  </w:style>
  <w:style w:type="character" w:customStyle="1" w:styleId="AppendixSubheadingChar">
    <w:name w:val="Appendix Subheading Char"/>
    <w:basedOn w:val="Heading2Char"/>
    <w:link w:val="AppendixSubheading"/>
    <w:rsid w:val="0078649C"/>
    <w:rPr>
      <w:rFonts w:ascii="Arial" w:hAnsi="Arial" w:cs="Arial"/>
      <w:b/>
      <w:bCs/>
      <w:i w:val="0"/>
      <w:iCs w:val="0"/>
      <w:sz w:val="28"/>
      <w:szCs w:val="24"/>
      <w:lang w:eastAsia="en-US"/>
    </w:rPr>
  </w:style>
  <w:style w:type="paragraph" w:styleId="Revision">
    <w:name w:val="Revision"/>
    <w:hidden/>
    <w:uiPriority w:val="99"/>
    <w:semiHidden/>
    <w:rsid w:val="00434C51"/>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4E0"/>
    <w:rPr>
      <w:sz w:val="24"/>
      <w:szCs w:val="24"/>
      <w:lang w:eastAsia="en-US"/>
    </w:rPr>
  </w:style>
  <w:style w:type="paragraph" w:styleId="Heading1">
    <w:name w:val="heading 1"/>
    <w:basedOn w:val="Normal"/>
    <w:next w:val="Normal"/>
    <w:link w:val="Heading1Char"/>
    <w:qFormat/>
    <w:pPr>
      <w:keepNext/>
      <w:numPr>
        <w:numId w:val="1"/>
      </w:numPr>
      <w:outlineLvl w:val="0"/>
    </w:pPr>
    <w:rPr>
      <w:rFonts w:ascii="Arial" w:hAnsi="Arial" w:cs="Arial"/>
      <w:b/>
      <w:bCs/>
    </w:r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before="360"/>
    </w:pPr>
    <w:rPr>
      <w:rFonts w:ascii="Arial" w:hAnsi="Arial"/>
      <w:b/>
      <w:bCs/>
      <w:caps/>
      <w:szCs w:val="28"/>
    </w:rPr>
  </w:style>
  <w:style w:type="paragraph" w:styleId="TOC2">
    <w:name w:val="toc 2"/>
    <w:basedOn w:val="Normal"/>
    <w:next w:val="Normal"/>
    <w:autoRedefine/>
    <w:semiHidden/>
    <w:pPr>
      <w:tabs>
        <w:tab w:val="left" w:pos="720"/>
        <w:tab w:val="right" w:leader="dot" w:pos="8296"/>
      </w:tabs>
      <w:spacing w:before="240" w:line="120" w:lineRule="exact"/>
    </w:pPr>
    <w:rPr>
      <w:b/>
      <w:bCs/>
      <w:noProof/>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FollowedHyperlink">
    <w:name w:val="FollowedHyperlink"/>
    <w:rPr>
      <w:color w:val="800080"/>
      <w:u w:val="single"/>
    </w:rPr>
  </w:style>
  <w:style w:type="paragraph" w:styleId="BodyText">
    <w:name w:val="Body Text"/>
    <w:basedOn w:val="Normal"/>
    <w:rPr>
      <w:i/>
      <w:iCs/>
      <w:sz w:val="20"/>
    </w:rPr>
  </w:style>
  <w:style w:type="paragraph" w:customStyle="1" w:styleId="Bodytext0">
    <w:name w:val="Bodytext"/>
    <w:basedOn w:val="Normal"/>
    <w:rPr>
      <w:sz w:val="22"/>
      <w:szCs w:val="20"/>
      <w:lang w:val="en-US"/>
    </w:rPr>
  </w:style>
  <w:style w:type="paragraph" w:styleId="BodyText2">
    <w:name w:val="Body Text 2"/>
    <w:basedOn w:val="Normal"/>
    <w:rPr>
      <w:b/>
      <w:bCs/>
    </w:rPr>
  </w:style>
  <w:style w:type="paragraph" w:styleId="BodyText3">
    <w:name w:val="Body Text 3"/>
    <w:basedOn w:val="Normal"/>
    <w:rPr>
      <w:rFonts w:ascii="Arial" w:hAnsi="Arial" w:cs="Arial"/>
      <w:b/>
      <w:bCs/>
      <w:sz w:val="22"/>
    </w:rPr>
  </w:style>
  <w:style w:type="table" w:styleId="TableGrid">
    <w:name w:val="Table Grid"/>
    <w:aliases w:val="checklist"/>
    <w:basedOn w:val="TableNormal"/>
    <w:rsid w:val="00D01F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9ptBoldBefore2ptAfter2ptNotBold">
    <w:name w:val="Style Style 9 pt Bold Before:  2 pt After:  2 pt + Not Bold"/>
    <w:basedOn w:val="Normal"/>
    <w:rsid w:val="00970FC9"/>
    <w:pPr>
      <w:numPr>
        <w:numId w:val="5"/>
      </w:numPr>
    </w:pPr>
    <w:rPr>
      <w:lang w:val="en-US"/>
    </w:rPr>
  </w:style>
  <w:style w:type="paragraph" w:customStyle="1" w:styleId="ColorfulList-Accent11">
    <w:name w:val="Colorful List - Accent 11"/>
    <w:basedOn w:val="Normal"/>
    <w:qFormat/>
    <w:rsid w:val="00316FC7"/>
    <w:pPr>
      <w:spacing w:after="200" w:line="276" w:lineRule="auto"/>
      <w:ind w:left="720"/>
      <w:contextualSpacing/>
    </w:pPr>
    <w:rPr>
      <w:rFonts w:ascii="Calibri" w:eastAsia="Calibri" w:hAnsi="Calibri"/>
      <w:sz w:val="22"/>
      <w:szCs w:val="22"/>
    </w:rPr>
  </w:style>
  <w:style w:type="character" w:styleId="CommentReference">
    <w:name w:val="annotation reference"/>
    <w:rsid w:val="008C0C4A"/>
    <w:rPr>
      <w:sz w:val="16"/>
      <w:szCs w:val="16"/>
    </w:rPr>
  </w:style>
  <w:style w:type="paragraph" w:styleId="CommentText">
    <w:name w:val="annotation text"/>
    <w:basedOn w:val="Normal"/>
    <w:link w:val="CommentTextChar"/>
    <w:rsid w:val="008C0C4A"/>
    <w:rPr>
      <w:sz w:val="20"/>
      <w:szCs w:val="20"/>
    </w:rPr>
  </w:style>
  <w:style w:type="character" w:customStyle="1" w:styleId="CommentTextChar">
    <w:name w:val="Comment Text Char"/>
    <w:link w:val="CommentText"/>
    <w:rsid w:val="008C0C4A"/>
    <w:rPr>
      <w:lang w:eastAsia="en-US"/>
    </w:rPr>
  </w:style>
  <w:style w:type="paragraph" w:styleId="CommentSubject">
    <w:name w:val="annotation subject"/>
    <w:basedOn w:val="CommentText"/>
    <w:next w:val="CommentText"/>
    <w:link w:val="CommentSubjectChar"/>
    <w:rsid w:val="008C0C4A"/>
    <w:rPr>
      <w:b/>
      <w:bCs/>
    </w:rPr>
  </w:style>
  <w:style w:type="character" w:customStyle="1" w:styleId="CommentSubjectChar">
    <w:name w:val="Comment Subject Char"/>
    <w:link w:val="CommentSubject"/>
    <w:rsid w:val="008C0C4A"/>
    <w:rPr>
      <w:b/>
      <w:bCs/>
      <w:lang w:eastAsia="en-US"/>
    </w:rPr>
  </w:style>
  <w:style w:type="paragraph" w:styleId="BalloonText">
    <w:name w:val="Balloon Text"/>
    <w:basedOn w:val="Normal"/>
    <w:link w:val="BalloonTextChar"/>
    <w:rsid w:val="008C0C4A"/>
    <w:rPr>
      <w:rFonts w:ascii="Tahoma" w:hAnsi="Tahoma" w:cs="Tahoma"/>
      <w:sz w:val="16"/>
      <w:szCs w:val="16"/>
    </w:rPr>
  </w:style>
  <w:style w:type="character" w:customStyle="1" w:styleId="BalloonTextChar">
    <w:name w:val="Balloon Text Char"/>
    <w:link w:val="BalloonText"/>
    <w:rsid w:val="008C0C4A"/>
    <w:rPr>
      <w:rFonts w:ascii="Tahoma" w:hAnsi="Tahoma" w:cs="Tahoma"/>
      <w:sz w:val="16"/>
      <w:szCs w:val="16"/>
      <w:lang w:eastAsia="en-US"/>
    </w:rPr>
  </w:style>
  <w:style w:type="character" w:customStyle="1" w:styleId="IntenseEmphasis1">
    <w:name w:val="Intense Emphasis1"/>
    <w:uiPriority w:val="21"/>
    <w:qFormat/>
    <w:rsid w:val="00282F86"/>
    <w:rPr>
      <w:b/>
      <w:bCs/>
      <w:i/>
      <w:iCs/>
      <w:color w:val="4F81BD"/>
    </w:rPr>
  </w:style>
  <w:style w:type="paragraph" w:styleId="PlainText">
    <w:name w:val="Plain Text"/>
    <w:basedOn w:val="Normal"/>
    <w:link w:val="PlainTextChar"/>
    <w:uiPriority w:val="99"/>
    <w:unhideWhenUsed/>
    <w:rsid w:val="006B7478"/>
    <w:rPr>
      <w:rFonts w:ascii="Calibri" w:eastAsia="Calibri" w:hAnsi="Calibri"/>
      <w:sz w:val="22"/>
      <w:szCs w:val="21"/>
    </w:rPr>
  </w:style>
  <w:style w:type="character" w:customStyle="1" w:styleId="PlainTextChar">
    <w:name w:val="Plain Text Char"/>
    <w:link w:val="PlainText"/>
    <w:uiPriority w:val="99"/>
    <w:rsid w:val="006B7478"/>
    <w:rPr>
      <w:rFonts w:ascii="Calibri" w:eastAsia="Calibri" w:hAnsi="Calibri"/>
      <w:sz w:val="22"/>
      <w:szCs w:val="21"/>
      <w:lang w:eastAsia="en-US"/>
    </w:rPr>
  </w:style>
  <w:style w:type="paragraph" w:styleId="ListParagraph">
    <w:name w:val="List Paragraph"/>
    <w:basedOn w:val="Normal"/>
    <w:qFormat/>
    <w:rsid w:val="00E62A67"/>
    <w:pPr>
      <w:ind w:left="720"/>
      <w:contextualSpacing/>
    </w:pPr>
  </w:style>
  <w:style w:type="paragraph" w:customStyle="1" w:styleId="AppendixHeading">
    <w:name w:val="Appendix Heading"/>
    <w:basedOn w:val="Heading1"/>
    <w:link w:val="AppendixHeadingChar"/>
    <w:qFormat/>
    <w:rsid w:val="00300BB0"/>
    <w:pPr>
      <w:numPr>
        <w:numId w:val="22"/>
      </w:numPr>
      <w:ind w:left="357" w:hanging="357"/>
    </w:pPr>
    <w:rPr>
      <w:sz w:val="32"/>
    </w:rPr>
  </w:style>
  <w:style w:type="paragraph" w:customStyle="1" w:styleId="AppendixSubheading">
    <w:name w:val="Appendix Subheading"/>
    <w:basedOn w:val="AppendixHeading"/>
    <w:link w:val="AppendixSubheadingChar"/>
    <w:qFormat/>
    <w:rsid w:val="0078649C"/>
    <w:pPr>
      <w:numPr>
        <w:numId w:val="23"/>
      </w:numPr>
    </w:pPr>
    <w:rPr>
      <w:sz w:val="28"/>
    </w:rPr>
  </w:style>
  <w:style w:type="character" w:customStyle="1" w:styleId="Heading1Char">
    <w:name w:val="Heading 1 Char"/>
    <w:basedOn w:val="DefaultParagraphFont"/>
    <w:link w:val="Heading1"/>
    <w:rsid w:val="00204F32"/>
    <w:rPr>
      <w:rFonts w:ascii="Arial" w:hAnsi="Arial" w:cs="Arial"/>
      <w:b/>
      <w:bCs/>
      <w:sz w:val="24"/>
      <w:szCs w:val="24"/>
      <w:lang w:eastAsia="en-US"/>
    </w:rPr>
  </w:style>
  <w:style w:type="character" w:customStyle="1" w:styleId="AppendixHeadingChar">
    <w:name w:val="Appendix Heading Char"/>
    <w:basedOn w:val="Heading1Char"/>
    <w:link w:val="AppendixHeading"/>
    <w:rsid w:val="00300BB0"/>
    <w:rPr>
      <w:rFonts w:ascii="Arial" w:hAnsi="Arial" w:cs="Arial"/>
      <w:b/>
      <w:bCs/>
      <w:sz w:val="32"/>
      <w:szCs w:val="24"/>
      <w:lang w:eastAsia="en-US"/>
    </w:rPr>
  </w:style>
  <w:style w:type="character" w:customStyle="1" w:styleId="Heading2Char">
    <w:name w:val="Heading 2 Char"/>
    <w:basedOn w:val="DefaultParagraphFont"/>
    <w:link w:val="Heading2"/>
    <w:rsid w:val="0078649C"/>
    <w:rPr>
      <w:rFonts w:ascii="Arial" w:hAnsi="Arial" w:cs="Arial"/>
      <w:b/>
      <w:bCs/>
      <w:i/>
      <w:iCs/>
      <w:sz w:val="28"/>
      <w:szCs w:val="28"/>
      <w:lang w:eastAsia="en-US"/>
    </w:rPr>
  </w:style>
  <w:style w:type="character" w:customStyle="1" w:styleId="AppendixSubheadingChar">
    <w:name w:val="Appendix Subheading Char"/>
    <w:basedOn w:val="Heading2Char"/>
    <w:link w:val="AppendixSubheading"/>
    <w:rsid w:val="0078649C"/>
    <w:rPr>
      <w:rFonts w:ascii="Arial" w:hAnsi="Arial" w:cs="Arial"/>
      <w:b/>
      <w:bCs/>
      <w:i w:val="0"/>
      <w:iCs w:val="0"/>
      <w:sz w:val="28"/>
      <w:szCs w:val="24"/>
      <w:lang w:eastAsia="en-US"/>
    </w:rPr>
  </w:style>
  <w:style w:type="paragraph" w:styleId="Revision">
    <w:name w:val="Revision"/>
    <w:hidden/>
    <w:uiPriority w:val="99"/>
    <w:semiHidden/>
    <w:rsid w:val="00434C51"/>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01197">
      <w:bodyDiv w:val="1"/>
      <w:marLeft w:val="0"/>
      <w:marRight w:val="0"/>
      <w:marTop w:val="0"/>
      <w:marBottom w:val="0"/>
      <w:divBdr>
        <w:top w:val="none" w:sz="0" w:space="0" w:color="auto"/>
        <w:left w:val="none" w:sz="0" w:space="0" w:color="auto"/>
        <w:bottom w:val="none" w:sz="0" w:space="0" w:color="auto"/>
        <w:right w:val="none" w:sz="0" w:space="0" w:color="auto"/>
      </w:divBdr>
    </w:div>
    <w:div w:id="529343729">
      <w:bodyDiv w:val="1"/>
      <w:marLeft w:val="0"/>
      <w:marRight w:val="0"/>
      <w:marTop w:val="0"/>
      <w:marBottom w:val="0"/>
      <w:divBdr>
        <w:top w:val="none" w:sz="0" w:space="0" w:color="auto"/>
        <w:left w:val="none" w:sz="0" w:space="0" w:color="auto"/>
        <w:bottom w:val="none" w:sz="0" w:space="0" w:color="auto"/>
        <w:right w:val="none" w:sz="0" w:space="0" w:color="auto"/>
      </w:divBdr>
    </w:div>
    <w:div w:id="650984649">
      <w:bodyDiv w:val="1"/>
      <w:marLeft w:val="0"/>
      <w:marRight w:val="0"/>
      <w:marTop w:val="0"/>
      <w:marBottom w:val="0"/>
      <w:divBdr>
        <w:top w:val="none" w:sz="0" w:space="0" w:color="auto"/>
        <w:left w:val="none" w:sz="0" w:space="0" w:color="auto"/>
        <w:bottom w:val="none" w:sz="0" w:space="0" w:color="auto"/>
        <w:right w:val="none" w:sz="0" w:space="0" w:color="auto"/>
      </w:divBdr>
    </w:div>
    <w:div w:id="867717580">
      <w:bodyDiv w:val="1"/>
      <w:marLeft w:val="0"/>
      <w:marRight w:val="0"/>
      <w:marTop w:val="0"/>
      <w:marBottom w:val="0"/>
      <w:divBdr>
        <w:top w:val="none" w:sz="0" w:space="0" w:color="auto"/>
        <w:left w:val="none" w:sz="0" w:space="0" w:color="auto"/>
        <w:bottom w:val="none" w:sz="0" w:space="0" w:color="auto"/>
        <w:right w:val="none" w:sz="0" w:space="0" w:color="auto"/>
      </w:divBdr>
    </w:div>
    <w:div w:id="963467077">
      <w:bodyDiv w:val="1"/>
      <w:marLeft w:val="0"/>
      <w:marRight w:val="0"/>
      <w:marTop w:val="0"/>
      <w:marBottom w:val="0"/>
      <w:divBdr>
        <w:top w:val="none" w:sz="0" w:space="0" w:color="auto"/>
        <w:left w:val="none" w:sz="0" w:space="0" w:color="auto"/>
        <w:bottom w:val="none" w:sz="0" w:space="0" w:color="auto"/>
        <w:right w:val="none" w:sz="0" w:space="0" w:color="auto"/>
      </w:divBdr>
    </w:div>
    <w:div w:id="1333337250">
      <w:bodyDiv w:val="1"/>
      <w:marLeft w:val="0"/>
      <w:marRight w:val="0"/>
      <w:marTop w:val="0"/>
      <w:marBottom w:val="0"/>
      <w:divBdr>
        <w:top w:val="none" w:sz="0" w:space="0" w:color="auto"/>
        <w:left w:val="none" w:sz="0" w:space="0" w:color="auto"/>
        <w:bottom w:val="none" w:sz="0" w:space="0" w:color="auto"/>
        <w:right w:val="none" w:sz="0" w:space="0" w:color="auto"/>
      </w:divBdr>
    </w:div>
    <w:div w:id="1351755810">
      <w:bodyDiv w:val="1"/>
      <w:marLeft w:val="0"/>
      <w:marRight w:val="0"/>
      <w:marTop w:val="0"/>
      <w:marBottom w:val="0"/>
      <w:divBdr>
        <w:top w:val="none" w:sz="0" w:space="0" w:color="auto"/>
        <w:left w:val="none" w:sz="0" w:space="0" w:color="auto"/>
        <w:bottom w:val="none" w:sz="0" w:space="0" w:color="auto"/>
        <w:right w:val="none" w:sz="0" w:space="0" w:color="auto"/>
      </w:divBdr>
    </w:div>
    <w:div w:id="172609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www.ed.ac.uk/schools-departments/information-services/computing/comms-and-collab/email/email-staff-pgr" TargetMode="Externa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verify-email.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verify-email.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48A6D2A8CC2A41983C8D304BDEF82C" ma:contentTypeVersion="0" ma:contentTypeDescription="Create a new document." ma:contentTypeScope="" ma:versionID="08db260f6330447beda5a4b7fde4f958">
  <xsd:schema xmlns:xsd="http://www.w3.org/2001/XMLSchema" xmlns:xs="http://www.w3.org/2001/XMLSchema" xmlns:p="http://schemas.microsoft.com/office/2006/metadata/properties" targetNamespace="http://schemas.microsoft.com/office/2006/metadata/properties" ma:root="true" ma:fieldsID="5e8e92df09517460cba5031a73756bb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BE241-DCD6-4F9C-BED5-90C8917D2323}">
  <ds:schemaRefs>
    <ds:schemaRef ds:uri="http://schemas.microsoft.com/sharepoint/v3/contenttype/forms"/>
  </ds:schemaRefs>
</ds:datastoreItem>
</file>

<file path=customXml/itemProps2.xml><?xml version="1.0" encoding="utf-8"?>
<ds:datastoreItem xmlns:ds="http://schemas.openxmlformats.org/officeDocument/2006/customXml" ds:itemID="{B100F2F7-CEAE-40A9-9F43-F01B93559BA4}">
  <ds:schemaRefs>
    <ds:schemaRef ds:uri="http://schemas.microsoft.com/office/2006/documentManagement/types"/>
    <ds:schemaRef ds:uri="http://schemas.openxmlformats.org/package/2006/metadata/core-properti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 ds:uri="http://purl.org/dc/terms/"/>
  </ds:schemaRefs>
</ds:datastoreItem>
</file>

<file path=customXml/itemProps3.xml><?xml version="1.0" encoding="utf-8"?>
<ds:datastoreItem xmlns:ds="http://schemas.openxmlformats.org/officeDocument/2006/customXml" ds:itemID="{9F5CF200-CD22-4224-96EC-5E13C0703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D33F7BB-1357-4476-9419-AAC18C1E8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5057</Words>
  <Characters>28831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33821</CharactersWithSpaces>
  <SharedDoc>false</SharedDoc>
  <HLinks>
    <vt:vector size="102" baseType="variant">
      <vt:variant>
        <vt:i4>4980831</vt:i4>
      </vt:variant>
      <vt:variant>
        <vt:i4>102</vt:i4>
      </vt:variant>
      <vt:variant>
        <vt:i4>0</vt:i4>
      </vt:variant>
      <vt:variant>
        <vt:i4>5</vt:i4>
      </vt:variant>
      <vt:variant>
        <vt:lpwstr>Master copies/secure/TestLog.xls</vt:lpwstr>
      </vt:variant>
      <vt:variant>
        <vt:lpwstr/>
      </vt:variant>
      <vt:variant>
        <vt:i4>1245184</vt:i4>
      </vt:variant>
      <vt:variant>
        <vt:i4>95</vt:i4>
      </vt:variant>
      <vt:variant>
        <vt:i4>0</vt:i4>
      </vt:variant>
      <vt:variant>
        <vt:i4>5</vt:i4>
      </vt:variant>
      <vt:variant>
        <vt:lpwstr/>
      </vt:variant>
      <vt:variant>
        <vt:lpwstr>_Toc225741605</vt:lpwstr>
      </vt:variant>
      <vt:variant>
        <vt:i4>1245185</vt:i4>
      </vt:variant>
      <vt:variant>
        <vt:i4>89</vt:i4>
      </vt:variant>
      <vt:variant>
        <vt:i4>0</vt:i4>
      </vt:variant>
      <vt:variant>
        <vt:i4>5</vt:i4>
      </vt:variant>
      <vt:variant>
        <vt:lpwstr/>
      </vt:variant>
      <vt:variant>
        <vt:lpwstr>_Toc225741604</vt:lpwstr>
      </vt:variant>
      <vt:variant>
        <vt:i4>1245190</vt:i4>
      </vt:variant>
      <vt:variant>
        <vt:i4>83</vt:i4>
      </vt:variant>
      <vt:variant>
        <vt:i4>0</vt:i4>
      </vt:variant>
      <vt:variant>
        <vt:i4>5</vt:i4>
      </vt:variant>
      <vt:variant>
        <vt:lpwstr/>
      </vt:variant>
      <vt:variant>
        <vt:lpwstr>_Toc225741603</vt:lpwstr>
      </vt:variant>
      <vt:variant>
        <vt:i4>1245191</vt:i4>
      </vt:variant>
      <vt:variant>
        <vt:i4>77</vt:i4>
      </vt:variant>
      <vt:variant>
        <vt:i4>0</vt:i4>
      </vt:variant>
      <vt:variant>
        <vt:i4>5</vt:i4>
      </vt:variant>
      <vt:variant>
        <vt:lpwstr/>
      </vt:variant>
      <vt:variant>
        <vt:lpwstr>_Toc225741602</vt:lpwstr>
      </vt:variant>
      <vt:variant>
        <vt:i4>1245188</vt:i4>
      </vt:variant>
      <vt:variant>
        <vt:i4>71</vt:i4>
      </vt:variant>
      <vt:variant>
        <vt:i4>0</vt:i4>
      </vt:variant>
      <vt:variant>
        <vt:i4>5</vt:i4>
      </vt:variant>
      <vt:variant>
        <vt:lpwstr/>
      </vt:variant>
      <vt:variant>
        <vt:lpwstr>_Toc225741601</vt:lpwstr>
      </vt:variant>
      <vt:variant>
        <vt:i4>1245189</vt:i4>
      </vt:variant>
      <vt:variant>
        <vt:i4>65</vt:i4>
      </vt:variant>
      <vt:variant>
        <vt:i4>0</vt:i4>
      </vt:variant>
      <vt:variant>
        <vt:i4>5</vt:i4>
      </vt:variant>
      <vt:variant>
        <vt:lpwstr/>
      </vt:variant>
      <vt:variant>
        <vt:lpwstr>_Toc225741600</vt:lpwstr>
      </vt:variant>
      <vt:variant>
        <vt:i4>1703951</vt:i4>
      </vt:variant>
      <vt:variant>
        <vt:i4>59</vt:i4>
      </vt:variant>
      <vt:variant>
        <vt:i4>0</vt:i4>
      </vt:variant>
      <vt:variant>
        <vt:i4>5</vt:i4>
      </vt:variant>
      <vt:variant>
        <vt:lpwstr/>
      </vt:variant>
      <vt:variant>
        <vt:lpwstr>_Toc225741599</vt:lpwstr>
      </vt:variant>
      <vt:variant>
        <vt:i4>1703950</vt:i4>
      </vt:variant>
      <vt:variant>
        <vt:i4>53</vt:i4>
      </vt:variant>
      <vt:variant>
        <vt:i4>0</vt:i4>
      </vt:variant>
      <vt:variant>
        <vt:i4>5</vt:i4>
      </vt:variant>
      <vt:variant>
        <vt:lpwstr/>
      </vt:variant>
      <vt:variant>
        <vt:lpwstr>_Toc225741598</vt:lpwstr>
      </vt:variant>
      <vt:variant>
        <vt:i4>1703937</vt:i4>
      </vt:variant>
      <vt:variant>
        <vt:i4>47</vt:i4>
      </vt:variant>
      <vt:variant>
        <vt:i4>0</vt:i4>
      </vt:variant>
      <vt:variant>
        <vt:i4>5</vt:i4>
      </vt:variant>
      <vt:variant>
        <vt:lpwstr/>
      </vt:variant>
      <vt:variant>
        <vt:lpwstr>_Toc225741597</vt:lpwstr>
      </vt:variant>
      <vt:variant>
        <vt:i4>1703936</vt:i4>
      </vt:variant>
      <vt:variant>
        <vt:i4>41</vt:i4>
      </vt:variant>
      <vt:variant>
        <vt:i4>0</vt:i4>
      </vt:variant>
      <vt:variant>
        <vt:i4>5</vt:i4>
      </vt:variant>
      <vt:variant>
        <vt:lpwstr/>
      </vt:variant>
      <vt:variant>
        <vt:lpwstr>_Toc225741596</vt:lpwstr>
      </vt:variant>
      <vt:variant>
        <vt:i4>1703939</vt:i4>
      </vt:variant>
      <vt:variant>
        <vt:i4>35</vt:i4>
      </vt:variant>
      <vt:variant>
        <vt:i4>0</vt:i4>
      </vt:variant>
      <vt:variant>
        <vt:i4>5</vt:i4>
      </vt:variant>
      <vt:variant>
        <vt:lpwstr/>
      </vt:variant>
      <vt:variant>
        <vt:lpwstr>_Toc225741595</vt:lpwstr>
      </vt:variant>
      <vt:variant>
        <vt:i4>1703938</vt:i4>
      </vt:variant>
      <vt:variant>
        <vt:i4>29</vt:i4>
      </vt:variant>
      <vt:variant>
        <vt:i4>0</vt:i4>
      </vt:variant>
      <vt:variant>
        <vt:i4>5</vt:i4>
      </vt:variant>
      <vt:variant>
        <vt:lpwstr/>
      </vt:variant>
      <vt:variant>
        <vt:lpwstr>_Toc225741594</vt:lpwstr>
      </vt:variant>
      <vt:variant>
        <vt:i4>1703941</vt:i4>
      </vt:variant>
      <vt:variant>
        <vt:i4>23</vt:i4>
      </vt:variant>
      <vt:variant>
        <vt:i4>0</vt:i4>
      </vt:variant>
      <vt:variant>
        <vt:i4>5</vt:i4>
      </vt:variant>
      <vt:variant>
        <vt:lpwstr/>
      </vt:variant>
      <vt:variant>
        <vt:lpwstr>_Toc225741593</vt:lpwstr>
      </vt:variant>
      <vt:variant>
        <vt:i4>1703940</vt:i4>
      </vt:variant>
      <vt:variant>
        <vt:i4>17</vt:i4>
      </vt:variant>
      <vt:variant>
        <vt:i4>0</vt:i4>
      </vt:variant>
      <vt:variant>
        <vt:i4>5</vt:i4>
      </vt:variant>
      <vt:variant>
        <vt:lpwstr/>
      </vt:variant>
      <vt:variant>
        <vt:lpwstr>_Toc225741592</vt:lpwstr>
      </vt:variant>
      <vt:variant>
        <vt:i4>1703943</vt:i4>
      </vt:variant>
      <vt:variant>
        <vt:i4>11</vt:i4>
      </vt:variant>
      <vt:variant>
        <vt:i4>0</vt:i4>
      </vt:variant>
      <vt:variant>
        <vt:i4>5</vt:i4>
      </vt:variant>
      <vt:variant>
        <vt:lpwstr/>
      </vt:variant>
      <vt:variant>
        <vt:lpwstr>_Toc225741591</vt:lpwstr>
      </vt:variant>
      <vt:variant>
        <vt:i4>1703942</vt:i4>
      </vt:variant>
      <vt:variant>
        <vt:i4>5</vt:i4>
      </vt:variant>
      <vt:variant>
        <vt:i4>0</vt:i4>
      </vt:variant>
      <vt:variant>
        <vt:i4>5</vt:i4>
      </vt:variant>
      <vt:variant>
        <vt:lpwstr/>
      </vt:variant>
      <vt:variant>
        <vt:lpwstr>_Toc225741590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2014-03-25T16:11:00Z</dcterms:created>
  <dcterms:modified xsi:type="dcterms:W3CDTF">2014-03-25T16:48:00Z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0x0101004048A6D2A8CC2A41983C8D304BDEF82C</vt:lpwstr>
  </property>
  <property fmtid="{D5CDD505-2E9C-101B-9397-08002B2CF9AE}" pid="3" name="IsMyDocuments">
    <vt:bool>true</vt:bool>
  </property>
</Properties>
</file>